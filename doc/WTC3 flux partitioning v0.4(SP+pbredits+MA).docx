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197C41A6"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 xml:space="preserve">he partitioning of gross primary production for </w:t>
      </w:r>
      <w:r w:rsidR="00374242" w:rsidRPr="009B00B8">
        <w:rPr>
          <w:rFonts w:ascii="Times New Roman" w:hAnsi="Times New Roman" w:cs="Times New Roman"/>
          <w:i/>
          <w:sz w:val="28"/>
          <w:szCs w:val="28"/>
        </w:rPr>
        <w:t>Eucalyptus tereticornis</w:t>
      </w:r>
      <w:r w:rsidR="00374242" w:rsidRPr="009B00B8">
        <w:rPr>
          <w:rFonts w:ascii="Times New Roman" w:hAnsi="Times New Roman" w:cs="Times New Roman"/>
          <w:sz w:val="28"/>
          <w:szCs w:val="28"/>
        </w:rPr>
        <w:t xml:space="preserve"> trees</w:t>
      </w:r>
      <w:bookmarkStart w:id="0" w:name="_updchbzb04bw" w:colFirst="0" w:colLast="0"/>
      <w:bookmarkEnd w:id="0"/>
      <w:r>
        <w:rPr>
          <w:rFonts w:ascii="Times New Roman" w:hAnsi="Times New Roman" w:cs="Times New Roman"/>
          <w:sz w:val="28"/>
          <w:szCs w:val="28"/>
        </w:rPr>
        <w:t xml:space="preserve"> exposed to e</w:t>
      </w:r>
      <w:r w:rsidRPr="009B00B8">
        <w:rPr>
          <w:rFonts w:ascii="Times New Roman" w:hAnsi="Times New Roman" w:cs="Times New Roman"/>
          <w:sz w:val="28"/>
          <w:szCs w:val="28"/>
        </w:rPr>
        <w:t>xperi</w:t>
      </w:r>
      <w:r>
        <w:rPr>
          <w:rFonts w:ascii="Times New Roman" w:hAnsi="Times New Roman" w:cs="Times New Roman"/>
          <w:sz w:val="28"/>
          <w:szCs w:val="28"/>
        </w:rPr>
        <w:t>mental warming and drought</w:t>
      </w:r>
    </w:p>
    <w:p w14:paraId="51220611" w14:textId="5524929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xml:space="preserve">, </w:t>
      </w:r>
      <w:r w:rsidR="001477B8" w:rsidRPr="009B00B8">
        <w:rPr>
          <w:rFonts w:ascii="Times New Roman" w:hAnsi="Times New Roman" w:cs="Times New Roman"/>
          <w:sz w:val="24"/>
          <w:szCs w:val="24"/>
        </w:rPr>
        <w:t>Peter B. Reich</w:t>
      </w:r>
      <w:r w:rsidR="001477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4</w:t>
      </w:r>
      <w:r w:rsidR="001477B8" w:rsidRPr="009B00B8">
        <w:rPr>
          <w:rFonts w:ascii="Times New Roman" w:hAnsi="Times New Roman" w:cs="Times New Roman"/>
          <w:sz w:val="24"/>
          <w:szCs w:val="24"/>
        </w:rPr>
        <w:t xml:space="preserve">, </w:t>
      </w:r>
      <w:r w:rsidRPr="009B00B8">
        <w:rPr>
          <w:rFonts w:ascii="Times New Roman" w:hAnsi="Times New Roman" w:cs="Times New Roman"/>
          <w:sz w:val="24"/>
          <w:szCs w:val="24"/>
        </w:rPr>
        <w:t>Sebastian Pfautsch</w:t>
      </w:r>
      <w:r w:rsidR="009B00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Hawkesbury Institute for the Environment, Western Sydney University, Locked Bag 1797, Penrith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52278129" w:rsidR="009B00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001477B8">
        <w:rPr>
          <w:rFonts w:ascii="Times New Roman" w:hAnsi="Times New Roman" w:cs="Times New Roman"/>
          <w:sz w:val="24"/>
          <w:szCs w:val="24"/>
        </w:rPr>
        <w:t>D</w:t>
      </w:r>
      <w:r w:rsidR="001477B8" w:rsidRPr="00662255">
        <w:rPr>
          <w:rFonts w:ascii="Times New Roman" w:hAnsi="Times New Roman" w:cs="Times New Roman"/>
          <w:sz w:val="24"/>
          <w:szCs w:val="24"/>
        </w:rPr>
        <w:t>epartment of Fore</w:t>
      </w:r>
      <w:r w:rsidR="001477B8" w:rsidRPr="00A068B7">
        <w:rPr>
          <w:rFonts w:ascii="Times New Roman" w:hAnsi="Times New Roman" w:cs="Times New Roman"/>
          <w:sz w:val="24"/>
          <w:szCs w:val="24"/>
        </w:rPr>
        <w:t>st Resources, University of Minnesota, 1530 Cleveland Ave N., St Paul, MN, 55108 USA.</w:t>
      </w:r>
    </w:p>
    <w:p w14:paraId="7EB2941B" w14:textId="40C85D28" w:rsidR="001477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5</w:t>
      </w:r>
      <w:r w:rsidR="002D3A6D">
        <w:rPr>
          <w:rFonts w:ascii="Times New Roman" w:eastAsia="TimesNewRoman" w:hAnsi="Times New Roman" w:cs="Times New Roman"/>
          <w:sz w:val="24"/>
          <w:szCs w:val="24"/>
          <w:lang w:val="en-US"/>
        </w:rPr>
        <w:t>School of Social Science and Psychology (Urban Studies)</w:t>
      </w:r>
      <w:r w:rsidR="001477B8" w:rsidRPr="009B00B8">
        <w:rPr>
          <w:rFonts w:ascii="Times New Roman" w:eastAsia="TimesNewRoman" w:hAnsi="Times New Roman" w:cs="Times New Roman"/>
          <w:sz w:val="24"/>
          <w:szCs w:val="24"/>
          <w:lang w:val="en-US"/>
        </w:rPr>
        <w:t>, Western Sydney University,</w:t>
      </w:r>
      <w:r w:rsidR="001477B8">
        <w:rPr>
          <w:rFonts w:ascii="Times New Roman" w:eastAsia="TimesNewRoman" w:hAnsi="Times New Roman" w:cs="Times New Roman"/>
          <w:sz w:val="24"/>
          <w:szCs w:val="24"/>
          <w:lang w:val="en-US"/>
        </w:rPr>
        <w:t xml:space="preserve"> </w:t>
      </w:r>
      <w:r w:rsidR="001477B8" w:rsidRPr="009B00B8">
        <w:rPr>
          <w:rFonts w:ascii="Times New Roman" w:eastAsia="TimesNewRoman" w:hAnsi="Times New Roman" w:cs="Times New Roman"/>
          <w:sz w:val="24"/>
          <w:szCs w:val="24"/>
          <w:lang w:val="en-US"/>
        </w:rPr>
        <w:t>Locked Bag 1797, Penrith, NSW 2751, Australia</w:t>
      </w:r>
      <w:r w:rsidR="001477B8">
        <w:rPr>
          <w:rFonts w:ascii="Times New Roman" w:eastAsia="TimesNewRoman" w:hAnsi="Times New Roman" w:cs="Times New Roman"/>
          <w:sz w:val="24"/>
          <w:szCs w:val="24"/>
          <w:lang w:val="en-US"/>
        </w:rPr>
        <w:t>.</w:t>
      </w:r>
    </w:p>
    <w:p w14:paraId="085DC78E" w14:textId="7644D50E" w:rsidR="00563E99" w:rsidRPr="009B00B8" w:rsidRDefault="00563E99" w:rsidP="00B06987">
      <w:pPr>
        <w:tabs>
          <w:tab w:val="left" w:pos="360"/>
        </w:tabs>
        <w:spacing w:line="240" w:lineRule="auto"/>
        <w:ind w:left="270" w:hanging="270"/>
        <w:rPr>
          <w:rFonts w:ascii="Times New Roman" w:hAnsi="Times New Roman" w:cs="Times New Roman"/>
          <w:sz w:val="24"/>
          <w:szCs w:val="24"/>
        </w:rPr>
      </w:pP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7F051475"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Pr>
          <w:rFonts w:ascii="Times New Roman" w:hAnsi="Times New Roman" w:cs="Times New Roman"/>
          <w:sz w:val="24"/>
          <w:szCs w:val="24"/>
        </w:rPr>
        <w:tab/>
        <w:t>6</w:t>
      </w:r>
      <w:r w:rsidR="00CB247B">
        <w:rPr>
          <w:rFonts w:ascii="Times New Roman" w:hAnsi="Times New Roman" w:cs="Times New Roman"/>
          <w:sz w:val="24"/>
          <w:szCs w:val="24"/>
        </w:rPr>
        <w:t>424</w:t>
      </w:r>
    </w:p>
    <w:p w14:paraId="196A086D" w14:textId="033465F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sidR="007E244A">
        <w:rPr>
          <w:rFonts w:ascii="Times New Roman" w:hAnsi="Times New Roman" w:cs="Times New Roman"/>
          <w:sz w:val="24"/>
          <w:szCs w:val="24"/>
        </w:rPr>
        <w:t>200</w:t>
      </w:r>
    </w:p>
    <w:p w14:paraId="3BDCCDA3" w14:textId="3EEEDA93"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t>1</w:t>
      </w:r>
      <w:r w:rsidR="00C557CE">
        <w:rPr>
          <w:rFonts w:ascii="Times New Roman" w:hAnsi="Times New Roman" w:cs="Times New Roman"/>
          <w:sz w:val="24"/>
          <w:szCs w:val="24"/>
        </w:rPr>
        <w:t>265</w:t>
      </w:r>
    </w:p>
    <w:p w14:paraId="12E35DFD" w14:textId="2B3B1BE8"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r w:rsidR="00F661B4">
        <w:rPr>
          <w:rFonts w:ascii="Times New Roman" w:hAnsi="Times New Roman" w:cs="Times New Roman"/>
          <w:sz w:val="24"/>
          <w:szCs w:val="24"/>
        </w:rPr>
        <w:t>2252</w:t>
      </w:r>
    </w:p>
    <w:p w14:paraId="1F828C49" w14:textId="314D2BA1"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w:t>
      </w:r>
      <w:r w:rsidR="00CB247B">
        <w:rPr>
          <w:rFonts w:ascii="Times New Roman" w:hAnsi="Times New Roman" w:cs="Times New Roman"/>
          <w:sz w:val="24"/>
          <w:szCs w:val="24"/>
        </w:rPr>
        <w:t>348</w:t>
      </w:r>
    </w:p>
    <w:p w14:paraId="6046FD2E" w14:textId="65D6DAD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t>15</w:t>
      </w:r>
      <w:r w:rsidR="004A7BDD">
        <w:rPr>
          <w:rFonts w:ascii="Times New Roman" w:hAnsi="Times New Roman" w:cs="Times New Roman"/>
          <w:sz w:val="24"/>
          <w:szCs w:val="24"/>
        </w:rPr>
        <w:t>59</w:t>
      </w:r>
    </w:p>
    <w:p w14:paraId="02E14035" w14:textId="3461781A"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4A7BDD">
        <w:rPr>
          <w:rFonts w:ascii="Times New Roman" w:hAnsi="Times New Roman" w:cs="Times New Roman"/>
          <w:sz w:val="24"/>
          <w:szCs w:val="24"/>
        </w:rPr>
        <w:t>120</w:t>
      </w:r>
      <w:r w:rsidR="00374242" w:rsidRPr="009B00B8">
        <w:rPr>
          <w:rFonts w:ascii="Times New Roman" w:hAnsi="Times New Roman" w:cs="Times New Roman"/>
          <w:sz w:val="24"/>
          <w:szCs w:val="24"/>
        </w:rPr>
        <w:tab/>
      </w:r>
    </w:p>
    <w:p w14:paraId="3B55EAD5" w14:textId="082A9882" w:rsidR="009B00B8" w:rsidRPr="00B06987" w:rsidRDefault="00CE00C3" w:rsidP="008F5C2F">
      <w:pPr>
        <w:spacing w:before="240" w:line="360" w:lineRule="auto"/>
        <w:rPr>
          <w:rFonts w:ascii="Times New Roman" w:hAnsi="Times New Roman" w:cs="Times New Roman"/>
        </w:rPr>
      </w:pPr>
      <w:r>
        <w:rPr>
          <w:rFonts w:ascii="Times New Roman" w:hAnsi="Times New Roman" w:cs="Times New Roman"/>
          <w:sz w:val="24"/>
          <w:szCs w:val="24"/>
        </w:rPr>
        <w:t>8</w:t>
      </w:r>
      <w:r w:rsidR="00374242" w:rsidRPr="009B00B8">
        <w:rPr>
          <w:rFonts w:ascii="Times New Roman" w:hAnsi="Times New Roman" w:cs="Times New Roman"/>
          <w:sz w:val="24"/>
          <w:szCs w:val="24"/>
        </w:rPr>
        <w:t xml:space="preserve"> figures, </w:t>
      </w:r>
      <w:r>
        <w:rPr>
          <w:rFonts w:ascii="Times New Roman" w:hAnsi="Times New Roman" w:cs="Times New Roman"/>
          <w:sz w:val="24"/>
          <w:szCs w:val="24"/>
        </w:rPr>
        <w:t>1</w:t>
      </w:r>
      <w:r w:rsidR="00374242" w:rsidRPr="009B00B8">
        <w:rPr>
          <w:rFonts w:ascii="Times New Roman" w:hAnsi="Times New Roman" w:cs="Times New Roman"/>
          <w:sz w:val="24"/>
          <w:szCs w:val="24"/>
        </w:rPr>
        <w:t xml:space="preserve">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6C3FE727" w:rsidR="00DE74F4" w:rsidRPr="00555290" w:rsidRDefault="004A01B1" w:rsidP="004A01B1">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allocation of C</w:t>
      </w:r>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w:t>
      </w:r>
      <w:r w:rsidR="00AC014C">
        <w:rPr>
          <w:rFonts w:ascii="Times New Roman" w:hAnsi="Times New Roman" w:cs="Times New Roman"/>
          <w:sz w:val="24"/>
          <w:szCs w:val="24"/>
        </w:rPr>
        <w:t>strongly influences tree growth and</w:t>
      </w:r>
      <w:r w:rsidR="006C3737">
        <w:rPr>
          <w:rFonts w:ascii="Times New Roman" w:hAnsi="Times New Roman" w:cs="Times New Roman"/>
          <w:sz w:val="24"/>
          <w:szCs w:val="24"/>
        </w:rPr>
        <w:t xml:space="preserve"> ecosystem C storage. A</w:t>
      </w:r>
      <w:r w:rsidR="00AC014C">
        <w:rPr>
          <w:rFonts w:ascii="Times New Roman" w:hAnsi="Times New Roman" w:cs="Times New Roman"/>
          <w:sz w:val="24"/>
          <w:szCs w:val="24"/>
        </w:rPr>
        <w:t>llocation is challenging to measure and the influences of</w:t>
      </w:r>
      <w:r w:rsidR="00DE74F4" w:rsidRPr="00555290">
        <w:rPr>
          <w:rFonts w:ascii="Times New Roman" w:hAnsi="Times New Roman" w:cs="Times New Roman"/>
          <w:sz w:val="24"/>
          <w:szCs w:val="24"/>
        </w:rPr>
        <w:t xml:space="preserve"> environmental changes such as warming and drought</w:t>
      </w:r>
      <w:r w:rsidR="00AC014C">
        <w:rPr>
          <w:rFonts w:ascii="Times New Roman" w:hAnsi="Times New Roman" w:cs="Times New Roman"/>
          <w:sz w:val="24"/>
          <w:szCs w:val="24"/>
        </w:rPr>
        <w:t xml:space="preserve"> are uncertain</w:t>
      </w:r>
      <w:r w:rsidR="00DE74F4" w:rsidRPr="00555290">
        <w:rPr>
          <w:rFonts w:ascii="Times New Roman" w:hAnsi="Times New Roman" w:cs="Times New Roman"/>
          <w:sz w:val="24"/>
          <w:szCs w:val="24"/>
        </w:rPr>
        <w:t>.</w:t>
      </w:r>
      <w:r>
        <w:rPr>
          <w:rFonts w:ascii="Times New Roman" w:hAnsi="Times New Roman" w:cs="Times New Roman"/>
          <w:sz w:val="24"/>
          <w:szCs w:val="24"/>
        </w:rPr>
        <w:t xml:space="preserve"> </w:t>
      </w:r>
    </w:p>
    <w:p w14:paraId="7756A5FB" w14:textId="18F4F67E"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 xml:space="preserve">We exposed </w:t>
      </w:r>
      <w:r w:rsidRPr="00555290">
        <w:rPr>
          <w:rFonts w:ascii="Times New Roman" w:hAnsi="Times New Roman" w:cs="Times New Roman"/>
          <w:i/>
          <w:sz w:val="24"/>
          <w:szCs w:val="24"/>
        </w:rPr>
        <w:t>Eucalyptus tereticornis</w:t>
      </w:r>
      <w:r w:rsidRPr="00555290">
        <w:rPr>
          <w:rFonts w:ascii="Times New Roman" w:hAnsi="Times New Roman" w:cs="Times New Roman"/>
          <w:sz w:val="24"/>
          <w:szCs w:val="24"/>
        </w:rPr>
        <w:t xml:space="preserve"> trees to a 2x2 factorial combination of +3°C warming and an extreme summer drought in </w:t>
      </w:r>
      <w:r w:rsidR="00AC014C">
        <w:rPr>
          <w:rFonts w:ascii="Times New Roman" w:hAnsi="Times New Roman" w:cs="Times New Roman"/>
          <w:sz w:val="24"/>
          <w:szCs w:val="24"/>
        </w:rPr>
        <w:t xml:space="preserve">the </w:t>
      </w:r>
      <w:r w:rsidRPr="00555290">
        <w:rPr>
          <w:rFonts w:ascii="Times New Roman" w:hAnsi="Times New Roman" w:cs="Times New Roman"/>
          <w:sz w:val="24"/>
          <w:szCs w:val="24"/>
        </w:rPr>
        <w:t>field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B1B48BC" w14:textId="1E0F919F" w:rsidR="00AC014C"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w:t>
      </w:r>
      <w:r w:rsidR="006C3737">
        <w:rPr>
          <w:rFonts w:ascii="Times New Roman" w:hAnsi="Times New Roman" w:cs="Times New Roman"/>
          <w:sz w:val="24"/>
          <w:szCs w:val="24"/>
        </w:rPr>
        <w:t>ing</w:t>
      </w:r>
      <w:r w:rsidRPr="00555290">
        <w:rPr>
          <w:rFonts w:ascii="Times New Roman" w:hAnsi="Times New Roman" w:cs="Times New Roman"/>
          <w:sz w:val="24"/>
          <w:szCs w:val="24"/>
        </w:rPr>
        <w:t xml:space="preserve"> partitioning belowground. </w:t>
      </w:r>
      <w:r w:rsidR="00AC014C">
        <w:rPr>
          <w:rFonts w:ascii="Times New Roman" w:hAnsi="Times New Roman" w:cs="Times New Roman"/>
          <w:sz w:val="24"/>
          <w:szCs w:val="24"/>
        </w:rPr>
        <w:t>The summer drought reduced C gain and growth, but did not impact GPP</w:t>
      </w:r>
      <w:r w:rsidR="006C3737">
        <w:rPr>
          <w:rFonts w:ascii="Times New Roman" w:hAnsi="Times New Roman" w:cs="Times New Roman"/>
          <w:sz w:val="24"/>
          <w:szCs w:val="24"/>
        </w:rPr>
        <w:t xml:space="preserve"> partitioning</w:t>
      </w:r>
      <w:r w:rsidR="00AC014C">
        <w:rPr>
          <w:rFonts w:ascii="Times New Roman" w:hAnsi="Times New Roman" w:cs="Times New Roman"/>
          <w:sz w:val="24"/>
          <w:szCs w:val="24"/>
        </w:rPr>
        <w:t xml:space="preserve">. </w:t>
      </w:r>
      <w:r w:rsidRPr="00555290">
        <w:rPr>
          <w:rFonts w:ascii="Times New Roman" w:hAnsi="Times New Roman" w:cs="Times New Roman"/>
          <w:sz w:val="24"/>
          <w:szCs w:val="24"/>
        </w:rPr>
        <w:t>T</w:t>
      </w:r>
      <w:r w:rsidR="00AC014C">
        <w:rPr>
          <w:rFonts w:ascii="Times New Roman" w:hAnsi="Times New Roman" w:cs="Times New Roman"/>
          <w:sz w:val="24"/>
          <w:szCs w:val="24"/>
        </w:rPr>
        <w:t>rees utilized deep soil water and</w:t>
      </w:r>
      <w:r w:rsidRPr="00555290">
        <w:rPr>
          <w:rFonts w:ascii="Times New Roman" w:hAnsi="Times New Roman" w:cs="Times New Roman"/>
          <w:sz w:val="24"/>
          <w:szCs w:val="24"/>
        </w:rPr>
        <w:t xml:space="preserve"> avoid</w:t>
      </w:r>
      <w:r w:rsidR="00AC014C">
        <w:rPr>
          <w:rFonts w:ascii="Times New Roman" w:hAnsi="Times New Roman" w:cs="Times New Roman"/>
          <w:sz w:val="24"/>
          <w:szCs w:val="24"/>
        </w:rPr>
        <w:t xml:space="preserve">ed strongly negative water potentials </w:t>
      </w:r>
      <w:r w:rsidRPr="00555290">
        <w:rPr>
          <w:rFonts w:ascii="Times New Roman" w:hAnsi="Times New Roman" w:cs="Times New Roman"/>
          <w:sz w:val="24"/>
          <w:szCs w:val="24"/>
        </w:rPr>
        <w:t>during the drought</w:t>
      </w:r>
      <w:r w:rsidR="00AC014C">
        <w:rPr>
          <w:rFonts w:ascii="Times New Roman" w:hAnsi="Times New Roman" w:cs="Times New Roman"/>
          <w:sz w:val="24"/>
          <w:szCs w:val="24"/>
        </w:rPr>
        <w:t>.</w:t>
      </w:r>
      <w:r w:rsidRPr="00555290">
        <w:rPr>
          <w:rFonts w:ascii="Times New Roman" w:hAnsi="Times New Roman" w:cs="Times New Roman"/>
          <w:b/>
          <w:sz w:val="24"/>
          <w:szCs w:val="24"/>
        </w:rPr>
        <w:t xml:space="preserve"> </w:t>
      </w:r>
    </w:p>
    <w:p w14:paraId="08DA6E6A" w14:textId="4CCAA190" w:rsidR="00DE74F4" w:rsidRPr="00555290" w:rsidRDefault="00555290"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Warming increased growth respiration, but m</w:t>
      </w:r>
      <w:r w:rsidRPr="00555290">
        <w:rPr>
          <w:rFonts w:ascii="Times New Roman" w:hAnsi="Times New Roman" w:cs="Times New Roman"/>
          <w:sz w:val="24"/>
          <w:szCs w:val="24"/>
        </w:rPr>
        <w:t>aintenance respiration acclimated homeostatically</w:t>
      </w:r>
      <w:r>
        <w:rPr>
          <w:rFonts w:ascii="Times New Roman" w:hAnsi="Times New Roman" w:cs="Times New Roman"/>
          <w:sz w:val="24"/>
          <w:szCs w:val="24"/>
        </w:rPr>
        <w:t>.</w:t>
      </w:r>
      <w:r w:rsidRPr="00555290">
        <w:rPr>
          <w:rFonts w:ascii="Times New Roman" w:hAnsi="Times New Roman" w:cs="Times New Roman"/>
          <w:sz w:val="24"/>
          <w:szCs w:val="24"/>
        </w:rPr>
        <w:t xml:space="preserve"> </w:t>
      </w:r>
      <w:r w:rsidR="006C3737">
        <w:rPr>
          <w:rFonts w:ascii="Times New Roman" w:hAnsi="Times New Roman" w:cs="Times New Roman"/>
          <w:sz w:val="24"/>
          <w:szCs w:val="24"/>
        </w:rPr>
        <w:t>T</w:t>
      </w:r>
      <w:r w:rsidR="00AC014C">
        <w:rPr>
          <w:rFonts w:ascii="Times New Roman" w:hAnsi="Times New Roman" w:cs="Times New Roman"/>
          <w:sz w:val="24"/>
          <w:szCs w:val="24"/>
        </w:rPr>
        <w:t>he increasing growth rates of trees in the warmed treatment resulted in higher rates of autotrophic respiration, even with complete acclimation of maintenance respiration.</w:t>
      </w:r>
    </w:p>
    <w:p w14:paraId="5283AA53" w14:textId="101EFF6F"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stimulation</w:t>
      </w:r>
      <w:r w:rsidR="003A3A23">
        <w:rPr>
          <w:rFonts w:ascii="Times New Roman" w:hAnsi="Times New Roman" w:cs="Times New Roman"/>
          <w:sz w:val="24"/>
          <w:szCs w:val="24"/>
        </w:rPr>
        <w:t>s of tree growth</w:t>
      </w:r>
      <w:r>
        <w:rPr>
          <w:rFonts w:ascii="Times New Roman" w:hAnsi="Times New Roman" w:cs="Times New Roman"/>
          <w:sz w:val="24"/>
          <w:szCs w:val="24"/>
        </w:rPr>
        <w:t xml:space="preserve"> likely involve increased C allocation aboveground, particularly to leaf area development. M</w:t>
      </w:r>
      <w:r w:rsidRPr="00555290">
        <w:rPr>
          <w:rFonts w:ascii="Times New Roman" w:hAnsi="Times New Roman" w:cs="Times New Roman"/>
          <w:sz w:val="24"/>
          <w:szCs w:val="24"/>
        </w:rPr>
        <w:t>athematical models should consider a dynamic C allocation scheme that includes a</w:t>
      </w:r>
      <w:r>
        <w:rPr>
          <w:rFonts w:ascii="Times New Roman" w:hAnsi="Times New Roman" w:cs="Times New Roman"/>
          <w:sz w:val="24"/>
          <w:szCs w:val="24"/>
        </w:rPr>
        <w:t xml:space="preserve"> carbohydrate buffer pool and sink driven growth. </w:t>
      </w:r>
      <w:r w:rsidRPr="00555290">
        <w:rPr>
          <w:rFonts w:ascii="Times New Roman" w:hAnsi="Times New Roman" w:cs="Times New Roman"/>
          <w:sz w:val="24"/>
          <w:szCs w:val="24"/>
        </w:rPr>
        <w:t xml:space="preserve"> </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2CD3738E"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 xml:space="preserve">The C economy of trees and forests depends not only on the amount of C fixed via photosynthesis,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w:t>
      </w:r>
      <w:r w:rsidR="00C557CE">
        <w:rPr>
          <w:rFonts w:ascii="Times New Roman" w:hAnsi="Times New Roman" w:cs="Times New Roman"/>
        </w:rPr>
        <w:t>tion of C to long-lived C pools</w:t>
      </w:r>
      <w:r w:rsidRPr="009B00B8">
        <w:rPr>
          <w:rFonts w:ascii="Times New Roman" w:hAnsi="Times New Roman" w:cs="Times New Roman"/>
        </w:rPr>
        <w:t xml:space="preserve"> such as wood relative to C allocation to po</w:t>
      </w:r>
      <w:r w:rsidR="00C557CE">
        <w:rPr>
          <w:rFonts w:ascii="Times New Roman" w:hAnsi="Times New Roman" w:cs="Times New Roman"/>
        </w:rPr>
        <w:t xml:space="preserve">ols with higher turnover rates </w:t>
      </w:r>
      <w:r w:rsidRPr="009B00B8">
        <w:rPr>
          <w:rFonts w:ascii="Times New Roman" w:hAnsi="Times New Roman" w:cs="Times New Roman"/>
        </w:rPr>
        <w:t xml:space="preserve">such </w:t>
      </w:r>
      <w:r w:rsidR="00C557CE">
        <w:rPr>
          <w:rFonts w:ascii="Times New Roman" w:hAnsi="Times New Roman" w:cs="Times New Roman"/>
        </w:rPr>
        <w:t>as</w:t>
      </w:r>
      <w:r w:rsidR="009B00B8">
        <w:rPr>
          <w:rFonts w:ascii="Times New Roman" w:hAnsi="Times New Roman" w:cs="Times New Roman"/>
        </w:rPr>
        <w:t xml:space="preserve">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00C557CE">
        <w:rPr>
          <w:rFonts w:ascii="Times New Roman" w:hAnsi="Times New Roman" w:cs="Times New Roman"/>
        </w:rPr>
        <w:t>C allocation</w:t>
      </w:r>
      <w:r w:rsidRPr="009B00B8">
        <w:rPr>
          <w:rFonts w:ascii="Times New Roman" w:hAnsi="Times New Roman" w:cs="Times New Roman"/>
        </w:rPr>
        <w:t xml:space="preserve"> also affects the acquisition of light, nutrients, and water, which influences ecosystem C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{"citationID":"uFDVTy5F","properties":{"formattedCitation":"{\\rtf (Litton {\\i{}et al.}, 2007; Epron {\\i{}et al.}, 2012; Franklin {\\i{}et al.}, 2012; De Kauwe {\\i{}et al.}, 2014)}","plainCitation":"(Litton et al., 2007; Epron et al., 2012; Franklin et al., 2012; De Kauwe et al., 2014)"},"citationItems":[{"id":401,"uris":["http://zotero.org/users/4234815/items/3BEH2TWW"],"uri":["http://zotero.org/users/4234815/items/3BEH2TWW"],"itemData":{"id":401,"type":"article-journal","title":"Carbon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2007;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w:t>
      </w:r>
      <w:r w:rsidR="007E244A">
        <w:rPr>
          <w:rFonts w:ascii="Times New Roman" w:hAnsi="Times New Roman" w:cs="Times New Roman"/>
        </w:rPr>
        <w:t>affects</w:t>
      </w:r>
      <w:r w:rsidRPr="009B00B8">
        <w:rPr>
          <w:rFonts w:ascii="Times New Roman" w:hAnsi="Times New Roman" w:cs="Times New Roman"/>
        </w:rPr>
        <w:t xml:space="preserve">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7EF2901A"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374242" w:rsidRPr="009B00B8">
        <w:rPr>
          <w:rFonts w:ascii="Times New Roman" w:hAnsi="Times New Roman" w:cs="Times New Roman"/>
        </w:rPr>
        <w:t xml:space="preserve">, or the ratio of C flux to GPP.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{"citationID":"a160bp1munr","properties":{"formattedCitation":"{\\rtf (Poorter {\\i{}et al.}, 2015)}","plainCitation":"(Poorter et al., 2015)"},"citationItems":[{"id":1038,"uris":["http://zotero.org/users/4234815/items/R4PHBWUZ"],"uri":["http://zotero.org/users/4234815/items/R4PHBWUZ"],"itemData":{"id":1038,"type":"article-journal","title":"How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374242" w:rsidRPr="009B00B8">
        <w:rPr>
          <w:rFonts w:ascii="Times New Roman" w:hAnsi="Times New Roman" w:cs="Times New Roman"/>
        </w:rPr>
        <w:t>, but this primarily reflects the low turnover of woody tissues relative to leaves, rather than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E54300">
        <w:rPr>
          <w:rFonts w:ascii="Times New Roman" w:hAnsi="Times New Roman" w:cs="Times New Roman"/>
        </w:rPr>
        <w:fldChar w:fldCharType="begin"/>
      </w:r>
      <w:r w:rsidR="003A3A23">
        <w:rPr>
          <w:rFonts w:ascii="Times New Roman" w:hAnsi="Times New Roman" w:cs="Times New Roman"/>
        </w:rPr>
        <w:instrText xml:space="preserve"> ADDIN ZOTERO_ITEM CSL_CITATION {"citationID":"BfL1rFv5","properties":{"formattedCitation":"{\\rtf (Reich, 2002; Litton {\\i{}et al.}, 2007)}","plainCitation":"(Reich, 2002; Litton et al., 2007)"},"citationItems":[{"id":1067,"uris":["http://zotero.org/users/4234815/items/MG4XKV8C"],"uri":["http://zotero.org/users/4234815/items/MG4XKV8C"],"itemData":{"id":1067,"type":"chapter","title":"Root-shoot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3A3A23" w:rsidRPr="003A3A23">
        <w:rPr>
          <w:rFonts w:ascii="Times New Roman" w:hAnsi="Times New Roman" w:cs="Times New Roman"/>
          <w:szCs w:val="24"/>
        </w:rPr>
        <w:t xml:space="preserve">(Reich, 2002; Litton </w:t>
      </w:r>
      <w:r w:rsidR="003A3A23" w:rsidRPr="003A3A23">
        <w:rPr>
          <w:rFonts w:ascii="Times New Roman" w:hAnsi="Times New Roman" w:cs="Times New Roman"/>
          <w:i/>
          <w:iCs/>
          <w:szCs w:val="24"/>
        </w:rPr>
        <w:t>et al.</w:t>
      </w:r>
      <w:r w:rsidR="003A3A23" w:rsidRPr="003A3A23">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r w:rsidR="00AC014C">
        <w:rPr>
          <w:rFonts w:ascii="Times New Roman" w:hAnsi="Times New Roman" w:cs="Times New Roman"/>
        </w:rPr>
        <w:t xml:space="preserve"> </w:t>
      </w:r>
      <w:r w:rsidR="00126292">
        <w:rPr>
          <w:rFonts w:ascii="Times New Roman" w:hAnsi="Times New Roman" w:cs="Times New Roman"/>
        </w:rPr>
        <w:t xml:space="preserve">Surprisingly, </w:t>
      </w:r>
      <w:r w:rsidR="00AC014C">
        <w:rPr>
          <w:rFonts w:ascii="Times New Roman" w:hAnsi="Times New Roman" w:cs="Times New Roman"/>
        </w:rPr>
        <w:t xml:space="preserve">partitioning of photosynthate is relatively poorly understood despite its direct relevance to ecosystem models </w:t>
      </w:r>
      <w:r w:rsidR="00AC014C">
        <w:rPr>
          <w:rFonts w:ascii="Times New Roman" w:hAnsi="Times New Roman" w:cs="Times New Roman"/>
        </w:rPr>
        <w:fldChar w:fldCharType="begin"/>
      </w:r>
      <w:r w:rsidR="00AC014C">
        <w:rPr>
          <w:rFonts w:ascii="Times New Roman" w:hAnsi="Times New Roman" w:cs="Times New Roman"/>
        </w:rPr>
        <w:instrText xml:space="preserve"> ADDIN ZOTERO_ITEM CSL_CITATION {"citationID":"a110f7vjvo5","properties":{"formattedCitation":"{\\rtf (Epron {\\i{}et al.}, 2012; Franklin {\\i{}et al.}, 2012; De Kauwe {\\i{}et al.}, 2014)}","plainCitation":"(Epron et al., 2012; Franklin et al., 2012; De Kauwe et al., 2014)"},"citationItems":[{"id":407,"uris":["http://zotero.org/users/4234815/items/QPGDTZ5W"],"uri":["http://zotero.org/users/4234815/items/QPGDTZ5W"],"itemData":{"id":407,"type":"article-journal","title":"Pulse-labelling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AC014C">
        <w:rPr>
          <w:rFonts w:ascii="Times New Roman" w:hAnsi="Times New Roman" w:cs="Times New Roman"/>
        </w:rPr>
        <w:fldChar w:fldCharType="separate"/>
      </w:r>
      <w:r w:rsidR="00AC014C" w:rsidRPr="00AC014C">
        <w:rPr>
          <w:rFonts w:ascii="Times New Roman" w:hAnsi="Times New Roman" w:cs="Times New Roman"/>
          <w:szCs w:val="24"/>
        </w:rPr>
        <w:t xml:space="preserve">(Epron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Franklin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De Kauwe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2014)</w:t>
      </w:r>
      <w:r w:rsidR="00AC014C">
        <w:rPr>
          <w:rFonts w:ascii="Times New Roman" w:hAnsi="Times New Roman" w:cs="Times New Roman"/>
        </w:rPr>
        <w:fldChar w:fldCharType="end"/>
      </w:r>
      <w:r w:rsidR="00AC014C">
        <w:rPr>
          <w:rFonts w:ascii="Times New Roman" w:hAnsi="Times New Roman" w:cs="Times New Roman"/>
        </w:rPr>
        <w:t>.</w:t>
      </w:r>
    </w:p>
    <w:p w14:paraId="7338AE82" w14:textId="38D40829"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Several schemes have been used to conceptualize and model C allocation. The simplest approach is to assume that trees partition a constant fraction of fixed C to each use</w:t>
      </w:r>
      <w:r w:rsidR="003A3A23">
        <w:rPr>
          <w:rFonts w:ascii="Times New Roman" w:hAnsi="Times New Roman" w:cs="Times New Roman"/>
        </w:rPr>
        <w:t xml:space="preserve"> (e.g., growth, r</w:t>
      </w:r>
      <w:r w:rsidR="006D600B">
        <w:rPr>
          <w:rFonts w:ascii="Times New Roman" w:hAnsi="Times New Roman" w:cs="Times New Roman"/>
        </w:rPr>
        <w:t>espiration, defense</w:t>
      </w:r>
      <w:r w:rsidR="003A3A23">
        <w:rPr>
          <w:rFonts w:ascii="Times New Roman" w:hAnsi="Times New Roman" w:cs="Times New Roman"/>
        </w:rPr>
        <w:t>)</w:t>
      </w:r>
      <w:r w:rsidRPr="009B00B8">
        <w:rPr>
          <w:rFonts w:ascii="Times New Roman" w:hAnsi="Times New Roman" w:cs="Times New Roman"/>
        </w:rPr>
        <w:t xml:space="preserve">. This scheme is supported by linear relationships between production terms in some systems, such as </w:t>
      </w:r>
      <w:r w:rsidR="00C557CE">
        <w:rPr>
          <w:rFonts w:ascii="Times New Roman" w:hAnsi="Times New Roman" w:cs="Times New Roman"/>
        </w:rPr>
        <w:t>for</w:t>
      </w:r>
      <w:r w:rsidRPr="009B00B8">
        <w:rPr>
          <w:rFonts w:ascii="Times New Roman" w:hAnsi="Times New Roman" w:cs="Times New Roman"/>
        </w:rPr>
        <w:t xml:space="preserve"> aboveground net primary productivity and total net primary productivity in boreal forests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{"citationID":"Ul64qO7F","properties":{"formattedCitation":"{\\rtf (Poorter {\\i{}et al.}, 2015; Duursma &amp; Falster, 2016)}","plainCitation":"(Poorter et al., 2015; Duursma &amp; Falster, 2016)"},"citationItems":[{"id":1038,"uris":["http://zotero.org/users/4234815/items/R4PHBWUZ"],"uri":["http://zotero.org/users/4234815/items/R4PHBWUZ"],"itemData":{"id":1038,"type":"article-journal","title":"How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dynamic temporal responses </w:t>
      </w:r>
      <w:r w:rsidR="00E92963">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{"citationID":"DONiw7e6","properties":{"formattedCitation":"{\\rtf (De Kauwe {\\i{}et al.}, 2014; Doughty {\\i{}et al.}, 2014)}","plainCitation":"(De Kauwe et al., 2014; Doughty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Jessica"},{"family":"Chuviru-Castro","given":"Tamara"},{"family":"Osinaga-Becerra","given":"Marilin"},{"family":"Ledezma","given":"Roxana"}],"issued":{"date-parts":[["2014",8,1]]}}}],"schema":"https://github.com/citation-style-language/schema/raw/master/csl-citation.json"} </w:instrText>
      </w:r>
      <w:r w:rsidR="00E92963">
        <w:rPr>
          <w:rFonts w:ascii="Times New Roman" w:hAnsi="Times New Roman" w:cs="Times New Roman"/>
        </w:rPr>
        <w:fldChar w:fldCharType="separate"/>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Pr="009B00B8">
        <w:rPr>
          <w:rFonts w:ascii="Times New Roman" w:hAnsi="Times New Roman" w:cs="Times New Roman"/>
        </w:rPr>
        <w:t xml:space="preserve">Another approach is to constrain C allocation by assuming a functional balance between tree organs, encapsulated </w:t>
      </w:r>
      <w:r w:rsidR="00D3799D">
        <w:rPr>
          <w:rFonts w:ascii="Times New Roman" w:hAnsi="Times New Roman" w:cs="Times New Roman"/>
        </w:rPr>
        <w:t>via allometric relationshi</w:t>
      </w:r>
      <w:r w:rsidR="003A3A23">
        <w:rPr>
          <w:rFonts w:ascii="Times New Roman" w:hAnsi="Times New Roman" w:cs="Times New Roman"/>
        </w:rPr>
        <w:t>ps, Hu</w:t>
      </w:r>
      <w:r w:rsidRPr="009B00B8">
        <w:rPr>
          <w:rFonts w:ascii="Times New Roman" w:hAnsi="Times New Roman" w:cs="Times New Roman"/>
        </w:rPr>
        <w:t>ber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 (e.g., light, soil nutrients, w</w:t>
      </w:r>
      <w:r w:rsidR="00E92963">
        <w:rPr>
          <w:rFonts w:ascii="Times New Roman" w:hAnsi="Times New Roman" w:cs="Times New Roman"/>
        </w:rPr>
        <w:t xml:space="preserve">ater; </w:t>
      </w:r>
      <w:r w:rsidR="00E92963">
        <w:rPr>
          <w:rFonts w:ascii="Times New Roman" w:hAnsi="Times New Roman" w:cs="Times New Roman"/>
        </w:rPr>
        <w:lastRenderedPageBreak/>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This approach appears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007E244A">
        <w:rPr>
          <w:rFonts w:ascii="Times New Roman" w:hAnsi="Times New Roman" w:cs="Times New Roman"/>
        </w:rPr>
        <w:t>, but d</w:t>
      </w:r>
      <w:r w:rsidRPr="009B00B8">
        <w:rPr>
          <w:rFonts w:ascii="Times New Roman" w:hAnsi="Times New Roman" w:cs="Times New Roman"/>
        </w:rPr>
        <w:t>irect evidence supporting this concept is scarce, given the challenges involved in measuring allocation</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{"citationID":"a1ou85bpupv","properties":{"formattedCitation":"{\\rtf (Poorter &amp; Sack, 2012; Poorter {\\i{}et al.}, 2015)}","plainCitation":"(Poorter &amp; Sack, 2012; Poorter et al., 2015)"},"citationItems":[{"id":1041,"uris":["http://zotero.org/users/4234815/items/M7Q3IKKS"],"uri":["http://zotero.org/users/4234815/items/M7Q3IKKS"],"itemData":{"id":1041,"type":"article-journal","title":"Pitfalls and Possibilities in the Analysis of Biomass Allocation Patterns in Plants","container-title":"Frontiers in Plant Science","volume":"3","source":"PubMed Central","abstract":"Plants can differentially allocate biomass to leaves, stems, roots, and reproduction, and follow ontogenetic trajectories that interact with the prevailing climate. Various methodological tools exist to analyze the resulting allocation patterns, based either on the calculation of biomass ratios or fractions of different organs at a given point in time, or on a so-called allometric analysis of biomass data sampled across species or over an experimental growth period. We discuss the weak and strong points of each of these methods. Although both approaches have useful features, we suggest that often a plot of biomass fractions against total plant size, either across species or in the comparison of treatment effects, combines the best of both worlds.","URL":"https://www.ncbi.nlm.nih.gov/pmc/articles/PMC3514511/","DOI":"10.3389/fpls.2012.00259","ISSN":"1664-462X","note":"PMID: 23227027\nPMCID: PMC3514511","journalAbbreviation":"Front Plant Sci","author":[{"family":"Poorter","given":"Hendrik"},{"family":"Sack","given":"Lawren"}],"issued":{"date-parts":[["2012",12,5]]},"accessed":{"date-parts":[["2017",12,14]]}}},{"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5B551F">
        <w:rPr>
          <w:rFonts w:ascii="Times New Roman" w:hAnsi="Times New Roman" w:cs="Times New Roman"/>
        </w:rPr>
        <w:t xml:space="preserve">. However, </w:t>
      </w:r>
      <w:r w:rsidRPr="009B00B8">
        <w:rPr>
          <w:rFonts w:ascii="Times New Roman" w:hAnsi="Times New Roman" w:cs="Times New Roman"/>
        </w:rPr>
        <w:t>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730B87FF" w:rsidR="00563E99" w:rsidRDefault="007E244A" w:rsidP="003B24EB">
      <w:pPr>
        <w:spacing w:before="120" w:line="360" w:lineRule="auto"/>
        <w:ind w:firstLine="720"/>
        <w:rPr>
          <w:rFonts w:ascii="Times New Roman" w:hAnsi="Times New Roman" w:cs="Times New Roman"/>
        </w:rPr>
      </w:pPr>
      <w:r>
        <w:rPr>
          <w:rFonts w:ascii="Times New Roman" w:hAnsi="Times New Roman" w:cs="Times New Roman"/>
        </w:rPr>
        <w:t xml:space="preserve">Temperature is a fundamental </w:t>
      </w:r>
      <w:r w:rsidR="00374242" w:rsidRPr="009B00B8">
        <w:rPr>
          <w:rFonts w:ascii="Times New Roman" w:hAnsi="Times New Roman" w:cs="Times New Roman"/>
        </w:rPr>
        <w:t>aspect of climate that affects m</w:t>
      </w:r>
      <w:r w:rsidR="00AF638F">
        <w:rPr>
          <w:rFonts w:ascii="Times New Roman" w:hAnsi="Times New Roman" w:cs="Times New Roman"/>
        </w:rPr>
        <w:t xml:space="preserve">any aspects of tree physiology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Trees dynamically adjust their photosynthetic and respiratory physiology in response to their thermal environment (i.e.; physiological acclimation; </w:t>
      </w:r>
      <w:r w:rsidR="003B24EB">
        <w:rPr>
          <w:rFonts w:ascii="Times New Roman" w:hAnsi="Times New Roman" w:cs="Times New Roman"/>
        </w:rPr>
        <w:fldChar w:fldCharType="begin"/>
      </w:r>
      <w:r w:rsidR="003B24EB">
        <w:rPr>
          <w:rFonts w:ascii="Times New Roman" w:hAnsi="Times New Roman" w:cs="Times New Roman"/>
        </w:rPr>
        <w:instrText xml:space="preserve"> ADDIN ZOTERO_ITEM CSL_CITATION {"citationID":"dP65IbGZ","properties":{"formattedCitation":"{\\rtf (Atkin &amp; Tjoelker, 2003; Smith &amp; Dukes, 2013; Way &amp; Yamori, 2014; Reich {\\i{}et al.}, 2016)}","plainCitation":"(Atkin &amp; Tjoelker, 2003; Smith &amp; Dukes, 2013; Way &amp; Yamori, 2014; Reich et al., 2016)"},"citationItems":[{"id":534,"uris":["http://zotero.org/users/4234815/items/Z7L3TD2R"],"uri":["http://zotero.org/users/4234815/items/Z7L3TD2R"],"itemData":{"id":534,"type":"article-journal","title":"Thermal acclimation and the dynamic response of plant respiration to temperature","container-title":"Trends in Plant Science","page":"343-351","volume":"8","issue":"7","source":"ScienceDirect","abstract":"Temperature-mediated changes in plant respiration (R) are now accepted as an important component of the biosphere's response to global climate change. Here we discuss the underlying mechanisms responsible for the dynamic response of plant respiration to short and long-term temperature changes. The Q10 is often assumed to be 2.0 (i.e. R doubles per 10°C rise in temperature); however, the Q10 is not constant (e.g. it declines near-linearly with increasing temperature). The temperature dependence of Q10 is linked to shifts in the control exerted by maximum enzyme activity at low temperature and substrate limitations at high temperature. In the long term, acclimation of R to temperature is common, in effect reducing the temperature sensitivity of R to changes in thermal environment, with the temperature during plant development setting the maximal thermal acclimation of R.","DOI":"10.1016/S1360-1385(03)00136-5","ISSN":"1360-1385","journalAbbreviation":"Trends in Plant Science","author":[{"family":"Atkin","given":"Owen K."},{"family":"Tjoelker","given":"Mark G."}],"issued":{"date-parts":[["2003",7,1]]}}},{"id":25,"uris":["http://zotero.org/users/4234815/items/GWQRA764"],"uri":["http://zotero.org/users/4234815/items/GWQRA764"],"itemData":{"id":25,"type":"article-journal","title":"Plant respiration and photosynthesis in global-scale models: incorporating acclimation to temperature and CO2","container-title":"Global Change Biology","page":"45-63","volume":"19","issue":"1","source":"Web of Science","abstract":"To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models.","DOI":"10.1111/j.1365-2486.2012.02797.x","ISSN":"1354-1013","note":"WOS:000312155100005","shortTitle":"Plant respiration and photosynthesis in global-scale models","journalAbbreviation":"Glob. Change Biol.","language":"English","author":[{"family":"Smith","given":"Nicholas G."},{"family":"Dukes","given":"Jeffrey S."}],"issued":{"date-parts":[["2013",1]]}}},{"id":528,"uris":["http://zotero.org/users/4234815/items/KVZ97GAY"],"uri":["http://zotero.org/users/4234815/items/KVZ97GAY"],"itemData":{"id":528,"type":"article-journal","title":"Thermal acclimation of photosynthesis: on the importance of adjusting our definitions and accounting for thermal acclimation of respiration","container-title":"Photosynthesis Research","page":"89-100","volume":"119","issue":"1-2","source":"link.springer.com","abstract":"While interest in photosynthetic thermal acclimation has been stimulated by climate warming, comparing results across studies requires consistent terminology. We identify five types of photosynthetic adjustments in warming experiments: photosynthesis as measured at the high growth temperature, the growth temperature, and the thermal optimum; the photosynthetic thermal optimum; and leaf-level photosynthetic capacity. Adjustments of any one of these variables need not mean a concurrent adjustment in others, which may resolve apparently contradictory results in papers using different indicators of photosynthetic acclimation. We argue that photosynthetic thermal acclimation (i.e., that benefits a plant in its new growth environment) should include adjustments of both the photosynthetic thermal optimum (Topt) and photosynthetic rates at the growth temperature (Agrowth), a combination termed constructive adjustment. However, many species show reduced photosynthesis when grown at elevated temperatures, despite adjustment of some photosynthetic variables, a phenomenon we term detractive adjustment. An analysis of 70 studies on 103 species shows that adjustment of Topt and Agrowth are more common than adjustment of other photosynthetic variables, but only half of the data demonstrate constructive adjustment. No systematic differences in these patterns were found between different plant functional groups. We also discuss the importance of thermal acclimation of respiration for net photosynthesis measurements, as respiratory temperature acclimation can generate apparent acclimation of photosynthetic processes, even if photosynthesis is unaltered. We show that while dark respiration is often used to estimate light respiration, the ratio of light to dark respiration shifts in a non-predictable manner with a change in leaf temperature.","DOI":"10.1007/s11120-013-9873-7","ISSN":"0166-8595, 1573-5079","shortTitle":"Thermal acclimation of photosynthesis","journalAbbreviation":"Photosynth Res","language":"en","author":[{"family":"Way","given":"Danielle A."},{"family":"Yamori","given":"Wataru"}],"issued":{"date-parts":[["2014",2,1]]}}},{"id":27,"uris":["http://zotero.org/users/4234815/items/GIJ7RRXG"],"uri":["http://zotero.org/users/4234815/items/GIJ7RRXG"],"itemData":{"id":27,"type":"article-journal","title":"Boreal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3B24EB">
        <w:rPr>
          <w:rFonts w:ascii="Times New Roman" w:hAnsi="Times New Roman" w:cs="Times New Roman"/>
        </w:rPr>
        <w:fldChar w:fldCharType="separate"/>
      </w:r>
      <w:r w:rsidR="003B24EB" w:rsidRPr="003B24EB">
        <w:rPr>
          <w:rFonts w:ascii="Times New Roman" w:hAnsi="Times New Roman" w:cs="Times New Roman"/>
          <w:szCs w:val="24"/>
        </w:rPr>
        <w:t xml:space="preserve">Atkin &amp; Tjoelker, 2003; Smith &amp; Dukes, 2013; Way &amp; Yamori, 2014; Reich </w:t>
      </w:r>
      <w:r w:rsidR="003B24EB" w:rsidRPr="003B24EB">
        <w:rPr>
          <w:rFonts w:ascii="Times New Roman" w:hAnsi="Times New Roman" w:cs="Times New Roman"/>
          <w:i/>
          <w:iCs/>
          <w:szCs w:val="24"/>
        </w:rPr>
        <w:t>et al.</w:t>
      </w:r>
      <w:r w:rsidR="003B24EB" w:rsidRPr="003B24EB">
        <w:rPr>
          <w:rFonts w:ascii="Times New Roman" w:hAnsi="Times New Roman" w:cs="Times New Roman"/>
          <w:szCs w:val="24"/>
        </w:rPr>
        <w:t>, 2016)</w:t>
      </w:r>
      <w:r w:rsidR="003B24EB">
        <w:rPr>
          <w:rFonts w:ascii="Times New Roman" w:hAnsi="Times New Roman" w:cs="Times New Roman"/>
        </w:rPr>
        <w:fldChar w:fldCharType="end"/>
      </w:r>
      <w:r w:rsidR="00C557CE">
        <w:rPr>
          <w:rFonts w:ascii="Times New Roman" w:hAnsi="Times New Roman" w:cs="Times New Roman"/>
        </w:rPr>
        <w:t>. S</w:t>
      </w:r>
      <w:r w:rsidR="00374242"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00374242" w:rsidRPr="009B00B8">
        <w:rPr>
          <w:rFonts w:ascii="Times New Roman" w:hAnsi="Times New Roman" w:cs="Times New Roman"/>
        </w:rPr>
        <w:t xml:space="preserve">Experimental warming of forest soil increased aboveground biomass while reducing or not affecting 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00374242" w:rsidRPr="009B00B8">
        <w:rPr>
          <w:rFonts w:ascii="Times New Roman" w:hAnsi="Times New Roman" w:cs="Times New Roman"/>
        </w:rPr>
        <w:t>has been attributed to a warming-induced increase in soil N availability</w:t>
      </w:r>
      <w:r w:rsidR="00AF638F">
        <w:rPr>
          <w:rFonts w:ascii="Times New Roman" w:hAnsi="Times New Roman" w:cs="Times New Roman"/>
        </w:rPr>
        <w:t xml:space="preserve"> </w:t>
      </w:r>
      <w:r w:rsidR="00B06987">
        <w:rPr>
          <w:rFonts w:ascii="Times New Roman" w:hAnsi="Times New Roman" w:cs="Times New Roman"/>
        </w:rPr>
        <w:t xml:space="preserve">and an associated stimulation of aboveground tree growth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00374242" w:rsidRPr="009B00B8">
        <w:rPr>
          <w:rFonts w:ascii="Times New Roman" w:hAnsi="Times New Roman" w:cs="Times New Roman"/>
        </w:rPr>
        <w:t xml:space="preserve">. A recent </w:t>
      </w:r>
      <w:r w:rsidR="00374242" w:rsidRPr="009B00B8">
        <w:rPr>
          <w:rFonts w:ascii="Times New Roman" w:hAnsi="Times New Roman" w:cs="Times New Roman"/>
          <w:vertAlign w:val="superscript"/>
        </w:rPr>
        <w:t>13</w:t>
      </w:r>
      <w:r w:rsidR="00374242" w:rsidRPr="009B00B8">
        <w:rPr>
          <w:rFonts w:ascii="Times New Roman" w:hAnsi="Times New Roman" w:cs="Times New Roman"/>
        </w:rPr>
        <w:t>C-CO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labeling study also indicated that warmer temperatures can </w:t>
      </w:r>
      <w:r w:rsidR="00E16B34">
        <w:rPr>
          <w:rFonts w:ascii="Times New Roman" w:hAnsi="Times New Roman" w:cs="Times New Roman"/>
        </w:rPr>
        <w:t xml:space="preserve">increase allocation aboveground and </w:t>
      </w:r>
      <w:r w:rsidR="00374242" w:rsidRPr="009B00B8">
        <w:rPr>
          <w:rFonts w:ascii="Times New Roman" w:hAnsi="Times New Roman" w:cs="Times New Roman"/>
        </w:rPr>
        <w:t xml:space="preserve">reduce C allocation belowground in beech saplings via a direct effect on tree physiology, without </w:t>
      </w:r>
      <w:r w:rsidR="00C557CE">
        <w:rPr>
          <w:rFonts w:ascii="Times New Roman" w:hAnsi="Times New Roman" w:cs="Times New Roman"/>
        </w:rPr>
        <w:t>an altered</w:t>
      </w:r>
      <w:r w:rsidR="00374242" w:rsidRPr="009B00B8">
        <w:rPr>
          <w:rFonts w:ascii="Times New Roman" w:hAnsi="Times New Roman" w:cs="Times New Roman"/>
        </w:rPr>
        <w:t xml:space="preserve">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003A3A23">
        <w:rPr>
          <w:rFonts w:ascii="Times New Roman" w:hAnsi="Times New Roman" w:cs="Times New Roman"/>
        </w:rPr>
        <w:t>Also, e</w:t>
      </w:r>
      <w:r w:rsidR="00374242" w:rsidRPr="009B00B8">
        <w:rPr>
          <w:rFonts w:ascii="Times New Roman" w:hAnsi="Times New Roman" w:cs="Times New Roman"/>
        </w:rPr>
        <w:t>nvironmental gradients i</w:t>
      </w:r>
      <w:r w:rsidR="00C557CE">
        <w:rPr>
          <w:rFonts w:ascii="Times New Roman" w:hAnsi="Times New Roman" w:cs="Times New Roman"/>
        </w:rPr>
        <w:t xml:space="preserve">n mean annual temperature </w:t>
      </w:r>
      <w:r w:rsidR="00374242" w:rsidRPr="009B00B8">
        <w:rPr>
          <w:rFonts w:ascii="Times New Roman" w:hAnsi="Times New Roman" w:cs="Times New Roman"/>
        </w:rPr>
        <w:t>are strongly correlated with the di</w:t>
      </w:r>
      <w:r w:rsidR="00C557CE">
        <w:rPr>
          <w:rFonts w:ascii="Times New Roman" w:hAnsi="Times New Roman" w:cs="Times New Roman"/>
        </w:rPr>
        <w:t>stribution of biomass;</w:t>
      </w:r>
      <w:r w:rsidR="00374242" w:rsidRPr="009B00B8">
        <w:rPr>
          <w:rFonts w:ascii="Times New Roman" w:hAnsi="Times New Roman" w:cs="Times New Roman"/>
        </w:rPr>
        <w:t xml:space="preserve"> forests have a lower root mass fraction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Meta-analyses of warming experiments have generally found 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00374242" w:rsidRPr="009B00B8">
        <w:rPr>
          <w:rFonts w:ascii="Times New Roman" w:hAnsi="Times New Roman" w:cs="Times New Roman"/>
        </w:rPr>
        <w:t xml:space="preserve"> </w:t>
      </w:r>
      <w:r w:rsidR="008C2121">
        <w:rPr>
          <w:rFonts w:ascii="Times New Roman" w:hAnsi="Times New Roman" w:cs="Times New Roman"/>
        </w:rPr>
        <w:t>a</w:t>
      </w:r>
      <w:r w:rsidR="00374242"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01A9FE3E"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w:t>
      </w:r>
      <w:r w:rsidR="007E244A">
        <w:rPr>
          <w:rFonts w:ascii="Times New Roman" w:hAnsi="Times New Roman" w:cs="Times New Roman"/>
        </w:rPr>
        <w:t>i</w:t>
      </w:r>
      <w:r w:rsidRPr="009B00B8">
        <w:rPr>
          <w:rFonts w:ascii="Times New Roman" w:hAnsi="Times New Roman" w:cs="Times New Roman"/>
        </w:rPr>
        <w:t xml:space="preserve">mpacts tree growth and physiology </w:t>
      </w:r>
      <w:r w:rsidR="00461ED8">
        <w:rPr>
          <w:rFonts w:ascii="Times New Roman" w:hAnsi="Times New Roman" w:cs="Times New Roman"/>
        </w:rPr>
        <w:fldChar w:fldCharType="begin"/>
      </w:r>
      <w:r w:rsidR="00572ACB">
        <w:rPr>
          <w:rFonts w:ascii="Times New Roman" w:hAnsi="Times New Roman" w:cs="Times New Roman"/>
        </w:rPr>
        <w:instrText xml:space="preserve"> ADDIN ZOTERO_ITEM CSL_CITATION {"citationID":"HwyXNm6z","properties":{"formattedCitation":"{\\rtf (Mencuccini, 2003; Nemani {\\i{}et al.}, 2003; Farooq {\\i{}et al.}, 2009)}","plainCitation":"(Mencuccini, 2003; Nemani et al., 2003; Farooq et al., 2009)"},"citationItems":[{"id":1871,"uris":["http://zotero.org/users/4234815/items/HEF3UJS2"],"uri":["http://zotero.org/users/4234815/items/HEF3UJS2"],"itemData":{"id":1871,"type":"article-journal","title":"The ecological significance of long-distance water transport: short-term regulation, long-term acclimation and the hydraulic costs of stature across plant life forms","container-title":"Plant, Cell &amp; Environment","page":"163-182","volume":"26","issue":"1","source":"Wiley Online Library","abstract":"Plant hydraulic conductance, namely the rate of water flow inside plants per unit time and unit pressure difference, varies largely from plant to plant and under different environmental conditions. Herein the main factors affecting: (a) the scaling between whole-plant hydraulic conductance and leaf area; (b) the relationship between gas exchange at the leaf level and leaf-specific xylem hydraulic conductance; (c) the short-term physiological regulation of plant hydraulic conductance under conditions of ample soil water, and (d) the long-term structural acclimation of xylem hydraulic conductance to changes in environmental conditions are reviewed. It is shown that plant hydraulic conductance is a highly plastic character that varies as a result of multiple processes acting at several time scales. Across species ranging from coniferous and broad-leaved trees to shrubs, crop and herbaceous species, and desert subshrubs, hydraulic conductance scaled linearly with leaf area, as expected from first principles. Despite considerable convergence in the scaling of hydraulic properties, significant differences were apparent across life forms that underlie their different abilities to conduct gas exchange at the leaf level. A simple model of carbon allocation between leaves and support tissues explained the observed patterns and correctly predicted the inverse relationships with plant height. Therefore, stature appears as a fundamental factor affecting gas exchange across plant life forms. Both short-term physiological regulation and long-term structural acclimation can change the levels of hydraulic conductance significantly. Based on a meta-analysis of the existing literature, any change in environmental parameters that increases the availability of resources (either above- or below-ground) results in the long-term acclimation of a less efficient (per unit leaf area) hydraulic system.","DOI":"10.1046/j.1365-3040.2003.00991.x","ISSN":"1365-3040","shortTitle":"The ecological significance of long-distance water transport","language":"en","author":[{"family":"Mencuccini","given":"M."}],"issued":{"date-parts":[["2003",1,1]]}}},{"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A."}],"issued":{"date-parts":[["2009",3,1]]}}}],"schema":"https://github.com/citation-style-language/schema/raw/master/csl-citation.json"} </w:instrText>
      </w:r>
      <w:r w:rsidR="00461ED8">
        <w:rPr>
          <w:rFonts w:ascii="Times New Roman" w:hAnsi="Times New Roman" w:cs="Times New Roman"/>
        </w:rPr>
        <w:fldChar w:fldCharType="separate"/>
      </w:r>
      <w:r w:rsidR="00572ACB" w:rsidRPr="00572ACB">
        <w:rPr>
          <w:rFonts w:ascii="Times New Roman" w:hAnsi="Times New Roman" w:cs="Times New Roman"/>
          <w:szCs w:val="24"/>
        </w:rPr>
        <w:t>(</w:t>
      </w:r>
      <w:r w:rsidR="00572ACB">
        <w:rPr>
          <w:rFonts w:ascii="Times New Roman" w:hAnsi="Times New Roman" w:cs="Times New Roman"/>
          <w:szCs w:val="24"/>
        </w:rPr>
        <w:t xml:space="preserve">e.g., </w:t>
      </w:r>
      <w:r w:rsidR="00572ACB" w:rsidRPr="00572ACB">
        <w:rPr>
          <w:rFonts w:ascii="Times New Roman" w:hAnsi="Times New Roman" w:cs="Times New Roman"/>
          <w:szCs w:val="24"/>
        </w:rPr>
        <w:t xml:space="preserve">Mencuccini, 2003; Nemani </w:t>
      </w:r>
      <w:r w:rsidR="00572ACB" w:rsidRPr="00572ACB">
        <w:rPr>
          <w:rFonts w:ascii="Times New Roman" w:hAnsi="Times New Roman" w:cs="Times New Roman"/>
          <w:i/>
          <w:iCs/>
          <w:szCs w:val="24"/>
        </w:rPr>
        <w:t>et al.</w:t>
      </w:r>
      <w:r w:rsidR="00572ACB" w:rsidRPr="00572ACB">
        <w:rPr>
          <w:rFonts w:ascii="Times New Roman" w:hAnsi="Times New Roman" w:cs="Times New Roman"/>
          <w:szCs w:val="24"/>
        </w:rPr>
        <w:t xml:space="preserve">, 2003; Farooq </w:t>
      </w:r>
      <w:r w:rsidR="00572ACB" w:rsidRPr="00572ACB">
        <w:rPr>
          <w:rFonts w:ascii="Times New Roman" w:hAnsi="Times New Roman" w:cs="Times New Roman"/>
          <w:i/>
          <w:iCs/>
          <w:szCs w:val="24"/>
        </w:rPr>
        <w:t>et al.</w:t>
      </w:r>
      <w:r w:rsidR="00572ACB" w:rsidRPr="00572ACB">
        <w:rPr>
          <w:rFonts w:ascii="Times New Roman" w:hAnsi="Times New Roman" w:cs="Times New Roman"/>
          <w:szCs w:val="24"/>
        </w:rPr>
        <w:t>, 2009)</w:t>
      </w:r>
      <w:r w:rsidR="00461ED8">
        <w:rPr>
          <w:rFonts w:ascii="Times New Roman" w:hAnsi="Times New Roman" w:cs="Times New Roman"/>
        </w:rPr>
        <w:fldChar w:fldCharType="end"/>
      </w:r>
      <w:r w:rsidR="00E16B34">
        <w:rPr>
          <w:rFonts w:ascii="Times New Roman" w:hAnsi="Times New Roman" w:cs="Times New Roman"/>
        </w:rPr>
        <w:t xml:space="preserve">. </w:t>
      </w:r>
      <w:r w:rsidRPr="009B00B8">
        <w:rPr>
          <w:rFonts w:ascii="Times New Roman" w:hAnsi="Times New Roman" w:cs="Times New Roman"/>
        </w:rPr>
        <w:t xml:space="preserve">The effects of drought are of particular concern </w:t>
      </w:r>
      <w:r w:rsidR="007E244A">
        <w:rPr>
          <w:rFonts w:ascii="Times New Roman" w:hAnsi="Times New Roman" w:cs="Times New Roman"/>
        </w:rPr>
        <w:t xml:space="preserve">as </w:t>
      </w:r>
      <w:r w:rsidRPr="009B00B8">
        <w:rPr>
          <w:rFonts w:ascii="Times New Roman" w:hAnsi="Times New Roman" w:cs="Times New Roman"/>
        </w:rPr>
        <w:t>climate change may increase the frequency and severity of droughts in many regions</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{"citationID":"deuiNtVR","properties":{"formattedCitation":"{\\rtf (Burke {\\i{}et al.}, 2006; Sillmann {\\i{}et al.}, 2013)}","plainCitation":"(Burke et al., 2006; Sillmann et al., 2013)"},"citationItems":[{"id":480,"uris":["http://zotero.org/users/4234815/items/P3NWUAJ6"],"uri":["http://zotero.org/users/4234815/items/P3NWUAJ6"],"itemData":{"id":480,"type":"article-journal","title":"Modeling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(Burke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2006; Sillmann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2013)</w:t>
      </w:r>
      <w:r w:rsidR="00461ED8">
        <w:rPr>
          <w:rFonts w:ascii="Times New Roman" w:hAnsi="Times New Roman" w:cs="Times New Roman"/>
        </w:rPr>
        <w:fldChar w:fldCharType="end"/>
      </w:r>
      <w:r w:rsidRPr="009B00B8">
        <w:rPr>
          <w:rFonts w:ascii="Times New Roman" w:hAnsi="Times New Roman" w:cs="Times New Roman"/>
        </w:rPr>
        <w:t>. While it appears sensible that trees would increase C allocation to roots in dry regions or during drought periods to acquire soil water</w:t>
      </w:r>
      <w:r w:rsidR="00D30653">
        <w:rPr>
          <w:rFonts w:ascii="Times New Roman" w:hAnsi="Times New Roman" w:cs="Times New Roman"/>
        </w:rPr>
        <w:t xml:space="preserve"> </w:t>
      </w:r>
      <w:r w:rsidR="00D30653">
        <w:rPr>
          <w:rFonts w:ascii="Times New Roman" w:hAnsi="Times New Roman" w:cs="Times New Roman"/>
        </w:rPr>
        <w:fldChar w:fldCharType="begin"/>
      </w:r>
      <w:r w:rsidR="00D30653">
        <w:rPr>
          <w:rFonts w:ascii="Times New Roman" w:hAnsi="Times New Roman" w:cs="Times New Roman"/>
        </w:rPr>
        <w:instrText xml:space="preserve"> ADDIN ZOTERO_ITEM CSL_CITATION {"citationID":"a11h5geqcl8","properties":{"formattedCitation":"{\\rtf (Poorter {\\i{}et al.}, 2012)}","plainCitation":"(Poorter et al., 2012)"},"citationItems":[{"id":1068,"uris":["http://zotero.org/users/4234815/items/I74J6A2A"],"uri":["http://zotero.org/users/4234815/items/I74J6A2A"],"itemData":{"id":1068,"type":"article-journal","title":"Biomass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D30653">
        <w:rPr>
          <w:rFonts w:ascii="Times New Roman" w:hAnsi="Times New Roman" w:cs="Times New Roman"/>
        </w:rPr>
        <w:fldChar w:fldCharType="separate"/>
      </w:r>
      <w:r w:rsidR="00D30653" w:rsidRPr="00D30653">
        <w:rPr>
          <w:rFonts w:ascii="Times New Roman" w:hAnsi="Times New Roman" w:cs="Times New Roman"/>
          <w:szCs w:val="24"/>
        </w:rPr>
        <w:t xml:space="preserve">(Poorter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D30653">
        <w:rPr>
          <w:rFonts w:ascii="Times New Roman" w:hAnsi="Times New Roman" w:cs="Times New Roman"/>
        </w:rPr>
        <w:fldChar w:fldCharType="end"/>
      </w:r>
      <w:r w:rsidR="00C557CE">
        <w:rPr>
          <w:rFonts w:ascii="Times New Roman" w:hAnsi="Times New Roman" w:cs="Times New Roman"/>
        </w:rPr>
        <w:t>,</w:t>
      </w:r>
      <w:r w:rsidR="005B551F">
        <w:rPr>
          <w:rFonts w:ascii="Times New Roman" w:hAnsi="Times New Roman" w:cs="Times New Roman"/>
        </w:rPr>
        <w:t xml:space="preserve"> </w:t>
      </w:r>
      <w:r w:rsidRPr="009B00B8">
        <w:rPr>
          <w:rFonts w:ascii="Times New Roman" w:hAnsi="Times New Roman" w:cs="Times New Roman"/>
        </w:rPr>
        <w:t>there is limited support for this idea.</w:t>
      </w:r>
      <w:r w:rsidR="00C557CE">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found no correlation between forest root mass fraction</w:t>
      </w:r>
      <w:r w:rsidR="003A3A23">
        <w:rPr>
          <w:rFonts w:ascii="Times New Roman" w:hAnsi="Times New Roman" w:cs="Times New Roman"/>
        </w:rPr>
        <w:t xml:space="preserve"> (i.e., the proportion of forest biomass contained in roots)</w:t>
      </w:r>
      <w:r w:rsidRPr="009B00B8">
        <w:rPr>
          <w:rFonts w:ascii="Times New Roman" w:hAnsi="Times New Roman" w:cs="Times New Roman"/>
        </w:rPr>
        <w:t xml:space="preserve"> and aridity across a global dataset of &gt;6,200 forests. </w:t>
      </w:r>
      <w:r w:rsidR="00C557CE">
        <w:rPr>
          <w:rFonts w:ascii="Times New Roman" w:hAnsi="Times New Roman" w:cs="Times New Roman"/>
        </w:rPr>
        <w:t>Additionally,</w:t>
      </w:r>
      <w:r w:rsidR="00D52565">
        <w:rPr>
          <w:rFonts w:ascii="Times New Roman" w:hAnsi="Times New Roman" w:cs="Times New Roman"/>
        </w:rPr>
        <w:t xml:space="preserve"> </w:t>
      </w:r>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w:t>
      </w:r>
      <w:r w:rsidR="00C557CE">
        <w:rPr>
          <w:rFonts w:ascii="Times New Roman" w:hAnsi="Times New Roman" w:cs="Times New Roman"/>
        </w:rPr>
        <w:t xml:space="preserve"> and respiration</w:t>
      </w:r>
      <w:r w:rsidR="005503C9" w:rsidRPr="009B00B8">
        <w:rPr>
          <w:rFonts w:ascii="Times New Roman" w:hAnsi="Times New Roman" w:cs="Times New Roman"/>
        </w:rPr>
        <w:t>, particularly in the year following the drought</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w:t>
      </w:r>
      <w:r w:rsidR="00C557CE">
        <w:rPr>
          <w:rFonts w:ascii="Times New Roman" w:hAnsi="Times New Roman" w:cs="Times New Roman"/>
        </w:rPr>
        <w:t>However, 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w:t>
      </w:r>
      <w:r w:rsidR="00D30653">
        <w:rPr>
          <w:rFonts w:ascii="Times New Roman" w:hAnsi="Times New Roman" w:cs="Times New Roman"/>
        </w:rPr>
        <w:lastRenderedPageBreak/>
        <w:t>small individual plants grown in artificial conditions</w:t>
      </w:r>
      <w:r w:rsidR="00E16B34">
        <w:rPr>
          <w:rFonts w:ascii="Times New Roman" w:hAnsi="Times New Roman" w:cs="Times New Roman"/>
        </w:rPr>
        <w:t xml:space="preserve"> </w:t>
      </w:r>
      <w:r w:rsidR="00E16B34">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{"citationID":"WMsGEODf","properties":{"formattedCitation":"{\\rtf (Reich, 2002; Poorter {\\i{}et al.}, 2012)}","plainCitation":"(Reich, 2002; Poorter et al., 2012)"},"citationItems":[{"id":1067,"uris":["http://zotero.org/users/4234815/items/MG4XKV8C"],"uri":["http://zotero.org/users/4234815/items/MG4XKV8C"],"itemData":{"id":1067,"type":"chapter","title":"Root-shoot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E16B34">
        <w:rPr>
          <w:rFonts w:ascii="Times New Roman" w:hAnsi="Times New Roman" w:cs="Times New Roman"/>
        </w:rPr>
        <w:fldChar w:fldCharType="separate"/>
      </w:r>
      <w:r w:rsidR="00E16B34" w:rsidRPr="00E16B34">
        <w:rPr>
          <w:rFonts w:ascii="Times New Roman" w:hAnsi="Times New Roman" w:cs="Times New Roman"/>
          <w:szCs w:val="24"/>
        </w:rPr>
        <w:t xml:space="preserve">(Reich, 2002; Poorter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E16B34">
        <w:rPr>
          <w:rFonts w:ascii="Times New Roman" w:hAnsi="Times New Roman" w:cs="Times New Roman"/>
        </w:rPr>
        <w:fldChar w:fldCharType="end"/>
      </w:r>
      <w:r w:rsidR="00C557CE">
        <w:rPr>
          <w:rFonts w:ascii="Times New Roman" w:hAnsi="Times New Roman" w:cs="Times New Roman"/>
        </w:rPr>
        <w:t xml:space="preserve">, and </w:t>
      </w:r>
      <w:r w:rsidR="00D52565">
        <w:rPr>
          <w:rFonts w:ascii="Times New Roman" w:hAnsi="Times New Roman" w:cs="Times New Roman"/>
        </w:rPr>
        <w:t>i</w:t>
      </w:r>
      <w:r w:rsidRPr="009B00B8">
        <w:rPr>
          <w:rFonts w:ascii="Times New Roman" w:hAnsi="Times New Roman" w:cs="Times New Roman"/>
        </w:rPr>
        <w:t xml:space="preserve">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w:t>
      </w:r>
      <w:r w:rsidR="007E244A">
        <w:rPr>
          <w:rFonts w:ascii="Times New Roman" w:hAnsi="Times New Roman" w:cs="Times New Roman"/>
        </w:rPr>
        <w:t>s appealing,</w:t>
      </w:r>
      <w:r w:rsidRPr="009B00B8">
        <w:rPr>
          <w:rFonts w:ascii="Times New Roman" w:hAnsi="Times New Roman" w:cs="Times New Roman"/>
        </w:rPr>
        <w:t xml:space="preserve"> C allocation responses to drought are likely more complex and merit further study.</w:t>
      </w:r>
    </w:p>
    <w:p w14:paraId="08E64C2C" w14:textId="569A9B05"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tab/>
        <w:t>Interactions between temperature and drought 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007E244A">
        <w:rPr>
          <w:rFonts w:ascii="Times New Roman" w:hAnsi="Times New Roman" w:cs="Times New Roman"/>
        </w:rPr>
        <w:t>I</w:t>
      </w:r>
      <w:r w:rsidRPr="009B00B8">
        <w:rPr>
          <w:rFonts w:ascii="Times New Roman" w:hAnsi="Times New Roman" w:cs="Times New Roman"/>
        </w:rPr>
        <w:t xml:space="preserve">f warmer temperatures reduce C allocation belowground, then the ability of trees to acquire soil water may also be impaired. However, an </w:t>
      </w:r>
      <w:r w:rsidR="00C557CE">
        <w:rPr>
          <w:rFonts w:ascii="Times New Roman" w:hAnsi="Times New Roman" w:cs="Times New Roman"/>
        </w:rPr>
        <w:t xml:space="preserve">open top chamber </w:t>
      </w:r>
      <w:r w:rsidRPr="009B00B8">
        <w:rPr>
          <w:rFonts w:ascii="Times New Roman" w:hAnsi="Times New Roman" w:cs="Times New Roman"/>
        </w:rPr>
        <w:t>experiment with young oak saplin</w:t>
      </w:r>
      <w:r w:rsidR="00C557CE">
        <w:rPr>
          <w:rFonts w:ascii="Times New Roman" w:hAnsi="Times New Roman" w:cs="Times New Roman"/>
        </w:rPr>
        <w:t>gs</w:t>
      </w:r>
      <w:r w:rsidRPr="009B00B8">
        <w:rPr>
          <w:rFonts w:ascii="Times New Roman" w:hAnsi="Times New Roman" w:cs="Times New Roman"/>
        </w:rPr>
        <w:t xml:space="preserve"> found no interaction between experimental warming and drought</w:t>
      </w:r>
      <w:r w:rsidR="005503C9">
        <w:rPr>
          <w:rFonts w:ascii="Times New Roman" w:hAnsi="Times New Roman" w:cs="Times New Roman"/>
        </w:rPr>
        <w:t xml:space="preserve"> on tree transpiration or biomass</w:t>
      </w:r>
      <w:r w:rsidRPr="009B00B8">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006D600B">
        <w:rPr>
          <w:rFonts w:ascii="Times New Roman" w:hAnsi="Times New Roman" w:cs="Times New Roman"/>
        </w:rPr>
        <w:t xml:space="preserve">Other warming by drought studies have found limited evidence for interactive effects on plant growth rates </w:t>
      </w:r>
      <w:r w:rsidR="006D600B">
        <w:rPr>
          <w:rFonts w:ascii="Times New Roman" w:hAnsi="Times New Roman" w:cs="Times New Roman"/>
        </w:rPr>
        <w:fldChar w:fldCharType="begin"/>
      </w:r>
      <w:r w:rsidR="00751EF2">
        <w:rPr>
          <w:rFonts w:ascii="Times New Roman" w:hAnsi="Times New Roman" w:cs="Times New Roman"/>
        </w:rPr>
        <w:instrText xml:space="preserve"> ADDIN ZOTERO_ITEM CSL_CITATION {"citationID":"6Q8LpQL5","properties":{"formattedCitation":"{\\rtf (Edler {\\i{}et al.}, 2015; Taeger {\\i{}et al.}, 2015)}","plainCitation":"(Edler et al., 2015; Taeger et al., 2015)"},"citationItems":[{"id":1875,"uris":["http://zotero.org/users/4234815/items/PUTVYE3F"],"uri":["http://zotero.org/users/4234815/items/PUTVYE3F"],"itemData":{"id":1875,"type":"article-journal","title":"Growth responses to elevated temperature and reduced soil moisture during early establishment of three annual weeds in four soil types","container-title":"Journal of Plant Diseases and Protection","page":"39-48","volume":"122","issue":"1","source":"Web of Science","abstract":"We investigated the effects of simulated prospective increased temperatures and reduced soil moisture during the vegetation period on the early growth of three weed species that co-occur in spring crops and are currently spreading in Europe. Potted four-species crop-weed-communities of Abutilon theophrasti, Datura stramonium, Iva xanthiifolia, and maize were exposed to warming (ambient temperature + 2.5 degrees C, treatment \"warm\") and drought (soil water potential of -0.1 to -1.5 MPa, \"dry\") versus ambient temperature (treatment \"ambient\") and a soil water potential of -0.0036 MPa (\"moist\"), in four soil types (clay, loess, peat, sand based mixtures) in greenhouse settings. We determined the performance of the weeds in terms of total biomass accumulation as well as their morphological acclimation regarding root length, leaf size and root-to-shoot ratio at various combinations of the experimental factors. Warm-dry conditions had a significant negative effect on total weed biomass and also resulted in a higher proportion of maize in total aboveground biomass. In D. stramonium, aboveground vs. belowground allocation and leaf size responded more strongly to the experimental factors than in the other two species. Total biomass values of individual plants in warm-dry conditions on average were &gt; 50%, 40 to 55%, and &lt; 40% of those in ambient-moist conditions for A. theophrasti, I. xanthiifolia, and D. stramonium, respectively. Soil and its interaction with moisture and temperature additionally had a significant effect on various traits of the weed species which highlights the importance of considering this factor when investigating plant responses to altered climate conditions.","DOI":"10.1007/BF03356529","ISSN":"1861-3829","note":"WOS:000353862700005","journalAbbreviation":"J. Plant Dis. Prot.","language":"English","author":[{"family":"Edler","given":"Barbara"},{"family":"Buerger","given":"Jana"},{"family":"Breitsameter","given":"Laura"},{"family":"Steinmann","given":"Horst-Henning"},{"family":"Isselstein","given":"Johannes"}],"issued":{"date-parts":[["2015",2]]}}},{"id":1867,"uris":["http://zotero.org/users/4234815/items/JW7WZI56"],"uri":["http://zotero.org/users/4234815/items/JW7WZI56"],"itemData":{"id":1867,"type":"article-journal","title":"Effects of temperature and drought manipulations on seedlings of Scots pine provenances","container-title":"Plant Biology","page":"361-372","volume":"17","issue":"2","source":"Wiley Online Library","abstract":"Rising temperatures and more frequent and severe climatic extremes as a consequence of climate change are expected to affect growth and distribution of tree species that are adapted to current local conditions. Species distribution models predict a considerable loss of habitats for Pinus sylvestris. These models do not consider possible intraspecific differences in response to drought and warming that could buffer those impacts. We tested 10 European provenances of P. sylvestris, from the southwestern to the central European part of the species distribution, for their response to warming and to drought using a factorial design. In this common-garden experiment the air surrounding plants was heated directly to prevent excessive soil heating, and drought manipulation, using a rain-out shelter, permitted almost natural radiation, including high light stress. Plant responses were assessed as changes in phenology, growth increment and biomass allocation. Seedlings of P. sylvestris revealed a plastic response to drought by increased taproot length and root–shoot ratios. Strongest phenotypic plasticity of root growth was found for southwestern provenances, indicating a specific drought adaptation at the cost of overall low growth of aboveground structures even under non-drought conditions. Warming had a minor effect on growth but advanced phenological development and had a contrasting effect on bud biomass and diameter increment, depending on water availability. The intraspecific variation of P. sylvestris provenances could buffer climate change impacts, although additional factors such as the adaptation to other climatic extremes have to be considered before assisted migration could become a management option.","DOI":"10.1111/plb.12245","ISSN":"1438-8677","language":"en","author":[{"family":"Taeger","given":"S."},{"family":"Sparks","given":"T. H."},{"family":"Menzel","given":"A."}],"issued":{"date-parts":[["2015",3,1]]}}}],"schema":"https://github.com/citation-style-language/schema/raw/master/csl-citation.json"} </w:instrText>
      </w:r>
      <w:r w:rsidR="006D600B">
        <w:rPr>
          <w:rFonts w:ascii="Times New Roman" w:hAnsi="Times New Roman" w:cs="Times New Roman"/>
        </w:rPr>
        <w:fldChar w:fldCharType="separate"/>
      </w:r>
      <w:r w:rsidR="00751EF2" w:rsidRPr="00751EF2">
        <w:rPr>
          <w:rFonts w:ascii="Times New Roman" w:hAnsi="Times New Roman" w:cs="Times New Roman"/>
          <w:szCs w:val="24"/>
        </w:rPr>
        <w:t>(</w:t>
      </w:r>
      <w:r w:rsidR="00AF16B9">
        <w:rPr>
          <w:rFonts w:ascii="Times New Roman" w:hAnsi="Times New Roman" w:cs="Times New Roman"/>
          <w:szCs w:val="24"/>
        </w:rPr>
        <w:t xml:space="preserve">e.g., </w:t>
      </w:r>
      <w:r w:rsidR="00751EF2" w:rsidRPr="00751EF2">
        <w:rPr>
          <w:rFonts w:ascii="Times New Roman" w:hAnsi="Times New Roman" w:cs="Times New Roman"/>
          <w:szCs w:val="24"/>
        </w:rPr>
        <w:t xml:space="preserve">Edler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xml:space="preserve">, 2015; Taeger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2015)</w:t>
      </w:r>
      <w:r w:rsidR="006D600B">
        <w:rPr>
          <w:rFonts w:ascii="Times New Roman" w:hAnsi="Times New Roman" w:cs="Times New Roman"/>
        </w:rPr>
        <w:fldChar w:fldCharType="end"/>
      </w:r>
      <w:r w:rsidR="00751EF2">
        <w:rPr>
          <w:rFonts w:ascii="Times New Roman" w:hAnsi="Times New Roman" w:cs="Times New Roman"/>
        </w:rPr>
        <w:t xml:space="preserve">, although there are also exceptions </w:t>
      </w:r>
      <w:r w:rsidR="00751EF2">
        <w:rPr>
          <w:rFonts w:ascii="Times New Roman" w:hAnsi="Times New Roman" w:cs="Times New Roman"/>
        </w:rPr>
        <w:fldChar w:fldCharType="begin"/>
      </w:r>
      <w:r w:rsidR="00AF16B9">
        <w:rPr>
          <w:rFonts w:ascii="Times New Roman" w:hAnsi="Times New Roman" w:cs="Times New Roman"/>
        </w:rPr>
        <w:instrText xml:space="preserve"> ADDIN ZOTERO_ITEM CSL_CITATION {"citationID":"aF1mdjXE","properties":{"formattedCitation":"{\\rtf (Munir {\\i{}et al.}, 2015; Leon-Sanchez {\\i{}et al.}, 2016)}","plainCitation":"(Munir et al., 2015; Leon-Sanchez et al., 2016)"},"citationItems":[{"id":1876,"uris":["http://zotero.org/users/4234815/items/GCH6MVLI"],"uri":["http://zotero.org/users/4234815/items/GCH6MVLI"],"itemData":{"id":1876,"type":"article-journal","title":"Carbon dioxide flux and net primary production of a boreal treed bog: Responses to warming and water-table-lowering simulations of climate change","container-title":"Biogeosciences","page":"1091-1111","volume":"12","issue":"4","source":"Web of Science","abstract":"Midlatitude treed bogs represent significant carbon (C) stocks and are highly sensitive to global climate change. In a dry continental treed bog, we compared three sites: control, recent (1-3 years; experimental) and older drained (10-13 years), with water levels at 38, 74 and 120 cm below the surface, respectively. At each site we measured carbon dioxide (CO2) fluxes and estimated tree root respiration (R-r; across hummock-hollow microtopography of the forest floor) and net primary production (NPP) of trees during the growing seasons (May to October) of 2011-2013. The CO2-C balance was calculated by adding the net CO2 exchange of the forest floor (NEff-R-r)to the NPP of the trees. From cooler and wetter 2011 to the driest and the warmest 2013, the control site was a CO2-C sink of 92, 70 and 76 g m(-2), the experimental site was a CO2-C source of 14, 57 and 135 g m(-2), and the drained site was a progressively smaller source of 26, 23 and 13 g CO2-C m(-2). The short-term drainage at the experimental site resulted in small changes in vegetation coverage and large net CO2 emissions at the microforms. In contrast, the longer-term drainage and deeper water level at the drained site resulted in the replacement of mosses with vascular plants (shrubs) on the hummocks and lichen in the hollows leading to the highest CO2 uptake at the drained hummocks and significant losses in the hollows. The tree NPP (including above-and below-ground growth and litter fall) in 2011 and 2012 was significantly higher at the drained site (92 and 83 g C m(-2)) than at the experimental (58 and 55 g C m(-2)) and control (52 and 46 g C m(-2)) sites. We also quantified the impact of climatic warming at all water table treatments by equipping additional plots with open-top chambers (OTCs) that caused a passive warming on average of similar to 1 degrees C and differential air warming of similar to 6 degrees C at midday full sun over the study years. Warming significantly enhanced shrub growth and the CO2 sink function of the drained hummocks (exceeding the cumulative respiration losses in hollows induced by the lowered water level x warming). There was an interaction of water level with warming across hummocks that resulted in the largest net CO2 uptake at the warmed drained hummocks. Thus in 2013, the warming treatment enhanced the sink function of the control site by 13 g m(-2), reduced the source function of the experimental by 10 g m(-2) and significantly enhanced the sink function of the drained site by 73 g m(-2). Therefore, drying and warming in continental bogs is expected to initially accelerate CO2-C losses via ecosystem respiration, but persistent drought and warming is expected to restore the peatland's original CO2-C sink function as a result of the shifts in vegetation composition and productivity between the microforms and increased NPP of trees over time.","DOI":"10.5194/bg-12-1091-2015","ISSN":"1726-4170","note":"WOS:000349794900012","shortTitle":"Carbon dioxide flux and net primary production of a boreal treed bog","journalAbbreviation":"Biogeosciences","language":"English","author":[{"family":"Munir","given":"T. M."},{"family":"Perkins","given":"M."},{"family":"Kaing","given":"E."},{"family":"Strack","given":"M."}],"issued":{"date-parts":[["2015"]]}}},{"id":1874,"uris":["http://zotero.org/users/4234815/items/TQQCMDRP"],"uri":["http://zotero.org/users/4234815/items/TQQCMDRP"],"itemData":{"id":1874,"type":"article-journal","title":"Photosynthesis and growth reduction with warming are driven by nonstomatal limitations in a Mediterranean semi-arid shrub","container-title":"Ecology and Evolution","page":"2725-2738","volume":"6","issue":"9","source":"Web of Science","abstract":"Whereas warming enhances plant nutrient status and photosynthesis in most terrestrial ecosystems, dryland vegetation is vulnerable to the likely increases in evapotranspiration and reductions in soil moisture caused by elevated temperatures. Any warming-induced declines in plant primary production and cover in drylands would increase erosion, land degradation, and desertification. We conducted a four-year manipulative experiment in a semi-arid Mediterranean ecosystem to evaluate the impacts of a similar to 2 degrees C warming on the photosynthesis, transpiration, leaf nutrient status, chlorophyll content, isotopic composition, biomass growth, and postsummer survival of the native shrub Helianthemum squamatum. We predicted that warmed plants would show reduced photosynthetic activity and growth, primarily due to the greater stomatal limitation imposed by faster and more severe soil drying under warming. On average, warming reduced net photosynthetic rates by 36% across the study period. Despite this strong response, warming did not affect stomatal conductance and transpiration. The reduction of peak photosynthetic rates with warming was more pronounced in a drought year than in years with near-average rainfall (75% and 25-40% reductions relative to controls, respectively), with no indications of photosynthetic acclimation to warming through time. Warmed plants had lower leaf N and P contents, delta C-13, and sparser and smaller leaves than control plants. Warming reduced shoot dry mass production by 31%. However, warmed plants were able to cope with large reductions in net photosynthesis, leaf area, and shoot biomass production without changes in postsummer survival rates. Our findings highlight the key role of nonstomatal factors (biochemical and/or nutritional) in reducing net carbon assimilation rates and growth under warming, which has important implications for projections of plant carbon balance under the warmer and drier climatic scenario predicted for drylands worldwide. Projected climate warming over the coming decades could reduce net primary production by about one-third in semi-arid gypsum shrublands dominated by H. squamatum.","DOI":"10.1002/ece3.2074","ISSN":"2045-7758","note":"WOS:000376149400008","journalAbbreviation":"Ecol. Evol.","language":"English","author":[{"family":"Leon-Sanchez","given":"Lupe"},{"family":"Nicolas","given":"Emilio"},{"family":"Nortes","given":"Pedro A."},{"family":"Maestre","given":"Fernando T."},{"family":"Querejeta","given":"Jose I."}],"issued":{"date-parts":[["2016",5]]}}}],"schema":"https://github.com/citation-style-language/schema/raw/master/csl-citation.json"} </w:instrText>
      </w:r>
      <w:r w:rsidR="00751EF2">
        <w:rPr>
          <w:rFonts w:ascii="Times New Roman" w:hAnsi="Times New Roman" w:cs="Times New Roman"/>
        </w:rPr>
        <w:fldChar w:fldCharType="separate"/>
      </w:r>
      <w:r w:rsidR="00AF16B9" w:rsidRPr="00AF16B9">
        <w:rPr>
          <w:rFonts w:ascii="Times New Roman" w:hAnsi="Times New Roman" w:cs="Times New Roman"/>
          <w:szCs w:val="24"/>
        </w:rPr>
        <w:t xml:space="preserve">(Munir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xml:space="preserve">, 2015; Leon-Sanchez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2016)</w:t>
      </w:r>
      <w:r w:rsidR="00751EF2">
        <w:rPr>
          <w:rFonts w:ascii="Times New Roman" w:hAnsi="Times New Roman" w:cs="Times New Roman"/>
        </w:rPr>
        <w:fldChar w:fldCharType="end"/>
      </w:r>
      <w:r w:rsidR="006D600B">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Pr>
          <w:rFonts w:ascii="Times New Roman" w:hAnsi="Times New Roman" w:cs="Times New Roman"/>
        </w:rPr>
        <w:fldChar w:fldCharType="begin"/>
      </w:r>
      <w:r w:rsidR="00D52565">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D52565">
        <w:rPr>
          <w:rFonts w:ascii="Times New Roman" w:hAnsi="Times New Roman" w:cs="Times New Roman"/>
        </w:rPr>
        <w:fldChar w:fldCharType="separate"/>
      </w:r>
      <w:r w:rsidR="00D52565" w:rsidRPr="00AF22CC">
        <w:rPr>
          <w:rFonts w:ascii="Times New Roman" w:hAnsi="Times New Roman" w:cs="Times New Roman"/>
          <w:szCs w:val="24"/>
        </w:rPr>
        <w:t xml:space="preserve">(Volder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D52565">
        <w:rPr>
          <w:rFonts w:ascii="Times New Roman" w:hAnsi="Times New Roman" w:cs="Times New Roman"/>
        </w:rPr>
        <w:fldChar w:fldCharType="end"/>
      </w:r>
      <w:r w:rsidR="00C557CE">
        <w:rPr>
          <w:rFonts w:ascii="Times New Roman" w:hAnsi="Times New Roman" w:cs="Times New Roman"/>
        </w:rPr>
        <w:t xml:space="preserve"> with a strongly interactive effect on </w:t>
      </w:r>
      <w:r w:rsidR="00D30653">
        <w:rPr>
          <w:rFonts w:ascii="Times New Roman" w:hAnsi="Times New Roman" w:cs="Times New Roman"/>
        </w:rPr>
        <w:t>t</w:t>
      </w:r>
      <w:r w:rsidRPr="009B00B8">
        <w:rPr>
          <w:rFonts w:ascii="Times New Roman" w:hAnsi="Times New Roman" w:cs="Times New Roman"/>
        </w:rPr>
        <w:t xml:space="preserve">he relative growth rate of </w:t>
      </w:r>
      <w:r w:rsidRPr="009B00B8">
        <w:rPr>
          <w:rFonts w:ascii="Times New Roman" w:hAnsi="Times New Roman" w:cs="Times New Roman"/>
          <w:i/>
        </w:rPr>
        <w:t>Quercus stellata</w:t>
      </w:r>
      <w:r w:rsidR="00C557CE">
        <w:rPr>
          <w:rFonts w:ascii="Times New Roman" w:hAnsi="Times New Roman" w:cs="Times New Roman"/>
        </w:rPr>
        <w:t xml:space="preserve"> monocultures. </w:t>
      </w:r>
      <w:r w:rsidRPr="009B00B8">
        <w:rPr>
          <w:rFonts w:ascii="Times New Roman" w:hAnsi="Times New Roman" w:cs="Times New Roman"/>
        </w:rPr>
        <w:t xml:space="preserve">Thus, </w:t>
      </w:r>
      <w:r w:rsidR="00D30653">
        <w:rPr>
          <w:rFonts w:ascii="Times New Roman" w:hAnsi="Times New Roman" w:cs="Times New Roman"/>
        </w:rPr>
        <w:t>it</w:t>
      </w:r>
      <w:r w:rsidR="007E244A">
        <w:rPr>
          <w:rFonts w:ascii="Times New Roman" w:hAnsi="Times New Roman" w:cs="Times New Roman"/>
        </w:rPr>
        <w:t xml:space="preserve"> is</w:t>
      </w:r>
      <w:r w:rsidR="00D30653">
        <w:rPr>
          <w:rFonts w:ascii="Times New Roman" w:hAnsi="Times New Roman" w:cs="Times New Roman"/>
        </w:rPr>
        <w:t xml:space="preserve">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growth</w:t>
      </w:r>
      <w:r w:rsidR="005B551F">
        <w:rPr>
          <w:rFonts w:ascii="Times New Roman" w:hAnsi="Times New Roman" w:cs="Times New Roman"/>
        </w:rPr>
        <w:t>.</w:t>
      </w:r>
    </w:p>
    <w:p w14:paraId="2E92D40F" w14:textId="2D2BB27A"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C9473E">
        <w:rPr>
          <w:rFonts w:ascii="Times New Roman" w:hAnsi="Times New Roman" w:cs="Times New Roman"/>
        </w:rPr>
        <w:t>To advance our understanding of such issues</w:t>
      </w:r>
      <w:r w:rsidR="006E561C">
        <w:rPr>
          <w:rFonts w:ascii="Times New Roman" w:hAnsi="Times New Roman" w:cs="Times New Roman"/>
        </w:rPr>
        <w:t>, and in particular our knowledge gaps about interactions of temperature and water availability on dynamic allocation processes</w:t>
      </w:r>
      <w:r w:rsidR="005503C9">
        <w:rPr>
          <w:rFonts w:ascii="Times New Roman" w:hAnsi="Times New Roman" w:cs="Times New Roman"/>
        </w:rPr>
        <w:t>,</w:t>
      </w:r>
      <w:r w:rsidR="006E561C">
        <w:rPr>
          <w:rFonts w:ascii="Times New Roman" w:hAnsi="Times New Roman" w:cs="Times New Roman"/>
        </w:rPr>
        <w:t xml:space="preserve"> we studied carbon allocation in 8 to 9-meter tall Eucalypt trees growing in an experiment that manipulated both </w:t>
      </w:r>
      <w:r w:rsidR="005503C9">
        <w:rPr>
          <w:rFonts w:ascii="Times New Roman" w:hAnsi="Times New Roman" w:cs="Times New Roman"/>
        </w:rPr>
        <w:t>temperature</w:t>
      </w:r>
      <w:r w:rsidR="006E561C">
        <w:rPr>
          <w:rFonts w:ascii="Times New Roman" w:hAnsi="Times New Roman" w:cs="Times New Roman"/>
        </w:rPr>
        <w:t xml:space="preserve"> and moisture supply.  </w:t>
      </w:r>
      <w:r w:rsidR="00374242" w:rsidRPr="009B00B8">
        <w:rPr>
          <w:rFonts w:ascii="Times New Roman" w:hAnsi="Times New Roman" w:cs="Times New Roman"/>
        </w:rPr>
        <w:t xml:space="preserve">We </w:t>
      </w:r>
      <w:r w:rsidR="00C443D6">
        <w:rPr>
          <w:rFonts w:ascii="Times New Roman" w:hAnsi="Times New Roman" w:cs="Times New Roman"/>
        </w:rPr>
        <w:t>used whole-tree chambers</w:t>
      </w:r>
      <w:r w:rsidR="00C443D6" w:rsidRPr="009B00B8">
        <w:rPr>
          <w:rFonts w:ascii="Times New Roman" w:hAnsi="Times New Roman" w:cs="Times New Roman"/>
        </w:rPr>
        <w:t xml:space="preserve"> </w:t>
      </w:r>
      <w:r w:rsidR="00C443D6">
        <w:rPr>
          <w:rFonts w:ascii="Times New Roman" w:hAnsi="Times New Roman" w:cs="Times New Roman"/>
        </w:rPr>
        <w:t xml:space="preserve">in the field in </w:t>
      </w:r>
      <w:r w:rsidR="006264A8">
        <w:rPr>
          <w:rFonts w:ascii="Times New Roman" w:hAnsi="Times New Roman" w:cs="Times New Roman"/>
        </w:rPr>
        <w:t>southeastern</w:t>
      </w:r>
      <w:r w:rsidR="00C443D6">
        <w:rPr>
          <w:rFonts w:ascii="Times New Roman" w:hAnsi="Times New Roman" w:cs="Times New Roman"/>
        </w:rPr>
        <w:t xml:space="preserve"> Australia to </w:t>
      </w:r>
      <w:r w:rsidR="00374242" w:rsidRPr="009B00B8">
        <w:rPr>
          <w:rFonts w:ascii="Times New Roman" w:hAnsi="Times New Roman" w:cs="Times New Roman"/>
        </w:rPr>
        <w:t xml:space="preserve">expose </w:t>
      </w:r>
      <w:r w:rsidR="00374242" w:rsidRPr="009B00B8">
        <w:rPr>
          <w:rFonts w:ascii="Times New Roman" w:hAnsi="Times New Roman" w:cs="Times New Roman"/>
          <w:i/>
        </w:rPr>
        <w:t>Eucalyptus tereticornis</w:t>
      </w:r>
      <w:r w:rsidR="00374242" w:rsidRPr="009B00B8">
        <w:rPr>
          <w:rFonts w:ascii="Times New Roman" w:hAnsi="Times New Roman" w:cs="Times New Roman"/>
        </w:rPr>
        <w:t xml:space="preserve"> trees to experimental warming of +3 </w:t>
      </w:r>
      <w:r w:rsidR="00374242" w:rsidRPr="009B00B8">
        <w:rPr>
          <w:rFonts w:ascii="Times New Roman" w:hAnsi="Times New Roman" w:cs="Times New Roman"/>
          <w:vertAlign w:val="superscript"/>
        </w:rPr>
        <w:t>o</w:t>
      </w:r>
      <w:r w:rsidR="00374242" w:rsidRPr="009B00B8">
        <w:rPr>
          <w:rFonts w:ascii="Times New Roman" w:hAnsi="Times New Roman" w:cs="Times New Roman"/>
        </w:rPr>
        <w:t xml:space="preserve">C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276682">
        <w:rPr>
          <w:rFonts w:ascii="Times New Roman" w:hAnsi="Times New Roman" w:cs="Times New Roman"/>
        </w:rPr>
        <w:t xml:space="preserve">Using the unique infrastructure of </w:t>
      </w:r>
      <w:r w:rsidR="00C443D6">
        <w:rPr>
          <w:rFonts w:ascii="Times New Roman" w:hAnsi="Times New Roman" w:cs="Times New Roman"/>
        </w:rPr>
        <w:t>the</w:t>
      </w:r>
      <w:r w:rsidR="005503C9">
        <w:rPr>
          <w:rFonts w:ascii="Times New Roman" w:hAnsi="Times New Roman" w:cs="Times New Roman"/>
        </w:rPr>
        <w:t>se</w:t>
      </w:r>
      <w:r w:rsidR="00C443D6">
        <w:rPr>
          <w:rFonts w:ascii="Times New Roman" w:hAnsi="Times New Roman" w:cs="Times New Roman"/>
        </w:rPr>
        <w:t xml:space="preserve"> </w:t>
      </w:r>
      <w:r w:rsidR="00276682">
        <w:rPr>
          <w:rFonts w:ascii="Times New Roman" w:hAnsi="Times New Roman" w:cs="Times New Roman"/>
        </w:rPr>
        <w:t>whole-tree chambers, 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w:t>
      </w:r>
      <w:r w:rsidR="005B551F">
        <w:rPr>
          <w:rFonts w:ascii="Times New Roman" w:hAnsi="Times New Roman" w:cs="Times New Roman"/>
        </w:rPr>
        <w:t xml:space="preserve"> (i.e., fortnightly)</w:t>
      </w:r>
      <w:r w:rsidR="00374242" w:rsidRPr="009B00B8">
        <w:rPr>
          <w:rFonts w:ascii="Times New Roman" w:hAnsi="Times New Roman" w:cs="Times New Roman"/>
        </w:rPr>
        <w:t>. 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measurements, we derive</w:t>
      </w:r>
      <w:r w:rsidR="00BA2D82">
        <w:rPr>
          <w:rFonts w:ascii="Times New Roman" w:hAnsi="Times New Roman" w:cs="Times New Roman"/>
        </w:rPr>
        <w:t>s</w:t>
      </w:r>
      <w:bookmarkStart w:id="1" w:name="_GoBack"/>
      <w:bookmarkEnd w:id="1"/>
      <w:r w:rsidR="00AC6162">
        <w:rPr>
          <w:rFonts w:ascii="Times New Roman" w:hAnsi="Times New Roman" w:cs="Times New Roman"/>
        </w:rPr>
        <w:t>d</w:t>
      </w:r>
      <w:r w:rsidR="00374242" w:rsidRPr="009B00B8">
        <w:rPr>
          <w:rFonts w:ascii="Times New Roman" w:hAnsi="Times New Roman" w:cs="Times New Roman"/>
        </w:rPr>
        <w:t xml:space="preserve"> GPP, aboveground net primary production (NPP</w:t>
      </w:r>
      <w:r w:rsidR="00374242" w:rsidRPr="009B00B8">
        <w:rPr>
          <w:rFonts w:ascii="Times New Roman" w:hAnsi="Times New Roman" w:cs="Times New Roman"/>
          <w:vertAlign w:val="subscript"/>
        </w:rPr>
        <w:t>a</w:t>
      </w:r>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w:t>
      </w:r>
      <w:commentRangeStart w:id="2"/>
      <w:r w:rsidR="008C2121">
        <w:rPr>
          <w:rFonts w:ascii="Times New Roman" w:hAnsi="Times New Roman" w:cs="Times New Roman"/>
        </w:rPr>
        <w:t>belowground</w:t>
      </w:r>
      <w:commentRangeEnd w:id="2"/>
      <w:r w:rsidR="00B37867">
        <w:rPr>
          <w:rStyle w:val="CommentReference"/>
        </w:rPr>
        <w:commentReference w:id="2"/>
      </w:r>
      <w:r w:rsidR="008C2121">
        <w:rPr>
          <w:rFonts w:ascii="Times New Roman" w:hAnsi="Times New Roman" w:cs="Times New Roman"/>
        </w:rPr>
        <w:t>.</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77777777" w:rsidR="00563E99" w:rsidRPr="009B00B8" w:rsidRDefault="00374242" w:rsidP="0076210D">
      <w:pPr>
        <w:spacing w:before="240" w:line="360" w:lineRule="auto"/>
        <w:rPr>
          <w:rFonts w:ascii="Times New Roman" w:hAnsi="Times New Roman" w:cs="Times New Roman"/>
          <w:i/>
        </w:rPr>
      </w:pPr>
      <w:r w:rsidRPr="009B00B8">
        <w:rPr>
          <w:rFonts w:ascii="Times New Roman" w:hAnsi="Times New Roman" w:cs="Times New Roman"/>
          <w:i/>
        </w:rPr>
        <w:t>Site and experimental design</w:t>
      </w:r>
    </w:p>
    <w:p w14:paraId="41FBA95D" w14:textId="655BE974"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33°36ʹ40ʺS, 150°44ʹ26.5ʺE). The WTCs were large cylindrical structures topped with a cone that enclosed a single tree rooted in soil (3.25 m in diameter, 9 m in height, volume of ~53 m</w:t>
      </w:r>
      <w:r w:rsidRPr="009B00B8">
        <w:rPr>
          <w:rFonts w:ascii="Times New Roman" w:hAnsi="Times New Roman" w:cs="Times New Roman"/>
          <w:vertAlign w:val="superscript"/>
        </w:rPr>
        <w:t>3</w:t>
      </w:r>
      <w:r w:rsidRPr="009B00B8">
        <w:rPr>
          <w:rFonts w:ascii="Times New Roman" w:hAnsi="Times New Roman" w:cs="Times New Roman"/>
        </w:rPr>
        <w:t>).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(T</w:t>
      </w:r>
      <w:r w:rsidRPr="009B00B8">
        <w:rPr>
          <w:rFonts w:ascii="Times New Roman" w:hAnsi="Times New Roman" w:cs="Times New Roman"/>
          <w:vertAlign w:val="subscript"/>
        </w:rPr>
        <w:t>air</w:t>
      </w:r>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007E244A">
        <w:rPr>
          <w:rFonts w:ascii="Times New Roman" w:hAnsi="Times New Roman" w:cs="Times New Roman"/>
        </w:rPr>
        <w:t xml:space="preserve">O between </w:t>
      </w:r>
      <w:r w:rsidRPr="009B00B8">
        <w:rPr>
          <w:rFonts w:ascii="Times New Roman" w:hAnsi="Times New Roman" w:cs="Times New Roman"/>
        </w:rPr>
        <w:t xml:space="preserve">entire </w:t>
      </w:r>
      <w:r w:rsidR="009C5D79">
        <w:rPr>
          <w:rFonts w:ascii="Times New Roman" w:hAnsi="Times New Roman" w:cs="Times New Roman"/>
        </w:rPr>
        <w:t>tree crown</w:t>
      </w:r>
      <w:r w:rsidR="007E244A">
        <w:rPr>
          <w:rFonts w:ascii="Times New Roman" w:hAnsi="Times New Roman" w:cs="Times New Roman"/>
        </w:rPr>
        <w:t xml:space="preserve">s </w:t>
      </w:r>
      <w:r w:rsidRPr="009B00B8">
        <w:rPr>
          <w:rFonts w:ascii="Times New Roman" w:hAnsi="Times New Roman" w:cs="Times New Roman"/>
        </w:rPr>
        <w:t>and the atmosphere</w:t>
      </w:r>
      <w:r w:rsidR="0076210D">
        <w:rPr>
          <w:rFonts w:ascii="Times New Roman" w:hAnsi="Times New Roman" w:cs="Times New Roman"/>
        </w:rPr>
        <w:t xml:space="preserve"> </w:t>
      </w:r>
      <w:commentRangeStart w:id="3"/>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commentRangeEnd w:id="3"/>
      <w:r w:rsidR="00CD37C9">
        <w:rPr>
          <w:rStyle w:val="CommentReference"/>
        </w:rPr>
        <w:commentReference w:id="3"/>
      </w:r>
      <w:r w:rsidR="00DA7276">
        <w:rPr>
          <w:rFonts w:ascii="Times New Roman" w:hAnsi="Times New Roman" w:cs="Times New Roman"/>
        </w:rPr>
        <w:t>.</w:t>
      </w:r>
      <w:r w:rsidRPr="009B00B8">
        <w:rPr>
          <w:rFonts w:ascii="Times New Roman" w:hAnsi="Times New Roman" w:cs="Times New Roman"/>
        </w:rPr>
        <w:t xml:space="preserve"> </w:t>
      </w:r>
    </w:p>
    <w:p w14:paraId="6E9D2E9F" w14:textId="3DC44404"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The rooting volume of e</w:t>
      </w:r>
      <w:r w:rsidR="008C2121">
        <w:rPr>
          <w:rFonts w:ascii="Times New Roman" w:hAnsi="Times New Roman" w:cs="Times New Roman"/>
        </w:rPr>
        <w:t>ach tree was compartmentalized with</w:t>
      </w:r>
      <w:r w:rsidRPr="009B00B8">
        <w:rPr>
          <w:rFonts w:ascii="Times New Roman" w:hAnsi="Times New Roman" w:cs="Times New Roman"/>
        </w:rPr>
        <w:t xml:space="preserve"> a root exclusion barrier of </w:t>
      </w:r>
      <w:r w:rsidR="00CD37C9" w:rsidRPr="009B00B8">
        <w:rPr>
          <w:rFonts w:ascii="Times New Roman" w:hAnsi="Times New Roman" w:cs="Times New Roman"/>
        </w:rPr>
        <w:t>heavy-duty</w:t>
      </w:r>
      <w:r w:rsidRPr="009B00B8">
        <w:rPr>
          <w:rFonts w:ascii="Times New Roman" w:hAnsi="Times New Roman" w:cs="Times New Roman"/>
        </w:rPr>
        <w:t xml:space="preserve"> polyethylene (</w:t>
      </w:r>
      <w:r w:rsidR="00D30653">
        <w:rPr>
          <w:rFonts w:ascii="Times New Roman" w:hAnsi="Times New Roman" w:cs="Times New Roman"/>
        </w:rPr>
        <w:t>0.3 mm</w:t>
      </w:r>
      <w:r w:rsidRPr="009B00B8">
        <w:rPr>
          <w:rFonts w:ascii="Times New Roman" w:hAnsi="Times New Roman" w:cs="Times New Roman"/>
        </w:rPr>
        <w:t xml:space="preserve"> thick) 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w:t>
      </w:r>
      <w:r w:rsidR="00CD37C9">
        <w:rPr>
          <w:rFonts w:ascii="Times New Roman" w:hAnsi="Times New Roman" w:cs="Times New Roman"/>
        </w:rPr>
        <w:t>,</w:t>
      </w:r>
      <w:r w:rsidRPr="009B00B8">
        <w:rPr>
          <w:rFonts w:ascii="Times New Roman" w:hAnsi="Times New Roman" w:cs="Times New Roman"/>
        </w:rPr>
        <w:t xml:space="preserve"> the rooting volume of each tree was isolated from surrounding trees. Note however, that some </w:t>
      </w:r>
      <w:r w:rsidR="00DA7276">
        <w:rPr>
          <w:rFonts w:ascii="Times New Roman" w:hAnsi="Times New Roman" w:cs="Times New Roman"/>
        </w:rPr>
        <w:t xml:space="preserve">trees extended roots through </w:t>
      </w:r>
      <w:r w:rsidR="005E3E41">
        <w:rPr>
          <w:rFonts w:ascii="Times New Roman" w:hAnsi="Times New Roman" w:cs="Times New Roman"/>
        </w:rPr>
        <w:t>this</w:t>
      </w:r>
      <w:r w:rsidRPr="009B00B8">
        <w:rPr>
          <w:rFonts w:ascii="Times New Roman" w:hAnsi="Times New Roman" w:cs="Times New Roman"/>
        </w:rPr>
        <w:t xml:space="preserve"> layer and acquired deep soil water in a previous e</w:t>
      </w:r>
      <w:r w:rsidR="00DA7276">
        <w:rPr>
          <w:rFonts w:ascii="Times New Roman" w:hAnsi="Times New Roman" w:cs="Times New Roman"/>
        </w:rPr>
        <w:t xml:space="preserve">xperiment at this site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depth of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074D798C"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Eucalyptus tereticornis</w:t>
      </w:r>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r w:rsidRPr="009B00B8">
        <w:rPr>
          <w:rFonts w:ascii="Times New Roman" w:hAnsi="Times New Roman" w:cs="Times New Roman"/>
          <w:i/>
        </w:rPr>
        <w:t>tereticornis</w:t>
      </w:r>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Trees assigned to the ambient and warmed temperature treatments had equivalent height and basal diameter when potted seedlings were placed into the WTCs in D</w:t>
      </w:r>
      <w:r w:rsidR="005E3E41">
        <w:rPr>
          <w:rFonts w:ascii="Times New Roman" w:hAnsi="Times New Roman" w:cs="Times New Roman"/>
        </w:rPr>
        <w:t>ecember 2012 (heights of 41.5 ±</w:t>
      </w:r>
      <w:r w:rsidR="00223EDF" w:rsidRPr="009B00B8">
        <w:rPr>
          <w:rFonts w:ascii="Times New Roman" w:hAnsi="Times New Roman" w:cs="Times New Roman"/>
        </w:rPr>
        <w:t xml:space="preserve"> </w:t>
      </w:r>
      <w:r w:rsidR="005E3E41">
        <w:rPr>
          <w:rFonts w:ascii="Times New Roman" w:hAnsi="Times New Roman" w:cs="Times New Roman"/>
        </w:rPr>
        <w:t>SE</w:t>
      </w:r>
      <w:r w:rsidR="00223EDF" w:rsidRPr="009B00B8">
        <w:rPr>
          <w:rFonts w:ascii="Times New Roman" w:hAnsi="Times New Roman" w:cs="Times New Roman"/>
        </w:rPr>
        <w:t xml:space="preserve"> of 0.8 and 40.2 </w:t>
      </w:r>
      <w:r w:rsidR="005E3E41">
        <w:rPr>
          <w:rFonts w:ascii="Times New Roman" w:hAnsi="Times New Roman" w:cs="Times New Roman"/>
        </w:rPr>
        <w:t>±</w:t>
      </w:r>
      <w:r w:rsidR="00223EDF" w:rsidRPr="009B00B8">
        <w:rPr>
          <w:rFonts w:ascii="Times New Roman" w:hAnsi="Times New Roman" w:cs="Times New Roman"/>
        </w:rPr>
        <w:t xml:space="preserve"> 1.8 cm; diameters of 2.4 </w:t>
      </w:r>
      <w:r w:rsidR="005E3E41">
        <w:rPr>
          <w:rFonts w:ascii="Times New Roman" w:hAnsi="Times New Roman" w:cs="Times New Roman"/>
        </w:rPr>
        <w:t>±</w:t>
      </w:r>
      <w:r w:rsidR="00223EDF" w:rsidRPr="009B00B8">
        <w:rPr>
          <w:rFonts w:ascii="Times New Roman" w:hAnsi="Times New Roman" w:cs="Times New Roman"/>
        </w:rPr>
        <w:t xml:space="preserve"> 0.1 and 2.5 </w:t>
      </w:r>
      <w:r w:rsidR="005E3E41">
        <w:rPr>
          <w:rFonts w:ascii="Times New Roman" w:hAnsi="Times New Roman" w:cs="Times New Roman"/>
        </w:rPr>
        <w:t>±</w:t>
      </w:r>
      <w:r w:rsidR="00223EDF" w:rsidRPr="009B00B8">
        <w:rPr>
          <w:rFonts w:ascii="Times New Roman" w:hAnsi="Times New Roman" w:cs="Times New Roman"/>
        </w:rPr>
        <w:t xml:space="preserve"> 0.1 mm in ambient and warmed treatment, respectively). </w:t>
      </w:r>
    </w:p>
    <w:p w14:paraId="240A48A7" w14:textId="6B894BE3"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Six chambers tracked ambient T</w:t>
      </w:r>
      <w:r w:rsidRPr="009B00B8">
        <w:rPr>
          <w:rFonts w:ascii="Times New Roman" w:hAnsi="Times New Roman" w:cs="Times New Roman"/>
          <w:vertAlign w:val="subscript"/>
        </w:rPr>
        <w:t>air</w:t>
      </w:r>
      <w:r w:rsidRPr="009B00B8">
        <w:rPr>
          <w:rFonts w:ascii="Times New Roman" w:hAnsi="Times New Roman" w:cs="Times New Roman"/>
        </w:rPr>
        <w:t xml:space="preserve"> and six chambers tracked ambient T</w:t>
      </w:r>
      <w:r w:rsidRPr="009B00B8">
        <w:rPr>
          <w:rFonts w:ascii="Times New Roman" w:hAnsi="Times New Roman" w:cs="Times New Roman"/>
          <w:vertAlign w:val="subscript"/>
        </w:rPr>
        <w:t>air</w:t>
      </w:r>
      <w:r w:rsidRPr="009B00B8">
        <w:rPr>
          <w:rFonts w:ascii="Times New Roman" w:hAnsi="Times New Roman" w:cs="Times New Roman"/>
        </w:rPr>
        <w:t xml:space="preserve"> + 3°C warming (n = 6; ‘ambient’ and ‘warmed’); treatments started on 12 December 2012 (see Drake </w:t>
      </w:r>
      <w:r w:rsidRPr="009B00B8">
        <w:rPr>
          <w:rFonts w:ascii="Times New Roman" w:hAnsi="Times New Roman" w:cs="Times New Roman"/>
          <w:i/>
        </w:rPr>
        <w:t xml:space="preserve">et al. </w:t>
      </w:r>
      <w:r w:rsidRPr="009B00B8">
        <w:rPr>
          <w:rFonts w:ascii="Times New Roman" w:hAnsi="Times New Roman" w:cs="Times New Roman"/>
        </w:rPr>
        <w:t>2016</w:t>
      </w:r>
      <w:r w:rsidR="00041A46">
        <w:rPr>
          <w:rFonts w:ascii="Times New Roman" w:hAnsi="Times New Roman" w:cs="Times New Roman"/>
        </w:rPr>
        <w:t>b</w:t>
      </w:r>
      <w:r w:rsidRPr="009B00B8">
        <w:rPr>
          <w:rFonts w:ascii="Times New Roman" w:hAnsi="Times New Roman" w:cs="Times New Roman"/>
        </w:rPr>
        <w:t xml:space="preserve"> and Aspinwall </w:t>
      </w:r>
      <w:r w:rsidRPr="009B00B8">
        <w:rPr>
          <w:rFonts w:ascii="Times New Roman" w:hAnsi="Times New Roman" w:cs="Times New Roman"/>
          <w:i/>
        </w:rPr>
        <w:t xml:space="preserve">et al. </w:t>
      </w:r>
      <w:r w:rsidRPr="009B00B8">
        <w:rPr>
          <w:rFonts w:ascii="Times New Roman" w:hAnsi="Times New Roman" w:cs="Times New Roman"/>
        </w:rPr>
        <w:t>2016 for details). Trees were irrigated equally every 15 d with half the mean monthly rainfall. A water exclusion treatment was applied to half of the trees on 12 February 2014, resulting in a 2x2 factorial design between the experimental treatments of warming and drought (n = 3</w:t>
      </w:r>
      <w:r w:rsidR="00C54AAF">
        <w:rPr>
          <w:rFonts w:ascii="Times New Roman" w:hAnsi="Times New Roman" w:cs="Times New Roman"/>
        </w:rPr>
        <w:t>; abbreviated A-Wet, A-Dry, W-Wet, and W-Dry hereafter</w:t>
      </w:r>
      <w:r w:rsidRPr="009B00B8">
        <w:rPr>
          <w:rFonts w:ascii="Times New Roman" w:hAnsi="Times New Roman" w:cs="Times New Roman"/>
        </w:rPr>
        <w:t>). Trees assigned to the drought treatment received no irrigation from 12 Feb</w:t>
      </w:r>
      <w:r w:rsidR="005503C9">
        <w:rPr>
          <w:rFonts w:ascii="Times New Roman" w:hAnsi="Times New Roman" w:cs="Times New Roman"/>
        </w:rPr>
        <w:t>ruary</w:t>
      </w:r>
      <w:r w:rsidRPr="009B00B8">
        <w:rPr>
          <w:rFonts w:ascii="Times New Roman" w:hAnsi="Times New Roman" w:cs="Times New Roman"/>
        </w:rPr>
        <w:t xml:space="preserve"> 2014 through 5 May 2014, representing an extreme summer drought of nearly three months. </w:t>
      </w:r>
    </w:p>
    <w:p w14:paraId="3991E478" w14:textId="7D1C6DEB" w:rsidR="00563E99" w:rsidRPr="009B00B8" w:rsidRDefault="00243EE9" w:rsidP="00DA7276">
      <w:pPr>
        <w:spacing w:before="120" w:line="360" w:lineRule="auto"/>
        <w:rPr>
          <w:rFonts w:ascii="Times New Roman" w:hAnsi="Times New Roman" w:cs="Times New Roman"/>
          <w:i/>
        </w:rPr>
      </w:pPr>
      <w:r>
        <w:rPr>
          <w:rFonts w:ascii="Times New Roman" w:hAnsi="Times New Roman" w:cs="Times New Roman"/>
          <w:i/>
        </w:rPr>
        <w:t>P</w:t>
      </w:r>
      <w:r w:rsidR="00374242" w:rsidRPr="009B00B8">
        <w:rPr>
          <w:rFonts w:ascii="Times New Roman" w:hAnsi="Times New Roman" w:cs="Times New Roman"/>
          <w:i/>
        </w:rPr>
        <w:t>lant water status</w:t>
      </w:r>
      <w:r>
        <w:rPr>
          <w:rFonts w:ascii="Times New Roman" w:hAnsi="Times New Roman" w:cs="Times New Roman"/>
          <w:i/>
        </w:rPr>
        <w:t xml:space="preserve"> and soil water content</w:t>
      </w:r>
    </w:p>
    <w:p w14:paraId="2CF6931B" w14:textId="3B43CB5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leaves were measured per tree on each date using a Scholander-type pressure chamber (1505D-EXP; PMS Instrument Company, OR, USA). Leaves were placed in sealed plastic bags humidified with damp paper towel, placed in a dark cool box, and measured within one hour of collection in a nearby laboratory.</w:t>
      </w:r>
    </w:p>
    <w:p w14:paraId="7570449B" w14:textId="7D804CF2"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(~100-cm-depth). </w:t>
      </w:r>
      <w:r w:rsidRPr="009B00B8">
        <w:rPr>
          <w:rFonts w:ascii="Times New Roman" w:hAnsi="Times New Roman" w:cs="Times New Roman"/>
        </w:rPr>
        <w:br/>
      </w:r>
      <w:r w:rsidRPr="009B00B8">
        <w:rPr>
          <w:rFonts w:ascii="Times New Roman" w:hAnsi="Times New Roman" w:cs="Times New Roman"/>
        </w:rPr>
        <w:tab/>
        <w:t>We utilized neutron-probe</w:t>
      </w:r>
      <w:r w:rsidR="00CA1577">
        <w:rPr>
          <w:rFonts w:ascii="Times New Roman" w:hAnsi="Times New Roman" w:cs="Times New Roman"/>
        </w:rPr>
        <w:t xml:space="preserve">s </w:t>
      </w:r>
      <w:r w:rsidRPr="009B00B8">
        <w:rPr>
          <w:rFonts w:ascii="Times New Roman" w:hAnsi="Times New Roman" w:cs="Times New Roman"/>
        </w:rPr>
        <w:t>to assess variation in soil volumetric water content throughout the soil profile</w:t>
      </w:r>
      <w:r w:rsidR="00CA1577">
        <w:rPr>
          <w:rFonts w:ascii="Times New Roman" w:hAnsi="Times New Roman" w:cs="Times New Roman"/>
        </w:rPr>
        <w:t xml:space="preserve">. </w:t>
      </w:r>
      <w:r w:rsidRPr="009B00B8">
        <w:rPr>
          <w:rFonts w:ascii="Times New Roman" w:hAnsi="Times New Roman" w:cs="Times New Roman"/>
        </w:rPr>
        <w:t>A single neutron probe</w:t>
      </w:r>
      <w:r w:rsidR="00223EDF">
        <w:rPr>
          <w:rFonts w:ascii="Times New Roman" w:hAnsi="Times New Roman" w:cs="Times New Roman"/>
        </w:rPr>
        <w:t xml:space="preserve"> per chamber</w:t>
      </w:r>
      <w:r w:rsidRPr="009B00B8">
        <w:rPr>
          <w:rFonts w:ascii="Times New Roman" w:hAnsi="Times New Roman" w:cs="Times New Roman"/>
        </w:rPr>
        <w:t xml:space="preserve"> (503DR, Hydroprobe, Instrotek,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524D5A61"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the </w:t>
      </w:r>
      <w:r w:rsidR="00CA1577">
        <w:rPr>
          <w:rFonts w:ascii="Times New Roman" w:hAnsi="Times New Roman" w:cs="Times New Roman"/>
        </w:rPr>
        <w:t>crown of each</w:t>
      </w:r>
      <w:r w:rsidRPr="009B00B8">
        <w:rPr>
          <w:rFonts w:ascii="Times New Roman" w:hAnsi="Times New Roman" w:cs="Times New Roman"/>
        </w:rPr>
        <w:t xml:space="preserve"> tree</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were installed in each chamber and sealed around the stem of each tree at ~45 cm height, when the trees were ~3 m tall. Flux measurements finished on 26 May 2014 when the </w:t>
      </w:r>
      <w:r w:rsidR="009C5D79">
        <w:rPr>
          <w:rFonts w:ascii="Times New Roman" w:hAnsi="Times New Roman" w:cs="Times New Roman"/>
        </w:rPr>
        <w:t>crown</w:t>
      </w:r>
      <w:r w:rsidRPr="009B00B8">
        <w:rPr>
          <w:rFonts w:ascii="Times New Roman" w:hAnsi="Times New Roman" w:cs="Times New Roman"/>
        </w:rPr>
        <w:t xml:space="preserve"> harvest began and the trees were nearly 9 m tall. We report &gt;70,000 hourly flux observations aggregated into &gt;3000 daily sums across 12 trees.</w:t>
      </w:r>
    </w:p>
    <w:p w14:paraId="0AA6C9B6" w14:textId="2611B9E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see Drake </w:t>
      </w:r>
      <w:r w:rsidRPr="009B00B8">
        <w:rPr>
          <w:rFonts w:ascii="Times New Roman" w:hAnsi="Times New Roman" w:cs="Times New Roman"/>
          <w:i/>
        </w:rPr>
        <w:t xml:space="preserve">et al. </w:t>
      </w:r>
      <w:r w:rsidRPr="009B00B8">
        <w:rPr>
          <w:rFonts w:ascii="Times New Roman" w:hAnsi="Times New Roman" w:cs="Times New Roman"/>
        </w:rPr>
        <w:t>(2016</w:t>
      </w:r>
      <w:r w:rsidR="00243EE9">
        <w:rPr>
          <w:rFonts w:ascii="Times New Roman" w:hAnsi="Times New Roman" w:cs="Times New Roman"/>
        </w:rPr>
        <w:t>b</w:t>
      </w:r>
      <w:r w:rsidRPr="009B00B8">
        <w:rPr>
          <w:rFonts w:ascii="Times New Roman" w:hAnsi="Times New Roman" w:cs="Times New Roman"/>
        </w:rPr>
        <w:t xml:space="preserve">) for a complete description. </w:t>
      </w:r>
      <w:r w:rsidR="00243EE9">
        <w:rPr>
          <w:rFonts w:ascii="Times New Roman" w:hAnsi="Times New Roman" w:cs="Times New Roman"/>
        </w:rPr>
        <w:t>We used</w:t>
      </w:r>
      <w:r w:rsidRPr="009B00B8">
        <w:rPr>
          <w:rFonts w:ascii="Times New Roman" w:hAnsi="Times New Roman" w:cs="Times New Roman"/>
        </w:rPr>
        <w:t xml:space="preserve">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T</w:t>
      </w:r>
      <w:r w:rsidRPr="009B00B8">
        <w:rPr>
          <w:rFonts w:ascii="Times New Roman" w:hAnsi="Times New Roman" w:cs="Times New Roman"/>
          <w:vertAlign w:val="subscript"/>
        </w:rPr>
        <w:t>air</w:t>
      </w:r>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T</w:t>
      </w:r>
      <w:r w:rsidRPr="009B00B8">
        <w:rPr>
          <w:rFonts w:ascii="Times New Roman" w:hAnsi="Times New Roman" w:cs="Times New Roman"/>
          <w:vertAlign w:val="subscript"/>
        </w:rPr>
        <w:t>air</w:t>
      </w:r>
      <w:r w:rsidRPr="009B00B8">
        <w:rPr>
          <w:rFonts w:ascii="Times New Roman" w:hAnsi="Times New Roman" w:cs="Times New Roman"/>
        </w:rPr>
        <w:t xml:space="preserve">. We assumed GPP </w:t>
      </w:r>
      <w:r w:rsidR="00243EE9">
        <w:rPr>
          <w:rFonts w:ascii="Times New Roman" w:hAnsi="Times New Roman" w:cs="Times New Roman"/>
        </w:rPr>
        <w:t>was</w:t>
      </w:r>
      <w:r w:rsidRPr="009B00B8">
        <w:rPr>
          <w:rFonts w:ascii="Times New Roman" w:hAnsi="Times New Roman" w:cs="Times New Roman"/>
        </w:rPr>
        <w:t xml:space="preserve"> zero when PPFD = 0; in such conditions, 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xml:space="preserve">. Note that the chamber airspaces were continuously well-mixed, avoiding many of the issues inherent in eddy covariance partitioning. The underlying flux data and the partitioning approach were published previously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BF6605">
        <w:rPr>
          <w:rFonts w:ascii="Times New Roman" w:hAnsi="Times New Roman" w:cs="Times New Roman"/>
          <w:szCs w:val="24"/>
        </w:rPr>
        <w:t>ab</w:t>
      </w:r>
      <w:r w:rsidR="00373BB6" w:rsidRPr="00373BB6">
        <w:rPr>
          <w:rFonts w:ascii="Times New Roman" w:hAnsi="Times New Roman" w:cs="Times New Roman"/>
          <w:szCs w:val="24"/>
        </w:rPr>
        <w:t>)</w:t>
      </w:r>
      <w:r w:rsidR="00373BB6">
        <w:rPr>
          <w:rFonts w:ascii="Times New Roman" w:hAnsi="Times New Roman" w:cs="Times New Roman"/>
        </w:rPr>
        <w:fldChar w:fldCharType="end"/>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726774B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 xml:space="preserve">The </w:t>
      </w:r>
      <w:r w:rsidR="00BF6605">
        <w:rPr>
          <w:rFonts w:ascii="Times New Roman" w:hAnsi="Times New Roman" w:cs="Times New Roman"/>
        </w:rPr>
        <w:t xml:space="preserve">dry </w:t>
      </w:r>
      <w:commentRangeStart w:id="4"/>
      <w:r w:rsidRPr="009B00B8">
        <w:rPr>
          <w:rFonts w:ascii="Times New Roman" w:hAnsi="Times New Roman" w:cs="Times New Roman"/>
        </w:rPr>
        <w:t xml:space="preserve">mass </w:t>
      </w:r>
      <w:commentRangeEnd w:id="4"/>
      <w:r w:rsidR="00474CAD">
        <w:rPr>
          <w:rStyle w:val="CommentReference"/>
        </w:rPr>
        <w:commentReference w:id="4"/>
      </w:r>
      <w:r w:rsidRPr="009B00B8">
        <w:rPr>
          <w:rFonts w:ascii="Times New Roman" w:hAnsi="Times New Roman" w:cs="Times New Roman"/>
        </w:rPr>
        <w:t xml:space="preserve">of all trees was measured destructively at the end of the experiment (26 May 2014). </w:t>
      </w:r>
      <w:r w:rsidR="00474CAD">
        <w:rPr>
          <w:rFonts w:ascii="Times New Roman" w:hAnsi="Times New Roman" w:cs="Times New Roman"/>
        </w:rPr>
        <w:t>Total t</w:t>
      </w:r>
      <w:r w:rsidRPr="009B00B8">
        <w:rPr>
          <w:rFonts w:ascii="Times New Roman" w:hAnsi="Times New Roman" w:cs="Times New Roman"/>
        </w:rPr>
        <w:t xml:space="preserve">ree </w:t>
      </w:r>
      <w:r w:rsidR="00474CAD">
        <w:rPr>
          <w:rFonts w:ascii="Times New Roman" w:hAnsi="Times New Roman" w:cs="Times New Roman"/>
        </w:rPr>
        <w:t xml:space="preserve">dry </w:t>
      </w:r>
      <w:r w:rsidRPr="009B00B8">
        <w:rPr>
          <w:rFonts w:ascii="Times New Roman" w:hAnsi="Times New Roman" w:cs="Times New Roman"/>
        </w:rPr>
        <w:t xml:space="preserve">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5864EAD8"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w:t>
      </w:r>
      <w:r w:rsidR="004A7BDD">
        <w:rPr>
          <w:rFonts w:ascii="Times New Roman" w:hAnsi="Times New Roman" w:cs="Times New Roman"/>
        </w:rPr>
        <w:t>al heights</w:t>
      </w:r>
      <w:r w:rsidRPr="009B00B8">
        <w:rPr>
          <w:rFonts w:ascii="Times New Roman" w:hAnsi="Times New Roman" w:cs="Times New Roman"/>
        </w:rPr>
        <w:t>. All branches were cut flush</w:t>
      </w:r>
      <w:r w:rsidR="00243EE9">
        <w:rPr>
          <w:rFonts w:ascii="Times New Roman" w:hAnsi="Times New Roman" w:cs="Times New Roman"/>
        </w:rPr>
        <w:t xml:space="preserve"> to the stem </w:t>
      </w:r>
      <w:r w:rsidRPr="009B00B8">
        <w:rPr>
          <w:rFonts w:ascii="Times New Roman" w:hAnsi="Times New Roman" w:cs="Times New Roman"/>
        </w:rPr>
        <w:t xml:space="preserve">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LiCor, Lincoln, NE, USA), dry mass, and specific leaf area (SLA). The stem was cut into three segments and 1-cm-thick cookies were sampled for bark depth, wood density, and bark density. Cookies were sampled from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as the ratio of dry mass to fresh volume</w:t>
      </w:r>
      <w:r w:rsidR="00243EE9">
        <w:rPr>
          <w:rFonts w:ascii="Times New Roman" w:hAnsi="Times New Roman" w:cs="Times New Roman"/>
        </w:rPr>
        <w:t xml:space="preserve"> as</w:t>
      </w:r>
      <w:r w:rsidRPr="009B00B8">
        <w:rPr>
          <w:rFonts w:ascii="Times New Roman" w:hAnsi="Times New Roman" w:cs="Times New Roman"/>
        </w:rPr>
        <w:t xml:space="preserve"> measured using water displacement</w:t>
      </w:r>
      <w:r w:rsidR="00373BB6">
        <w:rPr>
          <w:rFonts w:ascii="Times New Roman" w:hAnsi="Times New Roman" w:cs="Times New Roman"/>
        </w:rPr>
        <w:t xml:space="preserv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xml:space="preserve">. </w:t>
      </w:r>
      <w:commentRangeStart w:id="5"/>
      <w:r w:rsidRPr="009B00B8">
        <w:rPr>
          <w:rFonts w:ascii="Times New Roman" w:hAnsi="Times New Roman" w:cs="Times New Roman"/>
        </w:rPr>
        <w:t xml:space="preserve">Wood and bark </w:t>
      </w:r>
      <w:r w:rsidR="00243EE9">
        <w:rPr>
          <w:rFonts w:ascii="Times New Roman" w:hAnsi="Times New Roman" w:cs="Times New Roman"/>
        </w:rPr>
        <w:t>densities were similar (</w:t>
      </w:r>
      <w:r w:rsidRPr="009B00B8">
        <w:rPr>
          <w:rFonts w:ascii="Times New Roman" w:hAnsi="Times New Roman" w:cs="Times New Roman"/>
        </w:rPr>
        <w:t>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(log</w:t>
      </w:r>
      <w:r w:rsidRPr="009B00B8">
        <w:rPr>
          <w:rFonts w:ascii="Times New Roman" w:hAnsi="Times New Roman" w:cs="Times New Roman"/>
          <w:vertAlign w:val="subscript"/>
        </w:rPr>
        <w:t>10</w:t>
      </w:r>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w:t>
      </w:r>
      <w:r w:rsidR="004A7BDD">
        <w:rPr>
          <w:rFonts w:ascii="Times New Roman" w:hAnsi="Times New Roman" w:cs="Times New Roman"/>
        </w:rPr>
        <w:t>rectly after drying at 70 °C</w:t>
      </w:r>
      <w:r w:rsidR="00BF6605">
        <w:rPr>
          <w:rFonts w:ascii="Times New Roman" w:hAnsi="Times New Roman" w:cs="Times New Roman"/>
        </w:rPr>
        <w:t>; some samples required &gt;2 weeks of drying to reach a stable dry mass</w:t>
      </w:r>
      <w:r w:rsidR="009526C3">
        <w:rPr>
          <w:rFonts w:ascii="Times New Roman" w:hAnsi="Times New Roman" w:cs="Times New Roman"/>
        </w:rPr>
        <w:t>.</w:t>
      </w:r>
      <w:commentRangeEnd w:id="5"/>
      <w:r w:rsidR="00F55712">
        <w:rPr>
          <w:rStyle w:val="CommentReference"/>
        </w:rPr>
        <w:commentReference w:id="5"/>
      </w:r>
    </w:p>
    <w:p w14:paraId="00554DC1" w14:textId="6120DCCB" w:rsidR="00563E99" w:rsidRPr="00A92EFD"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Fine roots were measured with a soil coring approach.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Pr="009B00B8">
        <w:rPr>
          <w:rFonts w:ascii="Times New Roman" w:hAnsi="Times New Roman" w:cs="Times New Roman"/>
        </w:rPr>
        <w:t xml:space="preserve"> were separated into two depths</w:t>
      </w:r>
      <w:r w:rsidR="009526C3">
        <w:rPr>
          <w:rFonts w:ascii="Times New Roman" w:hAnsi="Times New Roman" w:cs="Times New Roman"/>
        </w:rPr>
        <w:t>: (1)</w:t>
      </w:r>
      <w:r w:rsidRPr="009B00B8">
        <w:rPr>
          <w:rFonts w:ascii="Times New Roman" w:hAnsi="Times New Roman" w:cs="Times New Roman"/>
        </w:rPr>
        <w:t xml:space="preserve"> 0-25 cm and </w:t>
      </w:r>
      <w:r w:rsidR="009526C3">
        <w:rPr>
          <w:rFonts w:ascii="Times New Roman" w:hAnsi="Times New Roman" w:cs="Times New Roman"/>
        </w:rPr>
        <w:t xml:space="preserve">(2) </w:t>
      </w:r>
      <w:r w:rsidRPr="009B00B8">
        <w:rPr>
          <w:rFonts w:ascii="Times New Roman" w:hAnsi="Times New Roman" w:cs="Times New Roman"/>
        </w:rPr>
        <w:t>from 25</w:t>
      </w:r>
      <w:r w:rsidR="00373BB6">
        <w:rPr>
          <w:rFonts w:ascii="Times New Roman" w:hAnsi="Times New Roman" w:cs="Times New Roman"/>
        </w:rPr>
        <w:t xml:space="preserve"> </w:t>
      </w:r>
      <w:r w:rsidRPr="009B00B8">
        <w:rPr>
          <w:rFonts w:ascii="Times New Roman" w:hAnsi="Times New Roman" w:cs="Times New Roman"/>
        </w:rPr>
        <w:t>cm</w:t>
      </w:r>
      <w:r w:rsidR="00373BB6">
        <w:rPr>
          <w:rFonts w:ascii="Times New Roman" w:hAnsi="Times New Roman" w:cs="Times New Roman"/>
        </w:rPr>
        <w:t xml:space="preserve"> to the hard layer, which </w:t>
      </w:r>
      <w:r w:rsidRPr="009B00B8">
        <w:rPr>
          <w:rFonts w:ascii="Times New Roman" w:hAnsi="Times New Roman" w:cs="Times New Roman"/>
        </w:rPr>
        <w:t>varied from 70 to 100 cm depth. Samples within each quadrat and depth category were composited, resulting in eight samples per chamber. Fine roots were isolated by washing samples through 2-mm and then 1-mm brass sieves; fine roots were defined as all roots &lt; 2-mm-diameter. Fine root dry mass was measured after drying at 70 °</w:t>
      </w:r>
      <w:commentRangeStart w:id="6"/>
      <w:r w:rsidRPr="009B00B8">
        <w:rPr>
          <w:rFonts w:ascii="Times New Roman" w:hAnsi="Times New Roman" w:cs="Times New Roman"/>
        </w:rPr>
        <w:t>C</w:t>
      </w:r>
      <w:commentRangeEnd w:id="6"/>
      <w:r w:rsidR="00474CAD">
        <w:rPr>
          <w:rStyle w:val="CommentReference"/>
        </w:rPr>
        <w:commentReference w:id="6"/>
      </w:r>
      <w:r w:rsidRPr="009B00B8">
        <w:rPr>
          <w:rFonts w:ascii="Times New Roman" w:hAnsi="Times New Roman" w:cs="Times New Roman"/>
        </w:rPr>
        <w:t>.</w:t>
      </w:r>
      <w:r w:rsidR="00BF6605">
        <w:rPr>
          <w:rFonts w:ascii="Times New Roman" w:hAnsi="Times New Roman" w:cs="Times New Roman"/>
        </w:rPr>
        <w:t xml:space="preserve"> </w:t>
      </w:r>
      <w:commentRangeStart w:id="7"/>
      <w:r w:rsidR="00BF6605">
        <w:rPr>
          <w:rFonts w:ascii="Times New Roman" w:hAnsi="Times New Roman" w:cs="Times New Roman"/>
        </w:rPr>
        <w:t>Total fine root dry mass was calculated as the product of fine root density (g m</w:t>
      </w:r>
      <w:r w:rsidR="00BF6605">
        <w:rPr>
          <w:rFonts w:ascii="Times New Roman" w:hAnsi="Times New Roman" w:cs="Times New Roman"/>
          <w:vertAlign w:val="superscript"/>
        </w:rPr>
        <w:t>-3</w:t>
      </w:r>
      <w:r w:rsidR="00BF6605">
        <w:rPr>
          <w:rFonts w:ascii="Times New Roman" w:hAnsi="Times New Roman" w:cs="Times New Roman"/>
        </w:rPr>
        <w:t>)</w:t>
      </w:r>
      <w:r w:rsidR="00A92EFD">
        <w:rPr>
          <w:rFonts w:ascii="Times New Roman" w:hAnsi="Times New Roman" w:cs="Times New Roman"/>
        </w:rPr>
        <w:t xml:space="preserve"> and soil volume (m</w:t>
      </w:r>
      <w:r w:rsidR="00A92EFD">
        <w:rPr>
          <w:rFonts w:ascii="Times New Roman" w:hAnsi="Times New Roman" w:cs="Times New Roman"/>
          <w:vertAlign w:val="superscript"/>
        </w:rPr>
        <w:t>3</w:t>
      </w:r>
      <w:r w:rsidR="00A92EFD">
        <w:rPr>
          <w:rFonts w:ascii="Times New Roman" w:hAnsi="Times New Roman" w:cs="Times New Roman"/>
        </w:rPr>
        <w:t>) in each layer.</w:t>
      </w:r>
      <w:commentRangeEnd w:id="7"/>
      <w:r w:rsidR="00A92EFD">
        <w:rPr>
          <w:rStyle w:val="CommentReference"/>
        </w:rPr>
        <w:commentReference w:id="7"/>
      </w:r>
    </w:p>
    <w:p w14:paraId="55391256" w14:textId="28782446" w:rsidR="00563E99" w:rsidRPr="009B00B8"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steel sieves. Roots were collected by hand, washed, sorted into two size categories (2-10 mm, &gt; 10 mm diameter), and weighed after drying at 70 °C.</w:t>
      </w:r>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59CA97C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Aboveground biomass was estimated every </w:t>
      </w:r>
      <w:r w:rsidR="005B551F">
        <w:rPr>
          <w:rFonts w:ascii="Times New Roman" w:hAnsi="Times New Roman" w:cs="Times New Roman"/>
        </w:rPr>
        <w:t>two weeks</w:t>
      </w:r>
      <w:r w:rsidRPr="009B00B8">
        <w:rPr>
          <w:rFonts w:ascii="Times New Roman" w:hAnsi="Times New Roman" w:cs="Times New Roman"/>
        </w:rPr>
        <w:t xml:space="preserve">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 aboveground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was estimated as the fortnightly difference in aboveground biomass plus fortnightly litterfall, assuming a constant biomass C fraction of 0.5.</w:t>
      </w:r>
    </w:p>
    <w:p w14:paraId="4CBCE8F6" w14:textId="690109CD"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lastRenderedPageBreak/>
        <w:t>Tree height and stem volume were measured fortnightly; stem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p>
    <w:p w14:paraId="0642056E" w14:textId="1C9B0BBD"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An allometric relationship was developed to predict branch wood mass from branch diameter at the insertion point based on destructively sampled branches on 13 May 2014 and 22 May 2014 (log</w:t>
      </w:r>
      <w:r w:rsidRPr="009B00B8">
        <w:rPr>
          <w:rFonts w:ascii="Times New Roman" w:hAnsi="Times New Roman" w:cs="Times New Roman"/>
          <w:vertAlign w:val="subscript"/>
        </w:rPr>
        <w:t>10</w:t>
      </w:r>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This allometry </w:t>
      </w:r>
      <w:r w:rsidR="00A92EFD">
        <w:rPr>
          <w:rFonts w:ascii="Times New Roman" w:hAnsi="Times New Roman" w:cs="Times New Roman"/>
        </w:rPr>
        <w:t xml:space="preserve">did not differ between treatments (ANCOVA, </w:t>
      </w:r>
      <w:r w:rsidR="00A92EFD" w:rsidRPr="00A92EFD">
        <w:rPr>
          <w:rFonts w:ascii="Times New Roman" w:hAnsi="Times New Roman" w:cs="Times New Roman"/>
          <w:i/>
        </w:rPr>
        <w:t>P</w:t>
      </w:r>
      <w:r w:rsidR="00A92EFD">
        <w:rPr>
          <w:rFonts w:ascii="Times New Roman" w:hAnsi="Times New Roman" w:cs="Times New Roman"/>
          <w:i/>
        </w:rPr>
        <w:t xml:space="preserve"> </w:t>
      </w:r>
      <w:r w:rsidR="00A92EFD">
        <w:rPr>
          <w:rFonts w:ascii="Times New Roman" w:hAnsi="Times New Roman" w:cs="Times New Roman"/>
        </w:rPr>
        <w:t xml:space="preserve">&gt;0.1) and </w:t>
      </w:r>
      <w:r w:rsidRPr="009B00B8">
        <w:rPr>
          <w:rFonts w:ascii="Times New Roman" w:hAnsi="Times New Roman" w:cs="Times New Roman"/>
        </w:rPr>
        <w:t xml:space="preserve">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 for each fortnightly growth interval.</w:t>
      </w:r>
    </w:p>
    <w:p w14:paraId="6929CF98" w14:textId="16B0C67F"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w:t>
      </w:r>
      <w:r w:rsidR="00243EE9">
        <w:rPr>
          <w:rFonts w:ascii="Times New Roman" w:hAnsi="Times New Roman" w:cs="Times New Roman"/>
        </w:rPr>
        <w:t>.</w:t>
      </w:r>
      <w:r w:rsidRPr="009B00B8">
        <w:rPr>
          <w:rFonts w:ascii="Times New Roman" w:hAnsi="Times New Roman" w:cs="Times New Roman"/>
        </w:rPr>
        <w:t xml:space="preserve">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Litterfall was collected, dried, and weighed fortnightly for each tree, although relatively few leaves fell as litter (</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4E1AE29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w:t>
      </w:r>
      <w:r w:rsidR="005B551F">
        <w:rPr>
          <w:rFonts w:ascii="Times New Roman" w:hAnsi="Times New Roman" w:cs="Times New Roman"/>
        </w:rPr>
        <w:t>study</w:t>
      </w:r>
      <w:r w:rsidRPr="009B00B8">
        <w:rPr>
          <w:rFonts w:ascii="Times New Roman" w:hAnsi="Times New Roman" w:cs="Times New Roman"/>
        </w:rPr>
        <w:t xml:space="preserve"> was to calculate the partitioning of photosynthetically fixed C into components for </w:t>
      </w:r>
      <w:r w:rsidR="00893DCF">
        <w:rPr>
          <w:rFonts w:ascii="Times New Roman" w:hAnsi="Times New Roman" w:cs="Times New Roman"/>
        </w:rPr>
        <w:t>each fortnightly interval (i.e.,</w:t>
      </w:r>
      <w:r w:rsidRPr="009B00B8">
        <w:rPr>
          <w:rFonts w:ascii="Times New Roman" w:hAnsi="Times New Roman" w:cs="Times New Roman"/>
        </w:rPr>
        <w:t xml:space="preserve"> the ratio of component fluxes relative to GPP</w:t>
      </w:r>
      <w:r w:rsidR="00893DCF">
        <w:rPr>
          <w:rFonts w:ascii="Times New Roman" w:hAnsi="Times New Roman" w:cs="Times New Roman"/>
        </w:rPr>
        <w:t>)</w:t>
      </w:r>
      <w:r w:rsidRPr="009B00B8">
        <w:rPr>
          <w:rFonts w:ascii="Times New Roman" w:hAnsi="Times New Roman" w:cs="Times New Roman"/>
        </w:rPr>
        <w:t>. We quantified GPP, NPP</w:t>
      </w:r>
      <w:r w:rsidRPr="009B00B8">
        <w:rPr>
          <w:rFonts w:ascii="Times New Roman" w:hAnsi="Times New Roman" w:cs="Times New Roman"/>
          <w:vertAlign w:val="subscript"/>
        </w:rPr>
        <w:t>a</w:t>
      </w:r>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NPP</w:t>
      </w:r>
      <w:r w:rsidRPr="009B00B8">
        <w:rPr>
          <w:rFonts w:ascii="Times New Roman" w:hAnsi="Times New Roman" w:cs="Times New Roman"/>
          <w:vertAlign w:val="subscript"/>
        </w:rPr>
        <w:t>a</w:t>
      </w:r>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456B63C0" w14:textId="63E1BC91" w:rsidR="00563E99" w:rsidRPr="009B00B8" w:rsidRDefault="00374242" w:rsidP="00893DCF">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07C9659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Note that the residual term </w:t>
      </w:r>
      <w:r w:rsidR="009526C3">
        <w:rPr>
          <w:rFonts w:ascii="Times New Roman" w:hAnsi="Times New Roman" w:cs="Times New Roman"/>
        </w:rPr>
        <w:t>is a mass-balance calculation of</w:t>
      </w:r>
      <w:r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but the residual is also affected by</w:t>
      </w:r>
      <w:r w:rsidRPr="009B00B8">
        <w:rPr>
          <w:rFonts w:ascii="Times New Roman" w:hAnsi="Times New Roman" w:cs="Times New Roman"/>
        </w:rPr>
        <w:t xml:space="preserve"> measurement error in GPP, NPP</w:t>
      </w:r>
      <w:r w:rsidRPr="009B00B8">
        <w:rPr>
          <w:rFonts w:ascii="Times New Roman" w:hAnsi="Times New Roman" w:cs="Times New Roman"/>
          <w:vertAlign w:val="subscript"/>
        </w:rPr>
        <w:t>a</w:t>
      </w:r>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w:t>
      </w:r>
      <w:r w:rsidRPr="009B00B8">
        <w:rPr>
          <w:rFonts w:ascii="Times New Roman" w:hAnsi="Times New Roman" w:cs="Times New Roman"/>
        </w:rPr>
        <w:lastRenderedPageBreak/>
        <w:t>We calculated the partitioning of GPP directly for each fortnightly interval as NPP</w:t>
      </w:r>
      <w:r w:rsidRPr="009B00B8">
        <w:rPr>
          <w:rFonts w:ascii="Times New Roman" w:hAnsi="Times New Roman" w:cs="Times New Roman"/>
          <w:vertAlign w:val="subscript"/>
        </w:rPr>
        <w:t>a</w:t>
      </w:r>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7C955E7E" w:rsidR="0031020E" w:rsidRDefault="00374242">
      <w:pPr>
        <w:spacing w:line="360" w:lineRule="auto"/>
        <w:rPr>
          <w:rFonts w:ascii="Times New Roman" w:hAnsi="Times New Roman" w:cs="Times New Roman"/>
        </w:rPr>
      </w:pPr>
      <w:r w:rsidRPr="009B00B8">
        <w:rPr>
          <w:rFonts w:ascii="Times New Roman" w:hAnsi="Times New Roman" w:cs="Times New Roman"/>
        </w:rPr>
        <w:t>Given the direct effects of temperature on R</w:t>
      </w:r>
      <w:r w:rsidRPr="009B00B8">
        <w:rPr>
          <w:rFonts w:ascii="Times New Roman" w:hAnsi="Times New Roman" w:cs="Times New Roman"/>
          <w:vertAlign w:val="subscript"/>
        </w:rPr>
        <w:t>a</w:t>
      </w:r>
      <w:r w:rsidRPr="009B00B8">
        <w:rPr>
          <w:rFonts w:ascii="Times New Roman" w:hAnsi="Times New Roman" w:cs="Times New Roman"/>
        </w:rPr>
        <w:t xml:space="preserve"> and the evidence for thermal acclimation of tissue-specific respiration rates to experimental warming in this specific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{"citationID":"a5f4bn1n7o","properties":{"formattedCitation":"{\\rtf (McCree, 1970; Amthor, 2000; Adu\\uc0\\u8208{}Bredu &amp; Hagihara, 2003)}","plainCitation":"(McCree, 1970;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(McCree, 1970; Amthor, 2000; Adu‐Bredu &amp; Hagihara, 2003)</w:t>
      </w:r>
      <w:r w:rsidR="00893DCF">
        <w:rPr>
          <w:rFonts w:ascii="Times New Roman" w:hAnsi="Times New Roman" w:cs="Times New Roman"/>
        </w:rPr>
        <w:fldChar w:fldCharType="end"/>
      </w:r>
      <w:r w:rsidRPr="009B00B8">
        <w:rPr>
          <w:rFonts w:ascii="Times New Roman" w:hAnsi="Times New Roman" w:cs="Times New Roman"/>
        </w:rPr>
        <w:t>. 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 and relative growth rate (RGR) using the fortnightly estimates of aboveground tree mass, R</w:t>
      </w:r>
      <w:r w:rsidRPr="009B00B8">
        <w:rPr>
          <w:rFonts w:ascii="Times New Roman" w:hAnsi="Times New Roman" w:cs="Times New Roman"/>
          <w:vertAlign w:val="subscript"/>
        </w:rPr>
        <w:t>a</w:t>
      </w:r>
      <w:r w:rsidRPr="009B00B8">
        <w:rPr>
          <w:rFonts w:ascii="Times New Roman" w:hAnsi="Times New Roman" w:cs="Times New Roman"/>
        </w:rPr>
        <w:t>, and NPP</w:t>
      </w:r>
      <w:r w:rsidRPr="009B00B8">
        <w:rPr>
          <w:rFonts w:ascii="Times New Roman" w:hAnsi="Times New Roman" w:cs="Times New Roman"/>
          <w:vertAlign w:val="subscript"/>
        </w:rPr>
        <w:t>a</w:t>
      </w:r>
      <w:r w:rsidRPr="009B00B8">
        <w:rPr>
          <w:rFonts w:ascii="Times New Roman" w:hAnsi="Times New Roman" w:cs="Times New Roman"/>
        </w:rPr>
        <w:t xml:space="preserve"> described above. The slope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warming, we expect the warmed treatment to have a higher y-intercept than </w:t>
      </w:r>
      <w:r w:rsidR="00F661B4">
        <w:rPr>
          <w:rFonts w:ascii="Times New Roman" w:hAnsi="Times New Roman" w:cs="Times New Roman"/>
        </w:rPr>
        <w:t>the ambient treatment. I</w:t>
      </w:r>
      <w:r w:rsidRPr="009B00B8">
        <w:rPr>
          <w:rFonts w:ascii="Times New Roman" w:hAnsi="Times New Roman" w:cs="Times New Roman"/>
        </w:rPr>
        <w:t>f R</w:t>
      </w:r>
      <w:r w:rsidRPr="009B00B8">
        <w:rPr>
          <w:rFonts w:ascii="Times New Roman" w:hAnsi="Times New Roman" w:cs="Times New Roman"/>
          <w:vertAlign w:val="subscript"/>
        </w:rPr>
        <w:t>a</w:t>
      </w:r>
      <w:r w:rsidRPr="009B00B8">
        <w:rPr>
          <w:rFonts w:ascii="Times New Roman" w:hAnsi="Times New Roman" w:cs="Times New Roman"/>
        </w:rPr>
        <w:t xml:space="preserve"> acclimates homeostatically, we expect the ambient and warmed treatments to have equivalent intercepts.</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Pr>
          <w:rFonts w:ascii="Times New Roman" w:hAnsi="Times New Roman" w:cs="Times New Roman"/>
        </w:rPr>
        <w:fldChar w:fldCharType="begin"/>
      </w:r>
      <w:r w:rsidR="0018556E">
        <w:rPr>
          <w:rFonts w:ascii="Times New Roman" w:hAnsi="Times New Roman" w:cs="Times New Roman"/>
        </w:rPr>
        <w:instrText xml:space="preserve"> ADDIN ZOTERO_ITEM CSL_CITATION {"citationID":"a28klekiapk","properties":{"formattedCitation":"(Amthor,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18556E">
        <w:rPr>
          <w:rFonts w:ascii="Times New Roman" w:hAnsi="Times New Roman" w:cs="Times New Roman"/>
        </w:rPr>
        <w:fldChar w:fldCharType="separate"/>
      </w:r>
      <w:r w:rsidR="0018556E" w:rsidRPr="0018556E">
        <w:rPr>
          <w:rFonts w:ascii="Times New Roman" w:hAnsi="Times New Roman" w:cs="Times New Roman"/>
        </w:rPr>
        <w:t>(Amthor, 2000)</w:t>
      </w:r>
      <w:r w:rsidR="0018556E">
        <w:rPr>
          <w:rFonts w:ascii="Times New Roman" w:hAnsi="Times New Roman" w:cs="Times New Roman"/>
        </w:rPr>
        <w:fldChar w:fldCharType="end"/>
      </w:r>
      <w:r w:rsidR="0018556E">
        <w:rPr>
          <w:rFonts w:ascii="Times New Roman" w:hAnsi="Times New Roman" w:cs="Times New Roman"/>
        </w:rPr>
        <w:t>;</w:t>
      </w:r>
    </w:p>
    <w:p w14:paraId="4506C995" w14:textId="22543082" w:rsidR="0031020E" w:rsidRPr="0031020E" w:rsidRDefault="003A3A23"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rPr>
        <w:t>R</w:t>
      </w:r>
      <w:r>
        <w:rPr>
          <w:rFonts w:ascii="Times New Roman" w:hAnsi="Times New Roman" w:cs="Times New Roman"/>
          <w:i/>
          <w:vertAlign w:val="subscript"/>
        </w:rPr>
        <w:t>g</w:t>
      </w:r>
      <w:r>
        <w:rPr>
          <w:rFonts w:ascii="Times New Roman" w:hAnsi="Times New Roman" w:cs="Times New Roman"/>
        </w:rPr>
        <w:t xml:space="preserve"> is the growth respiration rate (gC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(gC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(gC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(gC),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 xml:space="preserve">is the growth respiration coefficient (gC respired per gC growth), </w:t>
      </w:r>
      <w:r>
        <w:rPr>
          <w:rFonts w:ascii="Times New Roman" w:hAnsi="Times New Roman" w:cs="Times New Roman"/>
        </w:rPr>
        <w:t xml:space="preserve">and </w:t>
      </w:r>
      <w:r w:rsidRPr="0031020E">
        <w:rPr>
          <w:rFonts w:ascii="Times New Roman" w:hAnsi="Times New Roman" w:cs="Times New Roman"/>
          <w:i/>
        </w:rPr>
        <w:t>m</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maintenance respiration coefficient (gC respired per gC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125EFA74"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‘lme’ 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v.3.2.2 (R Development Core Team, 2012; Pinheiro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 xml:space="preserve">Datasets that </w:t>
      </w:r>
      <w:r w:rsidR="00F661B4">
        <w:rPr>
          <w:rFonts w:ascii="Times New Roman" w:hAnsi="Times New Roman" w:cs="Times New Roman"/>
        </w:rPr>
        <w:t>were not longitudinal in nature</w:t>
      </w:r>
      <w:r w:rsidR="00527DBF">
        <w:rPr>
          <w:rFonts w:ascii="Times New Roman" w:hAnsi="Times New Roman" w:cs="Times New Roman"/>
        </w:rPr>
        <w:t xml:space="preserve"> were analyzed as a simple 2x2 ANOVA using the ‘lm’ function in R.</w:t>
      </w:r>
      <w:r w:rsidR="00CA428E">
        <w:rPr>
          <w:rFonts w:ascii="Times New Roman" w:hAnsi="Times New Roman" w:cs="Times New Roman"/>
        </w:rPr>
        <w:t xml:space="preserve"> Equation 2 was fit to the fortnightly respiration, biomass, and growth dataset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20DF4216"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increased the rates of diameter and height growth (Fig. 1a</w:t>
      </w:r>
      <w:r w:rsidR="00A92EFD">
        <w:rPr>
          <w:rFonts w:ascii="Times New Roman" w:hAnsi="Times New Roman" w:cs="Times New Roman"/>
        </w:rPr>
        <w:t>,</w:t>
      </w:r>
      <w:r w:rsidRPr="009B00B8">
        <w:rPr>
          <w:rFonts w:ascii="Times New Roman" w:hAnsi="Times New Roman" w:cs="Times New Roman"/>
        </w:rPr>
        <w:t>b),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4C6AA8">
        <w:rPr>
          <w:rFonts w:ascii="Times New Roman" w:hAnsi="Times New Roman" w:cs="Times New Roman"/>
        </w:rPr>
        <w:t>T</w:t>
      </w:r>
      <w:r w:rsidRPr="009B00B8">
        <w:rPr>
          <w:rFonts w:ascii="Times New Roman" w:hAnsi="Times New Roman" w:cs="Times New Roman"/>
        </w:rPr>
        <w:t>rees in the warmed treatment were larger than trees in the ambient treatment when the floors were installed and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experimental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xml:space="preserve">, </w:t>
      </w:r>
      <w:r w:rsidR="00A92EFD">
        <w:rPr>
          <w:rFonts w:ascii="Times New Roman" w:hAnsi="Times New Roman" w:cs="Times New Roman"/>
        </w:rPr>
        <w:t xml:space="preserve">the diameter and height </w:t>
      </w:r>
      <w:r w:rsidRPr="009B00B8">
        <w:rPr>
          <w:rFonts w:ascii="Times New Roman" w:hAnsi="Times New Roman" w:cs="Times New Roman"/>
        </w:rPr>
        <w:t>of the ambient and wa</w:t>
      </w:r>
      <w:r w:rsidR="00A92EFD">
        <w:rPr>
          <w:rFonts w:ascii="Times New Roman" w:hAnsi="Times New Roman" w:cs="Times New Roman"/>
        </w:rPr>
        <w:t>rmed treatment trees converged</w:t>
      </w:r>
      <w:r w:rsidR="00F87F40">
        <w:rPr>
          <w:rFonts w:ascii="Times New Roman" w:hAnsi="Times New Roman" w:cs="Times New Roman"/>
        </w:rPr>
        <w:t xml:space="preserve"> (Fig. 1a</w:t>
      </w:r>
      <w:r w:rsidR="00A92EFD">
        <w:rPr>
          <w:rFonts w:ascii="Times New Roman" w:hAnsi="Times New Roman" w:cs="Times New Roman"/>
        </w:rPr>
        <w:t>,</w:t>
      </w:r>
      <w:r w:rsidR="00F87F40">
        <w:rPr>
          <w:rFonts w:ascii="Times New Roman" w:hAnsi="Times New Roman" w:cs="Times New Roman"/>
        </w:rPr>
        <w:t>b)</w:t>
      </w:r>
      <w:r w:rsidR="00A92EFD">
        <w:rPr>
          <w:rFonts w:ascii="Times New Roman" w:hAnsi="Times New Roman" w:cs="Times New Roman"/>
        </w:rPr>
        <w:t>, but total stem volume continued to be larger in the warmed treatment (Fig. 1d)</w:t>
      </w:r>
      <w:r w:rsidR="004C6AA8">
        <w:rPr>
          <w:rFonts w:ascii="Times New Roman" w:hAnsi="Times New Roman" w:cs="Times New Roman"/>
        </w:rPr>
        <w:t>.</w:t>
      </w:r>
      <w:r w:rsidR="00A92EFD">
        <w:rPr>
          <w:rFonts w:ascii="Times New Roman" w:hAnsi="Times New Roman" w:cs="Times New Roman"/>
        </w:rPr>
        <w:t xml:space="preserve"> This effect was driven by a difference in stem taper- the warmed trees had </w:t>
      </w:r>
      <w:r w:rsidR="00011FFC">
        <w:rPr>
          <w:rFonts w:ascii="Times New Roman" w:hAnsi="Times New Roman" w:cs="Times New Roman"/>
        </w:rPr>
        <w:t>wider stem</w:t>
      </w:r>
      <w:r w:rsidR="00A92EFD">
        <w:rPr>
          <w:rFonts w:ascii="Times New Roman" w:hAnsi="Times New Roman" w:cs="Times New Roman"/>
        </w:rPr>
        <w:t xml:space="preserve"> diameters throughout the </w:t>
      </w:r>
      <w:r w:rsidR="00011FFC">
        <w:rPr>
          <w:rFonts w:ascii="Times New Roman" w:hAnsi="Times New Roman" w:cs="Times New Roman"/>
        </w:rPr>
        <w:t>crown</w:t>
      </w:r>
      <w:r w:rsidR="00A92EFD">
        <w:rPr>
          <w:rFonts w:ascii="Times New Roman" w:hAnsi="Times New Roman" w:cs="Times New Roman"/>
        </w:rPr>
        <w:t xml:space="preserve"> than the ambient trees (</w:t>
      </w:r>
      <w:r w:rsidR="00A92EFD">
        <w:rPr>
          <w:rFonts w:ascii="Times New Roman" w:hAnsi="Times New Roman" w:cs="Times New Roman"/>
          <w:i/>
        </w:rPr>
        <w:t>not shown</w:t>
      </w:r>
      <w:r w:rsidR="00A92EFD">
        <w:rPr>
          <w:rFonts w:ascii="Times New Roman" w:hAnsi="Times New Roman" w:cs="Times New Roman"/>
        </w:rPr>
        <w:t>).</w:t>
      </w:r>
      <w:r w:rsidR="004C6AA8">
        <w:rPr>
          <w:rFonts w:ascii="Times New Roman" w:hAnsi="Times New Roman" w:cs="Times New Roman"/>
        </w:rPr>
        <w:t xml:space="preserve"> </w:t>
      </w:r>
      <w:r w:rsidRPr="009B00B8">
        <w:rPr>
          <w:rFonts w:ascii="Times New Roman" w:hAnsi="Times New Roman" w:cs="Times New Roman"/>
        </w:rPr>
        <w:t>The drought treatment reduced tree diameter but not height growth (Fig. 1a</w:t>
      </w:r>
      <w:r w:rsidR="00011FFC">
        <w:rPr>
          <w:rFonts w:ascii="Times New Roman" w:hAnsi="Times New Roman" w:cs="Times New Roman"/>
        </w:rPr>
        <w:t>,</w:t>
      </w:r>
      <w:r w:rsidRPr="009B00B8">
        <w:rPr>
          <w:rFonts w:ascii="Times New Roman" w:hAnsi="Times New Roman" w:cs="Times New Roman"/>
        </w:rPr>
        <w:t xml:space="preserve">b),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7EB2B274"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strongly increased the rate of </w:t>
      </w:r>
      <w:commentRangeStart w:id="8"/>
      <w:commentRangeStart w:id="9"/>
      <w:r w:rsidRPr="009B00B8">
        <w:rPr>
          <w:rFonts w:ascii="Times New Roman" w:hAnsi="Times New Roman" w:cs="Times New Roman"/>
        </w:rPr>
        <w:t>tree C uptake via photosynthesi</w:t>
      </w:r>
      <w:commentRangeEnd w:id="8"/>
      <w:r w:rsidR="00F70B31">
        <w:rPr>
          <w:rStyle w:val="CommentReference"/>
        </w:rPr>
        <w:commentReference w:id="8"/>
      </w:r>
      <w:commentRangeEnd w:id="9"/>
      <w:r w:rsidR="00F87F40">
        <w:rPr>
          <w:rStyle w:val="CommentReference"/>
        </w:rPr>
        <w:commentReference w:id="9"/>
      </w:r>
      <w:r w:rsidRPr="009B00B8">
        <w:rPr>
          <w:rFonts w:ascii="Times New Roman" w:hAnsi="Times New Roman" w:cs="Times New Roman"/>
        </w:rPr>
        <w:t>s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w:t>
      </w:r>
      <w:r w:rsidR="00011FFC">
        <w:rPr>
          <w:rFonts w:ascii="Times New Roman" w:hAnsi="Times New Roman" w:cs="Times New Roman"/>
        </w:rPr>
        <w:t>,</w:t>
      </w:r>
      <w:r w:rsidRPr="009B00B8">
        <w:rPr>
          <w:rFonts w:ascii="Times New Roman" w:hAnsi="Times New Roman" w:cs="Times New Roman"/>
        </w:rPr>
        <w:t>c).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2a</w:t>
      </w:r>
      <w:r w:rsidR="00011FFC">
        <w:rPr>
          <w:rFonts w:ascii="Times New Roman" w:hAnsi="Times New Roman" w:cs="Times New Roman"/>
        </w:rPr>
        <w:t>,</w:t>
      </w:r>
      <w:r w:rsidRPr="009B00B8">
        <w:rPr>
          <w:rFonts w:ascii="Times New Roman" w:hAnsi="Times New Roman" w:cs="Times New Roman"/>
        </w:rPr>
        <w:t>c),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xml:space="preserve">. This </w:t>
      </w:r>
      <w:r w:rsidR="00011FFC">
        <w:rPr>
          <w:rFonts w:ascii="Times New Roman" w:hAnsi="Times New Roman" w:cs="Times New Roman"/>
        </w:rPr>
        <w:t>may have been influenced</w:t>
      </w:r>
      <w:r w:rsidRPr="009B00B8">
        <w:rPr>
          <w:rFonts w:ascii="Times New Roman" w:hAnsi="Times New Roman" w:cs="Times New Roman"/>
        </w:rPr>
        <w:t xml:space="preserve"> by warming-induced reductions in photosynthetic rates per unit l</w:t>
      </w:r>
      <w:r w:rsidR="00223EDF">
        <w:rPr>
          <w:rFonts w:ascii="Times New Roman" w:hAnsi="Times New Roman" w:cs="Times New Roman"/>
        </w:rPr>
        <w:t>eaf area during the s</w:t>
      </w:r>
      <w:r w:rsidRPr="009B00B8">
        <w:rPr>
          <w:rFonts w:ascii="Times New Roman" w:hAnsi="Times New Roman" w:cs="Times New Roman"/>
        </w:rPr>
        <w:t xml:space="preserve">ummer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7DD72684"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We imposed an experimental drought in which all </w:t>
      </w:r>
      <w:r w:rsidR="00A92EFD">
        <w:rPr>
          <w:rFonts w:ascii="Times New Roman" w:hAnsi="Times New Roman" w:cs="Times New Roman"/>
        </w:rPr>
        <w:t xml:space="preserve">surface irrigation </w:t>
      </w:r>
      <w:r w:rsidRPr="009B00B8">
        <w:rPr>
          <w:rFonts w:ascii="Times New Roman" w:hAnsi="Times New Roman" w:cs="Times New Roman"/>
        </w:rPr>
        <w:t>was withheld from trees in the dry treatments for nearly three months. This drought treatment reduced C and H</w:t>
      </w:r>
      <w:r w:rsidRPr="009B00B8">
        <w:rPr>
          <w:rFonts w:ascii="Times New Roman" w:hAnsi="Times New Roman" w:cs="Times New Roman"/>
          <w:vertAlign w:val="subscript"/>
        </w:rPr>
        <w:t>2</w:t>
      </w:r>
      <w:r w:rsidRPr="009B00B8">
        <w:rPr>
          <w:rFonts w:ascii="Times New Roman" w:hAnsi="Times New Roman" w:cs="Times New Roman"/>
        </w:rPr>
        <w:t>O fluxes;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O loss was reduced 32% (Fig. 2b</w:t>
      </w:r>
      <w:r w:rsidR="00011FFC">
        <w:rPr>
          <w:rFonts w:ascii="Times New Roman" w:hAnsi="Times New Roman" w:cs="Times New Roman"/>
        </w:rPr>
        <w:t>,</w:t>
      </w:r>
      <w:r w:rsidRPr="009B00B8">
        <w:rPr>
          <w:rFonts w:ascii="Times New Roman" w:hAnsi="Times New Roman" w:cs="Times New Roman"/>
        </w:rPr>
        <w:t xml:space="preserve">c;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w:t>
      </w:r>
      <w:r w:rsidR="00923D4E">
        <w:rPr>
          <w:rFonts w:ascii="Times New Roman" w:hAnsi="Times New Roman" w:cs="Times New Roman"/>
        </w:rPr>
        <w:t>moderate</w:t>
      </w:r>
      <w:r w:rsidRPr="009B00B8">
        <w:rPr>
          <w:rFonts w:ascii="Times New Roman" w:hAnsi="Times New Roman" w:cs="Times New Roman"/>
        </w:rPr>
        <w:t xml:space="preserve"> values during the drought, despite the complete lack of water addition.</w:t>
      </w:r>
    </w:p>
    <w:p w14:paraId="7DD4B15C"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Final biomass</w:t>
      </w:r>
    </w:p>
    <w:p w14:paraId="4FD7A47E" w14:textId="1E74418B"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measured with a complete destructive harvest did not vary with either the warming </w:t>
      </w:r>
      <w:r w:rsidR="00EA2D30">
        <w:rPr>
          <w:rFonts w:ascii="Times New Roman" w:hAnsi="Times New Roman" w:cs="Times New Roman"/>
        </w:rPr>
        <w:t>or drought treatments (Fig. 3a)</w:t>
      </w:r>
      <w:r w:rsidR="004C6AA8">
        <w:rPr>
          <w:rFonts w:ascii="Times New Roman" w:hAnsi="Times New Roman" w:cs="Times New Roman"/>
        </w:rPr>
        <w:t xml:space="preserve">. </w:t>
      </w:r>
      <w:r w:rsidRPr="009B00B8">
        <w:rPr>
          <w:rFonts w:ascii="Times New Roman" w:hAnsi="Times New Roman" w:cs="Times New Roman"/>
        </w:rPr>
        <w:t xml:space="preserve">The lack of difference in final mass between the ambient and warmed treatments </w:t>
      </w:r>
      <w:r w:rsidR="00A92EFD">
        <w:rPr>
          <w:rFonts w:ascii="Times New Roman" w:hAnsi="Times New Roman" w:cs="Times New Roman"/>
        </w:rPr>
        <w:t>may have arisen</w:t>
      </w:r>
      <w:r w:rsidRPr="009B00B8">
        <w:rPr>
          <w:rFonts w:ascii="Times New Roman" w:hAnsi="Times New Roman" w:cs="Times New Roman"/>
        </w:rPr>
        <w:t xml:space="preserve"> from </w:t>
      </w:r>
      <w:r w:rsidR="00A92EFD">
        <w:rPr>
          <w:rFonts w:ascii="Times New Roman" w:hAnsi="Times New Roman" w:cs="Times New Roman"/>
        </w:rPr>
        <w:t>the convergence of tree diameter and height across treatments</w:t>
      </w:r>
      <w:r w:rsidRPr="009B00B8">
        <w:rPr>
          <w:rFonts w:ascii="Times New Roman" w:hAnsi="Times New Roman" w:cs="Times New Roman"/>
        </w:rPr>
        <w:t xml:space="preserve"> (Fig. 1</w:t>
      </w:r>
      <w:r w:rsidR="00A92EFD">
        <w:rPr>
          <w:rFonts w:ascii="Times New Roman" w:hAnsi="Times New Roman" w:cs="Times New Roman"/>
        </w:rPr>
        <w:t>a,b</w:t>
      </w:r>
      <w:r w:rsidRPr="009B00B8">
        <w:rPr>
          <w:rFonts w:ascii="Times New Roman" w:hAnsi="Times New Roman" w:cs="Times New Roman"/>
        </w:rPr>
        <w:t>)</w:t>
      </w:r>
      <w:r w:rsidR="00A92EFD">
        <w:rPr>
          <w:rFonts w:ascii="Times New Roman" w:hAnsi="Times New Roman" w:cs="Times New Roman"/>
        </w:rPr>
        <w:t xml:space="preserve">. The difference in stem volume between ambient and warmed trees (Fig. 1d) was apparent in the </w:t>
      </w:r>
      <w:r w:rsidR="00A92EFD">
        <w:rPr>
          <w:rFonts w:ascii="Times New Roman" w:hAnsi="Times New Roman" w:cs="Times New Roman"/>
        </w:rPr>
        <w:lastRenderedPageBreak/>
        <w:t>harvest biomass (Fig. 3a), but was not statistically significant (</w:t>
      </w:r>
      <w:r w:rsidR="00A92EFD">
        <w:rPr>
          <w:rFonts w:ascii="Times New Roman" w:hAnsi="Times New Roman" w:cs="Times New Roman"/>
          <w:i/>
        </w:rPr>
        <w:t>P</w:t>
      </w:r>
      <w:r w:rsidR="00A92EFD">
        <w:rPr>
          <w:rFonts w:ascii="Times New Roman" w:hAnsi="Times New Roman" w:cs="Times New Roman"/>
        </w:rPr>
        <w:t xml:space="preserve"> &gt; 0.05)</w:t>
      </w:r>
      <w:r w:rsidRPr="009B00B8">
        <w:rPr>
          <w:rFonts w:ascii="Times New Roman" w:hAnsi="Times New Roman" w:cs="Times New Roman"/>
        </w:rPr>
        <w:t>. The only biomass component that was affected by the experimental treatments at harvest was fine root biomass, for which there was a significant 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The A-Dry trees had higher fine root biomass than the A-Wet trees, while the W-Dry trees had slightly lower fine root biomass than the W-Wet trees (Fig. 3a). This interaction was also present in the tree root mass ratios; experimental warming re</w:t>
      </w:r>
      <w:r w:rsidR="008B0C63">
        <w:rPr>
          <w:rFonts w:ascii="Times New Roman" w:hAnsi="Times New Roman" w:cs="Times New Roman"/>
        </w:rPr>
        <w:t>duced the root mass ratio;</w:t>
      </w:r>
      <w:r w:rsidRPr="009B00B8">
        <w:rPr>
          <w:rFonts w:ascii="Times New Roman" w:hAnsi="Times New Roman" w:cs="Times New Roman"/>
        </w:rPr>
        <w:t xml:space="preserve"> experimental drought increased the root mass ratio, but only in the ambient temperature treatment (Fig. 3b). </w:t>
      </w:r>
    </w:p>
    <w:p w14:paraId="1ECE660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Plant and soil water status</w:t>
      </w:r>
    </w:p>
    <w:p w14:paraId="6F2C8509" w14:textId="5F9AB66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effectively reduced soil volumetric water content</w:t>
      </w:r>
      <w:r w:rsidR="00B66B6F">
        <w:rPr>
          <w:rFonts w:ascii="Times New Roman" w:hAnsi="Times New Roman" w:cs="Times New Roman"/>
        </w:rPr>
        <w:t xml:space="preserve"> </w:t>
      </w:r>
      <w:r w:rsidR="00923D4E">
        <w:rPr>
          <w:rFonts w:ascii="Times New Roman" w:hAnsi="Times New Roman" w:cs="Times New Roman"/>
        </w:rPr>
        <w:t>from 10-</w:t>
      </w:r>
      <w:r w:rsidRPr="009B00B8">
        <w:rPr>
          <w:rFonts w:ascii="Times New Roman" w:hAnsi="Times New Roman" w:cs="Times New Roman"/>
        </w:rPr>
        <w:t xml:space="preserve">100 cm depth to values </w:t>
      </w:r>
      <w:r w:rsidR="00923D4E">
        <w:rPr>
          <w:rFonts w:ascii="Times New Roman" w:hAnsi="Times New Roman" w:cs="Times New Roman"/>
        </w:rPr>
        <w:t>approaching</w:t>
      </w:r>
      <w:r w:rsidRPr="009B00B8">
        <w:rPr>
          <w:rFonts w:ascii="Times New Roman" w:hAnsi="Times New Roman" w:cs="Times New Roman"/>
        </w:rPr>
        <w:t xml:space="preserve"> </w:t>
      </w:r>
      <w:r w:rsidR="00B1017F">
        <w:rPr>
          <w:rFonts w:ascii="Times New Roman" w:hAnsi="Times New Roman" w:cs="Times New Roman"/>
        </w:rPr>
        <w:t>0.05 m</w:t>
      </w:r>
      <w:r w:rsidR="00B1017F">
        <w:rPr>
          <w:rFonts w:ascii="Times New Roman" w:hAnsi="Times New Roman" w:cs="Times New Roman"/>
          <w:vertAlign w:val="superscript"/>
        </w:rPr>
        <w:t>3</w:t>
      </w:r>
      <w:r w:rsidR="00B1017F">
        <w:rPr>
          <w:rFonts w:ascii="Times New Roman" w:hAnsi="Times New Roman" w:cs="Times New Roman"/>
        </w:rPr>
        <w:t xml:space="preserve"> m</w:t>
      </w:r>
      <w:r w:rsidR="00B1017F">
        <w:rPr>
          <w:rFonts w:ascii="Times New Roman" w:hAnsi="Times New Roman" w:cs="Times New Roman"/>
          <w:vertAlign w:val="superscript"/>
        </w:rPr>
        <w:t>-3</w:t>
      </w:r>
      <w:r w:rsidR="00B1017F">
        <w:rPr>
          <w:rFonts w:ascii="Times New Roman" w:hAnsi="Times New Roman" w:cs="Times New Roman"/>
        </w:rPr>
        <w:t xml:space="preserve"> </w:t>
      </w:r>
      <w:r w:rsidR="00B1017F" w:rsidRPr="009B00B8">
        <w:rPr>
          <w:rFonts w:ascii="Times New Roman" w:hAnsi="Times New Roman" w:cs="Times New Roman"/>
        </w:rPr>
        <w:t>(Fig. 4a-c)</w:t>
      </w:r>
      <w:r w:rsidR="00B1017F">
        <w:rPr>
          <w:rFonts w:ascii="Times New Roman" w:hAnsi="Times New Roman" w:cs="Times New Roman"/>
        </w:rPr>
        <w:t>.</w:t>
      </w:r>
      <w:r w:rsidR="00B1017F" w:rsidRPr="009B00B8">
        <w:rPr>
          <w:rFonts w:ascii="Times New Roman" w:hAnsi="Times New Roman" w:cs="Times New Roman"/>
        </w:rPr>
        <w:t xml:space="preserve">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wet treatments (Fig. 4d; </w:t>
      </w:r>
      <w:r w:rsidRPr="009B00B8">
        <w:rPr>
          <w:rFonts w:ascii="Times New Roman" w:hAnsi="Times New Roman" w:cs="Times New Roman"/>
          <w:i/>
        </w:rPr>
        <w:t>P</w:t>
      </w:r>
      <w:r w:rsidRPr="009B00B8">
        <w:rPr>
          <w:rFonts w:ascii="Times New Roman" w:hAnsi="Times New Roman" w:cs="Times New Roman"/>
        </w:rPr>
        <w:t xml:space="preserve"> &lt; 0.01). However, </w:t>
      </w:r>
      <w:r w:rsidR="004C6AA8">
        <w:rPr>
          <w:rFonts w:ascii="Times New Roman" w:hAnsi="Times New Roman" w:cs="Times New Roman"/>
        </w:rPr>
        <w:t xml:space="preserve">this effect </w:t>
      </w:r>
      <w:r w:rsidRPr="009B00B8">
        <w:rPr>
          <w:rFonts w:ascii="Times New Roman" w:hAnsi="Times New Roman" w:cs="Times New Roman"/>
        </w:rPr>
        <w:t>was modest</w:t>
      </w:r>
      <w:r w:rsidR="00923D4E">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923D4E">
        <w:rPr>
          <w:rFonts w:ascii="Times New Roman" w:hAnsi="Times New Roman" w:cs="Times New Roman"/>
        </w:rPr>
        <w:t xml:space="preserve">-0.29 </w:t>
      </w:r>
      <w:r w:rsidR="004C6AA8">
        <w:rPr>
          <w:rFonts w:ascii="Times New Roman" w:hAnsi="Times New Roman" w:cs="Times New Roman"/>
        </w:rPr>
        <w:t>±</w:t>
      </w:r>
      <w:r w:rsidR="00923D4E">
        <w:rPr>
          <w:rFonts w:ascii="Times New Roman" w:hAnsi="Times New Roman" w:cs="Times New Roman"/>
        </w:rPr>
        <w:t xml:space="preserve"> 0.02 in the control and</w:t>
      </w:r>
      <w:r w:rsidR="008B0C63" w:rsidRPr="009B00B8">
        <w:rPr>
          <w:rFonts w:ascii="Times New Roman" w:hAnsi="Times New Roman" w:cs="Times New Roman"/>
        </w:rPr>
        <w:t xml:space="preserve"> -0</w:t>
      </w:r>
      <w:r w:rsidR="008B0C63">
        <w:rPr>
          <w:rFonts w:ascii="Times New Roman" w:hAnsi="Times New Roman" w:cs="Times New Roman"/>
        </w:rPr>
        <w:t xml:space="preserve">.48 </w:t>
      </w:r>
      <w:r w:rsidR="004C6AA8">
        <w:rPr>
          <w:rFonts w:ascii="Times New Roman" w:hAnsi="Times New Roman" w:cs="Times New Roman"/>
        </w:rPr>
        <w:t>±</w:t>
      </w:r>
      <w:r w:rsidR="008B0C63">
        <w:rPr>
          <w:rFonts w:ascii="Times New Roman" w:hAnsi="Times New Roman" w:cs="Times New Roman"/>
        </w:rPr>
        <w:t xml:space="preserve"> 0.05 in</w:t>
      </w:r>
      <w:r w:rsidR="00923D4E">
        <w:rPr>
          <w:rFonts w:ascii="Times New Roman" w:hAnsi="Times New Roman" w:cs="Times New Roman"/>
        </w:rPr>
        <w:t xml:space="preserve"> the</w:t>
      </w:r>
      <w:r w:rsidR="008B0C63">
        <w:rPr>
          <w:rFonts w:ascii="Times New Roman" w:hAnsi="Times New Roman" w:cs="Times New Roman"/>
        </w:rPr>
        <w:t xml:space="preserve"> dry </w:t>
      </w:r>
      <w:r w:rsidR="00923D4E">
        <w:rPr>
          <w:rFonts w:ascii="Times New Roman" w:hAnsi="Times New Roman" w:cs="Times New Roman"/>
        </w:rPr>
        <w:t>treatments.</w:t>
      </w:r>
      <w:r w:rsidRPr="009B00B8">
        <w:rPr>
          <w:rFonts w:ascii="Times New Roman" w:hAnsi="Times New Roman" w:cs="Times New Roman"/>
        </w:rPr>
        <w:t xml:space="preserve"> Thus</w:t>
      </w:r>
      <w:r w:rsidR="006F12C0">
        <w:rPr>
          <w:rFonts w:ascii="Times New Roman" w:hAnsi="Times New Roman" w:cs="Times New Roman"/>
        </w:rPr>
        <w:t>,</w:t>
      </w:r>
      <w:r w:rsidR="00414649">
        <w:rPr>
          <w:rFonts w:ascii="Times New Roman" w:hAnsi="Times New Roman" w:cs="Times New Roman"/>
        </w:rPr>
        <w:t xml:space="preserve"> the drought trees had </w:t>
      </w:r>
      <w:r w:rsidR="00414649" w:rsidRPr="009B00B8">
        <w:rPr>
          <w:rFonts w:ascii="Times New Roman" w:hAnsi="Times New Roman" w:cs="Times New Roman"/>
        </w:rPr>
        <w:t>moderate Ψ</w:t>
      </w:r>
      <w:r w:rsidR="00414649" w:rsidRPr="009B00B8">
        <w:rPr>
          <w:rFonts w:ascii="Times New Roman" w:hAnsi="Times New Roman" w:cs="Times New Roman"/>
          <w:vertAlign w:val="subscript"/>
        </w:rPr>
        <w:t>L-PD</w:t>
      </w:r>
      <w:r w:rsidR="00414649" w:rsidRPr="009B00B8">
        <w:rPr>
          <w:rFonts w:ascii="Times New Roman" w:hAnsi="Times New Roman" w:cs="Times New Roman"/>
        </w:rPr>
        <w:t xml:space="preserve"> (Fig. 4d)</w:t>
      </w:r>
      <w:r w:rsidR="00414649">
        <w:rPr>
          <w:rFonts w:ascii="Times New Roman" w:hAnsi="Times New Roman" w:cs="Times New Roman"/>
        </w:rPr>
        <w:t xml:space="preserve"> and moderate</w:t>
      </w:r>
      <w:r w:rsidRPr="009B00B8">
        <w:rPr>
          <w:rFonts w:ascii="Times New Roman" w:hAnsi="Times New Roman" w:cs="Times New Roman"/>
        </w:rPr>
        <w:t xml:space="preserve"> r</w:t>
      </w:r>
      <w:r w:rsidR="00414649">
        <w:rPr>
          <w:rFonts w:ascii="Times New Roman" w:hAnsi="Times New Roman" w:cs="Times New Roman"/>
        </w:rPr>
        <w:t>ates of transpiration (Fig. 2c)</w:t>
      </w:r>
      <w:r w:rsidR="00B66B6F">
        <w:rPr>
          <w:rFonts w:ascii="Times New Roman" w:hAnsi="Times New Roman" w:cs="Times New Roman"/>
        </w:rPr>
        <w:t xml:space="preserve"> despite extremely dry surface soils</w:t>
      </w:r>
      <w:r w:rsidRPr="009B00B8">
        <w:rPr>
          <w:rFonts w:ascii="Times New Roman" w:hAnsi="Times New Roman" w:cs="Times New Roman"/>
        </w:rPr>
        <w:t>.</w:t>
      </w:r>
    </w:p>
    <w:p w14:paraId="72F01E4A" w14:textId="36295DC6"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w:t>
      </w:r>
      <w:r w:rsidR="00923D4E">
        <w:rPr>
          <w:rFonts w:ascii="Times New Roman" w:hAnsi="Times New Roman" w:cs="Times New Roman"/>
        </w:rPr>
        <w:t>W</w:t>
      </w:r>
      <w:r w:rsidRPr="009B00B8">
        <w:rPr>
          <w:rFonts w:ascii="Times New Roman" w:hAnsi="Times New Roman" w:cs="Times New Roman"/>
        </w:rPr>
        <w:t>e observed a few roots of approximately 1-cm-d</w:t>
      </w:r>
      <w:r w:rsidR="00923D4E">
        <w:rPr>
          <w:rFonts w:ascii="Times New Roman" w:hAnsi="Times New Roman" w:cs="Times New Roman"/>
        </w:rPr>
        <w:t>iameter penetrating through the cemented manganese layer at ~100 cm depth</w:t>
      </w:r>
      <w:r w:rsidRPr="009B00B8">
        <w:rPr>
          <w:rFonts w:ascii="Times New Roman" w:hAnsi="Times New Roman" w:cs="Times New Roman"/>
        </w:rPr>
        <w:t xml:space="preserve">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00923D4E">
        <w:rPr>
          <w:rFonts w:ascii="Times New Roman" w:hAnsi="Times New Roman" w:cs="Times New Roman"/>
        </w:rPr>
        <w:t>). N</w:t>
      </w:r>
      <w:r w:rsidRPr="009B00B8">
        <w:rPr>
          <w:rFonts w:ascii="Times New Roman" w:hAnsi="Times New Roman" w:cs="Times New Roman"/>
        </w:rPr>
        <w:t xml:space="preserve">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Eucalyptus saligna</w:t>
      </w:r>
      <w:r w:rsidRPr="009B00B8">
        <w:rPr>
          <w:rFonts w:ascii="Times New Roman" w:hAnsi="Times New Roman" w:cs="Times New Roman"/>
        </w:rPr>
        <w:t xml:space="preserve"> at this site (Duursma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Fluxes of GPP, NPP</w:t>
      </w:r>
      <w:r w:rsidRPr="009B00B8">
        <w:rPr>
          <w:rFonts w:ascii="Times New Roman" w:hAnsi="Times New Roman" w:cs="Times New Roman"/>
          <w:i/>
          <w:vertAlign w:val="subscript"/>
        </w:rPr>
        <w:t>a</w:t>
      </w:r>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and the residual, which we attribute to C allocation belowground as well as measurement error.</w:t>
      </w:r>
    </w:p>
    <w:p w14:paraId="06C9FF9E" w14:textId="3F9CCCC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w:t>
      </w:r>
      <w:r w:rsidR="00695C4F">
        <w:rPr>
          <w:rFonts w:ascii="Times New Roman" w:hAnsi="Times New Roman" w:cs="Times New Roman"/>
        </w:rPr>
        <w:t>mid-s</w:t>
      </w:r>
      <w:r w:rsidRPr="009B00B8">
        <w:rPr>
          <w:rFonts w:ascii="Times New Roman" w:hAnsi="Times New Roman" w:cs="Times New Roman"/>
        </w:rPr>
        <w:t xml:space="preserve">ummer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w:t>
      </w:r>
      <w:r w:rsidR="0099765B">
        <w:rPr>
          <w:rFonts w:ascii="Times New Roman" w:hAnsi="Times New Roman" w:cs="Times New Roman"/>
        </w:rPr>
        <w:t>,</w:t>
      </w:r>
      <w:r w:rsidRPr="009B00B8">
        <w:rPr>
          <w:rFonts w:ascii="Times New Roman" w:hAnsi="Times New Roman" w:cs="Times New Roman"/>
        </w:rPr>
        <w:t>c). The response of NPP</w:t>
      </w:r>
      <w:r w:rsidRPr="009B00B8">
        <w:rPr>
          <w:rFonts w:ascii="Times New Roman" w:hAnsi="Times New Roman" w:cs="Times New Roman"/>
          <w:vertAlign w:val="subscript"/>
        </w:rPr>
        <w:t>a</w:t>
      </w:r>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w:t>
      </w:r>
      <w:r w:rsidRPr="009B00B8">
        <w:rPr>
          <w:rFonts w:ascii="Times New Roman" w:hAnsi="Times New Roman" w:cs="Times New Roman"/>
        </w:rPr>
        <w:lastRenderedPageBreak/>
        <w:t xml:space="preserve">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46E0524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Given these flux measurements, we derive the partitioning of GPP into three components; NPP</w:t>
      </w:r>
      <w:r w:rsidRPr="009B00B8">
        <w:rPr>
          <w:rFonts w:ascii="Times New Roman" w:hAnsi="Times New Roman" w:cs="Times New Roman"/>
          <w:vertAlign w:val="subscript"/>
        </w:rPr>
        <w:t>a</w:t>
      </w:r>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 (Fig</w:t>
      </w:r>
      <w:r w:rsidR="00414649">
        <w:rPr>
          <w:rFonts w:ascii="Times New Roman" w:hAnsi="Times New Roman" w:cs="Times New Roman"/>
        </w:rPr>
        <w:t>s</w:t>
      </w:r>
      <w:r w:rsidRPr="009B00B8">
        <w:rPr>
          <w:rFonts w:ascii="Times New Roman" w:hAnsi="Times New Roman" w:cs="Times New Roman"/>
        </w:rPr>
        <w:t>. 6</w:t>
      </w:r>
      <w:r w:rsidR="00414649">
        <w:rPr>
          <w:rFonts w:ascii="Times New Roman" w:hAnsi="Times New Roman" w:cs="Times New Roman"/>
        </w:rPr>
        <w:t>-7</w:t>
      </w:r>
      <w:r w:rsidRPr="009B00B8">
        <w:rPr>
          <w:rFonts w:ascii="Times New Roman" w:hAnsi="Times New Roman" w:cs="Times New Roman"/>
        </w:rPr>
        <w:t>). Experimental warming increased the partitioning of GPP aboveground and reduced partitioning belowground. Warming increased NPP</w:t>
      </w:r>
      <w:r w:rsidRPr="009B00B8">
        <w:rPr>
          <w:rFonts w:ascii="Times New Roman" w:hAnsi="Times New Roman" w:cs="Times New Roman"/>
          <w:vertAlign w:val="subscript"/>
        </w:rPr>
        <w:t>a</w:t>
      </w:r>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&lt; 0.1</w:t>
      </w:r>
      <w:r w:rsidRPr="009B00B8">
        <w:rPr>
          <w:rFonts w:ascii="Times New Roman" w:hAnsi="Times New Roman" w:cs="Times New Roman"/>
        </w:rPr>
        <w:t xml:space="preserve">) but decreased Residual/GPP (-15%; </w:t>
      </w:r>
      <w:r w:rsidR="00625974">
        <w:rPr>
          <w:rFonts w:ascii="Times New Roman" w:hAnsi="Times New Roman" w:cs="Times New Roman"/>
          <w:i/>
        </w:rPr>
        <w:t xml:space="preserve">P </w:t>
      </w:r>
      <w:r w:rsidR="006B4F11">
        <w:rPr>
          <w:rFonts w:ascii="Times New Roman" w:hAnsi="Times New Roman" w:cs="Times New Roman"/>
        </w:rPr>
        <w:t>&lt; 0.05</w:t>
      </w:r>
      <w:r w:rsidRPr="009B00B8">
        <w:rPr>
          <w:rFonts w:ascii="Times New Roman" w:hAnsi="Times New Roman" w:cs="Times New Roman"/>
        </w:rPr>
        <w:t>)</w:t>
      </w:r>
      <w:r w:rsidR="00625974">
        <w:rPr>
          <w:rFonts w:ascii="Times New Roman" w:hAnsi="Times New Roman" w:cs="Times New Roman"/>
        </w:rPr>
        <w:t xml:space="preserve"> prior to the drought</w:t>
      </w:r>
      <w:r w:rsidR="006B4F11">
        <w:rPr>
          <w:rFonts w:ascii="Times New Roman" w:hAnsi="Times New Roman" w:cs="Times New Roman"/>
        </w:rPr>
        <w:t xml:space="preserve"> (Figs 6-7)</w:t>
      </w:r>
      <w:r w:rsidRPr="009B00B8">
        <w:rPr>
          <w:rFonts w:ascii="Times New Roman" w:hAnsi="Times New Roman" w:cs="Times New Roman"/>
        </w:rPr>
        <w:t>.</w:t>
      </w:r>
      <w:r w:rsidR="006B4F11">
        <w:rPr>
          <w:rFonts w:ascii="Times New Roman" w:hAnsi="Times New Roman" w:cs="Times New Roman"/>
        </w:rPr>
        <w:t xml:space="preserve"> </w:t>
      </w:r>
      <w:r w:rsidRPr="009B00B8">
        <w:rPr>
          <w:rFonts w:ascii="Times New Roman" w:hAnsi="Times New Roman" w:cs="Times New Roman"/>
        </w:rPr>
        <w:t>Thus, experimental warming increased the partitioning of GPP to aboveground components</w:t>
      </w:r>
      <w:r w:rsidR="00923D4E">
        <w:rPr>
          <w:rFonts w:ascii="Times New Roman" w:hAnsi="Times New Roman" w:cs="Times New Roman"/>
        </w:rPr>
        <w:t xml:space="preserve"> (Fig. 7a-b)</w:t>
      </w:r>
      <w:r w:rsidRPr="009B00B8">
        <w:rPr>
          <w:rFonts w:ascii="Times New Roman" w:hAnsi="Times New Roman" w:cs="Times New Roman"/>
        </w:rPr>
        <w:t xml:space="preserve"> and decreased partitioning belowground</w:t>
      </w:r>
      <w:r w:rsidR="00923D4E">
        <w:rPr>
          <w:rFonts w:ascii="Times New Roman" w:hAnsi="Times New Roman" w:cs="Times New Roman"/>
        </w:rPr>
        <w:t xml:space="preserve"> (Fig. 7c)</w:t>
      </w:r>
      <w:r w:rsidR="00414649">
        <w:rPr>
          <w:rFonts w:ascii="Times New Roman" w:hAnsi="Times New Roman" w:cs="Times New Roman"/>
        </w:rPr>
        <w:t>.</w:t>
      </w:r>
      <w:r w:rsidRPr="009B00B8">
        <w:rPr>
          <w:rFonts w:ascii="Times New Roman" w:hAnsi="Times New Roman" w:cs="Times New Roman"/>
        </w:rPr>
        <w:t xml:space="preserve"> 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17F088CA" w:rsidR="001901AA" w:rsidRDefault="00414649">
      <w:pPr>
        <w:spacing w:line="360" w:lineRule="auto"/>
        <w:rPr>
          <w:rFonts w:ascii="Times New Roman" w:hAnsi="Times New Roman" w:cs="Times New Roman"/>
        </w:rPr>
      </w:pPr>
      <w:r>
        <w:rPr>
          <w:rFonts w:ascii="Times New Roman" w:hAnsi="Times New Roman" w:cs="Times New Roman"/>
        </w:rPr>
        <w:t>C</w:t>
      </w:r>
      <w:r w:rsidR="00374242" w:rsidRPr="009B00B8">
        <w:rPr>
          <w:rFonts w:ascii="Times New Roman" w:hAnsi="Times New Roman" w:cs="Times New Roman"/>
        </w:rPr>
        <w:t xml:space="preserve">ombining growth and respiratory measurements </w:t>
      </w:r>
      <w:r>
        <w:rPr>
          <w:rFonts w:ascii="Times New Roman" w:hAnsi="Times New Roman" w:cs="Times New Roman"/>
        </w:rPr>
        <w:t>allows us to</w:t>
      </w:r>
      <w:r w:rsidR="00374242" w:rsidRPr="009B00B8">
        <w:rPr>
          <w:rFonts w:ascii="Times New Roman" w:hAnsi="Times New Roman" w:cs="Times New Roman"/>
        </w:rPr>
        <w:t xml:space="preserve">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commentRangeStart w:id="10"/>
      <w:commentRangeStart w:id="11"/>
      <w:r w:rsidR="00374242" w:rsidRPr="009B00B8">
        <w:rPr>
          <w:rFonts w:ascii="Times New Roman" w:hAnsi="Times New Roman" w:cs="Times New Roman"/>
        </w:rPr>
        <w:t>There was a strong and linear relationship between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per unit aboveground tree C and r</w:t>
      </w:r>
      <w:r w:rsidR="00923D4E">
        <w:rPr>
          <w:rFonts w:ascii="Times New Roman" w:hAnsi="Times New Roman" w:cs="Times New Roman"/>
        </w:rPr>
        <w:t>elative growth rate (RGR; Fig. 8</w:t>
      </w:r>
      <w:r w:rsidR="00374242" w:rsidRPr="009B00B8">
        <w:rPr>
          <w:rFonts w:ascii="Times New Roman" w:hAnsi="Times New Roman" w:cs="Times New Roman"/>
        </w:rPr>
        <w:t xml:space="preserve">). </w:t>
      </w:r>
      <w:commentRangeEnd w:id="10"/>
      <w:r w:rsidR="003F4DBD">
        <w:rPr>
          <w:rStyle w:val="CommentReference"/>
        </w:rPr>
        <w:commentReference w:id="10"/>
      </w:r>
      <w:commentRangeEnd w:id="11"/>
      <w:r w:rsidR="001901AA">
        <w:rPr>
          <w:rStyle w:val="CommentReference"/>
        </w:rPr>
        <w:commentReference w:id="11"/>
      </w:r>
      <w:r w:rsidR="00EA2D30">
        <w:rPr>
          <w:rFonts w:ascii="Times New Roman" w:hAnsi="Times New Roman" w:cs="Times New Roman"/>
        </w:rPr>
        <w:t>N</w:t>
      </w:r>
      <w:r w:rsidR="00374242" w:rsidRPr="009B00B8">
        <w:rPr>
          <w:rFonts w:ascii="Times New Roman" w:hAnsi="Times New Roman" w:cs="Times New Roman"/>
        </w:rPr>
        <w:t xml:space="preserve">either the slope nor the intercept of this relationship were affected by experimental treatments (all </w:t>
      </w:r>
      <w:r w:rsidR="00374242" w:rsidRPr="009B00B8">
        <w:rPr>
          <w:rFonts w:ascii="Times New Roman" w:hAnsi="Times New Roman" w:cs="Times New Roman"/>
          <w:i/>
        </w:rPr>
        <w:t>P</w:t>
      </w:r>
      <w:r w:rsidR="00374242"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in the absence of aboveground growth, </w:t>
      </w:r>
      <w:r w:rsidR="00DF42ED">
        <w:rPr>
          <w:rFonts w:ascii="Times New Roman" w:hAnsi="Times New Roman" w:cs="Times New Roman"/>
        </w:rPr>
        <w:t>reflecting</w:t>
      </w:r>
      <w:r w:rsidR="00374242" w:rsidRPr="009B00B8">
        <w:rPr>
          <w:rFonts w:ascii="Times New Roman" w:hAnsi="Times New Roman" w:cs="Times New Roman"/>
        </w:rPr>
        <w:t xml:space="preserve"> maintenance respiration. The lack of a warming effect on this y-intercept is consistent with respiratory</w:t>
      </w:r>
      <w:r w:rsidR="008B0C63">
        <w:rPr>
          <w:rFonts w:ascii="Times New Roman" w:hAnsi="Times New Roman" w:cs="Times New Roman"/>
        </w:rPr>
        <w:t xml:space="preserve"> temperature acclimation;</w:t>
      </w:r>
      <w:r w:rsidR="00374242"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w:t>
      </w:r>
      <w:r w:rsidR="00923D4E">
        <w:rPr>
          <w:rFonts w:ascii="Times New Roman" w:hAnsi="Times New Roman" w:cs="Times New Roman"/>
        </w:rPr>
        <w:t>8</w:t>
      </w:r>
      <w:r w:rsidR="00374242" w:rsidRPr="009B00B8">
        <w:rPr>
          <w:rFonts w:ascii="Times New Roman" w:hAnsi="Times New Roman" w:cs="Times New Roman"/>
        </w:rPr>
        <w:t>) was strongly positive (mean of 0.0059, 95% CI of 0.0053 to 0.0065), indicating that much of the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observed at the whole-</w:t>
      </w:r>
      <w:r w:rsidR="009C5D79">
        <w:rPr>
          <w:rFonts w:ascii="Times New Roman" w:hAnsi="Times New Roman" w:cs="Times New Roman"/>
        </w:rPr>
        <w:t>crown</w:t>
      </w:r>
      <w:r w:rsidR="00374242"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00374242" w:rsidRPr="009B00B8">
        <w:rPr>
          <w:rFonts w:ascii="Times New Roman" w:hAnsi="Times New Roman" w:cs="Times New Roman"/>
        </w:rPr>
        <w:t>bservations during the drought period followed the general relationship, with lo</w:t>
      </w:r>
      <w:r w:rsidR="00E225BC">
        <w:rPr>
          <w:rFonts w:ascii="Times New Roman" w:hAnsi="Times New Roman" w:cs="Times New Roman"/>
        </w:rPr>
        <w:t>wer values on both axes</w:t>
      </w:r>
      <w:r w:rsidR="00374242" w:rsidRPr="009B00B8">
        <w:rPr>
          <w:rFonts w:ascii="Times New Roman" w:hAnsi="Times New Roman" w:cs="Times New Roman"/>
        </w:rPr>
        <w:t>. Thus, the experimental drought reduced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4D17C7BC" w:rsidR="00563E99" w:rsidRPr="008B0C63" w:rsidRDefault="001901AA">
      <w:pPr>
        <w:spacing w:line="360" w:lineRule="auto"/>
        <w:rPr>
          <w:rFonts w:ascii="Times New Roman" w:hAnsi="Times New Roman" w:cs="Times New Roman"/>
        </w:rPr>
      </w:pPr>
      <w:r>
        <w:rPr>
          <w:rFonts w:ascii="Times New Roman" w:hAnsi="Times New Roman" w:cs="Times New Roman"/>
        </w:rPr>
        <w:tab/>
        <w:t xml:space="preserve">We also directly estimated coefficients for growth and maintenance respiration by fitting equation 2 to the </w:t>
      </w:r>
      <w:r w:rsidR="00DF42ED">
        <w:rPr>
          <w:rFonts w:ascii="Times New Roman" w:hAnsi="Times New Roman" w:cs="Times New Roman"/>
        </w:rPr>
        <w:t>fortnightly</w:t>
      </w:r>
      <w:r>
        <w:rPr>
          <w:rFonts w:ascii="Times New Roman" w:hAnsi="Times New Roman" w:cs="Times New Roman"/>
        </w:rPr>
        <w:t xml:space="preserve"> dataset of standing biomass, growth rate, and respiration. We estimate the growth respiration to consume approximately 0.3 gC per gram of biomass C produced and maintenance respiration to consume approximately 0.015 gC per g of standing biomass C per day (Table 1). These coefficients did not statistically differ across the ambient and warmed treatment (</w:t>
      </w:r>
      <w:r>
        <w:rPr>
          <w:rFonts w:ascii="Times New Roman" w:hAnsi="Times New Roman" w:cs="Times New Roman"/>
          <w:i/>
        </w:rPr>
        <w:t xml:space="preserve">P </w:t>
      </w:r>
      <w:r w:rsidR="00CA1577">
        <w:rPr>
          <w:rFonts w:ascii="Times New Roman" w:hAnsi="Times New Roman" w:cs="Times New Roman"/>
        </w:rPr>
        <w:t>&gt; 0.3</w:t>
      </w:r>
      <w:r w:rsidR="00DF42ED">
        <w:rPr>
          <w:rFonts w:ascii="Times New Roman" w:hAnsi="Times New Roman" w:cs="Times New Roman"/>
        </w:rPr>
        <w: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54A1752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tereticornis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 xml:space="preserve">flux measurements. </w:t>
      </w:r>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w:t>
      </w:r>
      <w:r w:rsidR="00923D4E">
        <w:rPr>
          <w:rFonts w:ascii="Times New Roman" w:hAnsi="Times New Roman" w:cs="Times New Roman"/>
        </w:rPr>
        <w:t xml:space="preserve">t. The experimental drought reduced </w:t>
      </w:r>
      <w:r w:rsidR="009C5D79">
        <w:rPr>
          <w:rFonts w:ascii="Times New Roman" w:hAnsi="Times New Roman" w:cs="Times New Roman"/>
        </w:rPr>
        <w:t>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 xml:space="preserve">O fluxes </w:t>
      </w:r>
      <w:r w:rsidR="00923D4E">
        <w:rPr>
          <w:rFonts w:ascii="Times New Roman" w:hAnsi="Times New Roman" w:cs="Times New Roman"/>
        </w:rPr>
        <w:t xml:space="preserve">but </w:t>
      </w:r>
      <w:r w:rsidR="009C5D79">
        <w:rPr>
          <w:rFonts w:ascii="Times New Roman" w:hAnsi="Times New Roman" w:cs="Times New Roman"/>
        </w:rPr>
        <w:t xml:space="preserve">did not affect the allocation of C, </w:t>
      </w:r>
      <w:r w:rsidR="00923D4E">
        <w:rPr>
          <w:rFonts w:ascii="Times New Roman" w:hAnsi="Times New Roman" w:cs="Times New Roman"/>
        </w:rPr>
        <w:t>perhaps because</w:t>
      </w:r>
      <w:r w:rsidR="009C5D79">
        <w:rPr>
          <w:rFonts w:ascii="Times New Roman" w:hAnsi="Times New Roman" w:cs="Times New Roman"/>
        </w:rPr>
        <w:t xml:space="preserve"> tree access to deep soil water prevented </w:t>
      </w:r>
      <w:r w:rsidR="00923D4E">
        <w:rPr>
          <w:rFonts w:ascii="Times New Roman" w:hAnsi="Times New Roman" w:cs="Times New Roman"/>
        </w:rPr>
        <w:t xml:space="preserve">the drought trees from </w:t>
      </w:r>
      <w:r w:rsidR="00E225BC">
        <w:rPr>
          <w:rFonts w:ascii="Times New Roman" w:hAnsi="Times New Roman" w:cs="Times New Roman"/>
        </w:rPr>
        <w:t>experiencing</w:t>
      </w:r>
      <w:r w:rsidR="00923D4E">
        <w:rPr>
          <w:rFonts w:ascii="Times New Roman" w:hAnsi="Times New Roman" w:cs="Times New Roman"/>
        </w:rPr>
        <w:t xml:space="preserve"> strongly negative water potentials</w:t>
      </w:r>
      <w:r w:rsidR="009C5D79">
        <w:rPr>
          <w:rFonts w:ascii="Times New Roman" w:hAnsi="Times New Roman" w:cs="Times New Roman"/>
        </w:rPr>
        <w:t>. There</w:t>
      </w:r>
      <w:r w:rsidRPr="009B00B8">
        <w:rPr>
          <w:rFonts w:ascii="Times New Roman" w:hAnsi="Times New Roman" w:cs="Times New Roman"/>
        </w:rPr>
        <w:t xml:space="preserve"> were no interactive effects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3B307B13"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Melillo </w:t>
      </w:r>
      <w:r w:rsidRPr="009B00B8">
        <w:rPr>
          <w:rFonts w:ascii="Times New Roman" w:hAnsi="Times New Roman" w:cs="Times New Roman"/>
          <w:i/>
        </w:rPr>
        <w:t>et al</w:t>
      </w:r>
      <w:r w:rsidRPr="009B00B8">
        <w:rPr>
          <w:rFonts w:ascii="Times New Roman" w:hAnsi="Times New Roman" w:cs="Times New Roman"/>
        </w:rPr>
        <w:t xml:space="preserve">., 2002, 2011) that attributed this effect to a warming-induced stimulation of soil nutrient availability, such that trees did not “need” to </w:t>
      </w:r>
      <w:r w:rsidR="009C5D79">
        <w:rPr>
          <w:rFonts w:ascii="Times New Roman" w:hAnsi="Times New Roman" w:cs="Times New Roman"/>
        </w:rPr>
        <w:t>allocate as much</w:t>
      </w:r>
      <w:r w:rsidRPr="009B00B8">
        <w:rPr>
          <w:rFonts w:ascii="Times New Roman" w:hAnsi="Times New Roman" w:cs="Times New Roman"/>
        </w:rPr>
        <w:t xml:space="preserve"> C belowground on nutrient acquisition. </w:t>
      </w:r>
      <w:commentRangeStart w:id="12"/>
      <w:r w:rsidRPr="009B00B8">
        <w:rPr>
          <w:rFonts w:ascii="Times New Roman" w:hAnsi="Times New Roman" w:cs="Times New Roman"/>
        </w:rPr>
        <w:t>Such a mechanism may have been at play here</w:t>
      </w:r>
      <w:r w:rsidR="00721B7D">
        <w:rPr>
          <w:rFonts w:ascii="Times New Roman" w:hAnsi="Times New Roman" w:cs="Times New Roman"/>
        </w:rPr>
        <w:t xml:space="preserve">, </w:t>
      </w:r>
      <w:commentRangeEnd w:id="12"/>
      <w:r w:rsidR="006F06E5">
        <w:rPr>
          <w:rStyle w:val="CommentReference"/>
        </w:rPr>
        <w:commentReference w:id="12"/>
      </w:r>
      <w:r w:rsidR="00721B7D">
        <w:rPr>
          <w:rFonts w:ascii="Times New Roman" w:hAnsi="Times New Roman" w:cs="Times New Roman"/>
        </w:rPr>
        <w:t xml:space="preserve">although </w:t>
      </w:r>
      <w:commentRangeStart w:id="13"/>
      <w:r w:rsidR="00721B7D">
        <w:rPr>
          <w:rFonts w:ascii="Times New Roman" w:hAnsi="Times New Roman" w:cs="Times New Roman"/>
        </w:rPr>
        <w:t xml:space="preserve">we </w:t>
      </w:r>
      <w:r w:rsidR="00041A46">
        <w:rPr>
          <w:rFonts w:ascii="Times New Roman" w:hAnsi="Times New Roman" w:cs="Times New Roman"/>
        </w:rPr>
        <w:t>cannot</w:t>
      </w:r>
      <w:r w:rsidR="00721B7D">
        <w:rPr>
          <w:rFonts w:ascii="Times New Roman" w:hAnsi="Times New Roman" w:cs="Times New Roman"/>
        </w:rPr>
        <w:t xml:space="preserve"> test this </w:t>
      </w:r>
      <w:r w:rsidR="00CA1577">
        <w:rPr>
          <w:rFonts w:ascii="Times New Roman" w:hAnsi="Times New Roman" w:cs="Times New Roman"/>
        </w:rPr>
        <w:t>directly</w:t>
      </w:r>
      <w:commentRangeEnd w:id="13"/>
      <w:r w:rsidR="004A2D8E">
        <w:rPr>
          <w:rStyle w:val="CommentReference"/>
        </w:rPr>
        <w:commentReference w:id="13"/>
      </w:r>
      <w:r w:rsidRPr="009B00B8">
        <w:rPr>
          <w:rFonts w:ascii="Times New Roman" w:hAnsi="Times New Roman" w:cs="Times New Roman"/>
        </w:rPr>
        <w:t>. However</w:t>
      </w:r>
      <w:ins w:id="14" w:author="Sebastian Pfautsch" w:date="2018-08-29T13:31:00Z">
        <w:r w:rsidR="004A2D8E">
          <w:rPr>
            <w:rFonts w:ascii="Times New Roman" w:hAnsi="Times New Roman" w:cs="Times New Roman"/>
          </w:rPr>
          <w:t>,</w:t>
        </w:r>
      </w:ins>
      <w:r w:rsidRPr="009B00B8">
        <w:rPr>
          <w:rFonts w:ascii="Times New Roman" w:hAnsi="Times New Roman" w:cs="Times New Roman"/>
        </w:rPr>
        <w:t xml:space="preserve"> it is also possible that experimental warming directly stimulated the activity of meristems aboveground, such that a smaller remainder of fixed C was available for transport and use </w:t>
      </w:r>
      <w:commentRangeStart w:id="15"/>
      <w:r w:rsidRPr="009B00B8">
        <w:rPr>
          <w:rFonts w:ascii="Times New Roman" w:hAnsi="Times New Roman" w:cs="Times New Roman"/>
        </w:rPr>
        <w:t>belowground</w:t>
      </w:r>
      <w:commentRangeEnd w:id="15"/>
      <w:r w:rsidR="004D6A43">
        <w:rPr>
          <w:rStyle w:val="CommentReference"/>
        </w:rPr>
        <w:commentReference w:id="15"/>
      </w:r>
      <w:r w:rsidRPr="009B00B8">
        <w:rPr>
          <w:rFonts w:ascii="Times New Roman" w:hAnsi="Times New Roman" w:cs="Times New Roman"/>
        </w:rPr>
        <w:t>.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041A46">
        <w:rPr>
          <w:rFonts w:ascii="Times New Roman" w:hAnsi="Times New Roman" w:cs="Times New Roman"/>
        </w:rPr>
        <w:instrText xml:space="preserve"> ADDIN ZOTERO_ITEM CSL_CITATION {"citationID":"0zJMfOSV","properties":{"formattedCitation":"{\\rtf (Lemoine {\\i{}et al.}, 2013; Furze {\\i{}et al.}, 2018)}","plainCitation":"(Lemoine et al., 2013; Furze et al., 2018)"},"citationItems":[{"id":553,"uris":["http://zotero.org/users/4234815/items/JZML5EMU"],"uri":["http://zotero.org/users/4234815/items/JZML5EMU"],"itemData":{"id":553,"type":"article-journal","title":"Source-to-sink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id":1501,"uris":["http://zotero.org/users/4234815/items/3PHYZ4LY"],"uri":["http://zotero.org/users/4234815/items/3PHYZ4LY"],"itemData":{"id":1501,"type":"article-journal","title":"Detours on the phloem sugar highway: stem carbon storage and remobilization","container-title":"Current Opinion in Plant Biology","collection-title":"43 Physiology and metabolism 2018","page":"89-95","volume":"43","source":"ScienceDirect","abstract":"For trees to survive, they must allocate resources between sources and sinks to maintain proper function. The vertical transport pathway in tree stems is essential for carbohydrates and other solutes to move between the canopy and the root system. To date, research and models emphasize the role of tree stems as ‘express’ sugar highways. However, recent investigations using isotopic markers suggest that there is considerable storage and exchange of phloem-transported sugars with older carbon (C) reserves within the stem. Thus, we suggest that stems play an important role not only in long-distance transport, but also in the regulation of the tree's overall C balance. A quantitative partitioning of stem C inputs among storage and sinks, including tissue growth, respiration, and export to roots, is still lacking. Combining methods to better quantify the dynamics and controls of C storage and remobilization in the stem will help to resolve central questions of allocation and C balance in trees.","DOI":"10.1016/j.pbi.2018.02.005","ISSN":"1369-5266","shortTitle":"Detours on the phloem sugar highway","journalAbbreviation":"Current Opinion in Plant Biology","author":[{"family":"Furze","given":"Morgan E"},{"family":"Trumbore","given":"Susan"},{"family":"Hartmann","given":"Henrik"}],"issued":{"date-parts":[["2018",6,1]]}}}],"schema":"https://github.com/citation-style-language/schema/raw/master/csl-citation.json"} </w:instrText>
      </w:r>
      <w:r w:rsidR="004515F9">
        <w:rPr>
          <w:rFonts w:ascii="Times New Roman" w:hAnsi="Times New Roman" w:cs="Times New Roman"/>
        </w:rPr>
        <w:fldChar w:fldCharType="separate"/>
      </w:r>
      <w:r w:rsidR="00041A46" w:rsidRPr="00041A46">
        <w:rPr>
          <w:rFonts w:ascii="Times New Roman" w:hAnsi="Times New Roman" w:cs="Times New Roman"/>
          <w:szCs w:val="24"/>
        </w:rPr>
        <w:t xml:space="preserve">(Lemoine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xml:space="preserve">, 2013; Furze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2018)</w:t>
      </w:r>
      <w:r w:rsidR="004515F9">
        <w:rPr>
          <w:rFonts w:ascii="Times New Roman" w:hAnsi="Times New Roman" w:cs="Times New Roman"/>
        </w:rPr>
        <w:fldChar w:fldCharType="end"/>
      </w:r>
      <w:r w:rsidR="009C5D79">
        <w:rPr>
          <w:rFonts w:ascii="Times New Roman" w:hAnsi="Times New Roman" w:cs="Times New Roman"/>
        </w:rPr>
        <w:t>. However</w:t>
      </w:r>
      <w:ins w:id="16" w:author="Sebastian Pfautsch" w:date="2018-08-29T13:31:00Z">
        <w:r w:rsidR="004A2D8E">
          <w:rPr>
            <w:rFonts w:ascii="Times New Roman" w:hAnsi="Times New Roman" w:cs="Times New Roman"/>
          </w:rPr>
          <w:t>,</w:t>
        </w:r>
      </w:ins>
      <w:r w:rsidR="009C5D79">
        <w:rPr>
          <w:rFonts w:ascii="Times New Roman" w:hAnsi="Times New Roman" w:cs="Times New Roman"/>
        </w:rPr>
        <w:t xml:space="preserve"> we note that the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nhanced N supply from soil N mineralization may have enabled the increased aboveground metabolism in the warmed treatment, which may have resulted in the larger consumption of GPP aboveground in the warmed relative to the ambient treatment.</w:t>
      </w:r>
    </w:p>
    <w:p w14:paraId="50F7CE55" w14:textId="3394F160"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homeostatically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w:t>
      </w:r>
      <w:r>
        <w:rPr>
          <w:rFonts w:ascii="Times New Roman" w:hAnsi="Times New Roman" w:cs="Times New Roman"/>
        </w:rPr>
        <w:lastRenderedPageBreak/>
        <w:t xml:space="preserve">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while the current study did not normalize the fluxes by tree size or total crown leaf area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7).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w:t>
      </w:r>
      <w:del w:id="17" w:author="Sebastian Pfautsch" w:date="2018-08-29T13:36:00Z">
        <w:r w:rsidR="00A663C4" w:rsidDel="004A2D8E">
          <w:rPr>
            <w:rFonts w:ascii="Times New Roman" w:hAnsi="Times New Roman" w:cs="Times New Roman"/>
          </w:rPr>
          <w:delText>d</w:delText>
        </w:r>
      </w:del>
      <w:r w:rsidR="00A663C4">
        <w:rPr>
          <w:rFonts w:ascii="Times New Roman" w:hAnsi="Times New Roman" w:cs="Times New Roman"/>
        </w:rPr>
        <w:t xml:space="preserve">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2D04B8F8"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 xml:space="preserve">had neutral or negative effects on leaf-level photosynthesis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xml:space="preserve">, so a warming-induced stimulation of growth was somewhat surprising. </w:t>
      </w:r>
      <w:commentRangeStart w:id="18"/>
      <w:commentRangeStart w:id="19"/>
      <w:commentRangeStart w:id="20"/>
      <w:r w:rsidR="00464464">
        <w:rPr>
          <w:rFonts w:ascii="Times New Roman" w:hAnsi="Times New Roman" w:cs="Times New Roman"/>
        </w:rPr>
        <w:t>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area, rather than a warming effect on leaf-scale photosynthetic rates</w:t>
      </w:r>
      <w:commentRangeEnd w:id="18"/>
      <w:r w:rsidR="00721B7D">
        <w:rPr>
          <w:rStyle w:val="CommentReference"/>
        </w:rPr>
        <w:commentReference w:id="18"/>
      </w:r>
      <w:commentRangeEnd w:id="19"/>
      <w:r w:rsidR="00686295">
        <w:rPr>
          <w:rStyle w:val="CommentReference"/>
        </w:rPr>
        <w:commentReference w:id="19"/>
      </w:r>
      <w:commentRangeEnd w:id="20"/>
      <w:r w:rsidR="00362E3D">
        <w:rPr>
          <w:rStyle w:val="CommentReference"/>
        </w:rPr>
        <w:commentReference w:id="20"/>
      </w:r>
      <w:r w:rsidR="00464464">
        <w:rPr>
          <w:rFonts w:ascii="Times New Roman" w:hAnsi="Times New Roman" w:cs="Times New Roman"/>
        </w:rPr>
        <w:t xml:space="preserve">. </w:t>
      </w:r>
      <w:r w:rsidR="00041A46">
        <w:rPr>
          <w:rFonts w:ascii="Times New Roman" w:hAnsi="Times New Roman" w:cs="Times New Roman"/>
        </w:rPr>
        <w:t xml:space="preserve">This is consistent with nutrient fertilization studies, in which increases in leaf area, rather than changes in leaf N or leaf function, </w:t>
      </w:r>
      <w:r w:rsidR="00AA3255">
        <w:rPr>
          <w:rFonts w:ascii="Times New Roman" w:hAnsi="Times New Roman" w:cs="Times New Roman"/>
        </w:rPr>
        <w:t xml:space="preserve">often </w:t>
      </w:r>
      <w:r w:rsidR="00041A46">
        <w:rPr>
          <w:rFonts w:ascii="Times New Roman" w:hAnsi="Times New Roman" w:cs="Times New Roman"/>
        </w:rPr>
        <w:t>dominate</w:t>
      </w:r>
      <w:r w:rsidR="00AA3255">
        <w:rPr>
          <w:rFonts w:ascii="Times New Roman" w:hAnsi="Times New Roman" w:cs="Times New Roman"/>
        </w:rPr>
        <w:t>s</w:t>
      </w:r>
      <w:r w:rsidR="00041A46">
        <w:rPr>
          <w:rFonts w:ascii="Times New Roman" w:hAnsi="Times New Roman" w:cs="Times New Roman"/>
        </w:rPr>
        <w:t xml:space="preserve"> the growth responses of rapidly growing plants</w:t>
      </w:r>
      <w:r w:rsidR="00AA3255">
        <w:rPr>
          <w:rFonts w:ascii="Times New Roman" w:hAnsi="Times New Roman" w:cs="Times New Roman"/>
        </w:rPr>
        <w:t xml:space="preserve"> </w:t>
      </w:r>
      <w:r w:rsidR="00AA3255">
        <w:rPr>
          <w:rFonts w:ascii="Times New Roman" w:hAnsi="Times New Roman" w:cs="Times New Roman"/>
        </w:rPr>
        <w:fldChar w:fldCharType="begin"/>
      </w:r>
      <w:r w:rsidR="00686295">
        <w:rPr>
          <w:rFonts w:ascii="Times New Roman" w:hAnsi="Times New Roman" w:cs="Times New Roman"/>
        </w:rPr>
        <w:instrText xml:space="preserve"> ADDIN ZOTERO_ITEM CSL_CITATION {"citationID":"BaNzWa36","properties":{"formattedCitation":"{\\rtf (Sinclair &amp; Horie, 1989; Gastal &amp; Lemaire, 2002; Lovelock {\\i{}et al.}, 2004; Wang {\\i{}et al.}, 2012)}","plainCitation":"(Sinclair &amp; Horie, 1989; Gastal &amp; Lemaire, 2002; Lovelock et al., 2004; Wang et al., 2012)"},"citationItems":[{"id":1789,"uris":["http://zotero.org/users/4234815/items/BJAMM5KN"],"uri":["http://zotero.org/users/4234815/items/BJAMM5KN"],"itemData":{"id":1789,"type":"article-journal","title":"Leaf Nitrogen, Photosynthesis, and Crop Radiation Use Efficiency: A Review","container-title":"Crop Science","page":"90","volume":"29","issue":"1","source":"Crossref","DOI":"10.2135/cropsci1989.0011183X002900010023x","ISSN":"0011-183X","shortTitle":"Leaf Nitrogen, Photosynthesis, and Crop Radiation Use Efficiency","language":"en","author":[{"family":"Sinclair","given":"T. R."},{"family":"Horie","given":"T."}],"issued":{"date-parts":[["1989"]]}}},{"id":1787,"uris":["http://zotero.org/users/4234815/items/3P92SIUY"],"uri":["http://zotero.org/users/4234815/items/3P92SIUY"],"itemData":{"id":1787,"type":"article-journal","title":"N uptake and distribution in crops: an agronomical and ecophysiological perspective","container-title":"Journal of Experimental Botany","page":"789-799","volume":"53","issue":"370","source":"Crossref","DOI":"10.1093/jexbot/53.370.789","ISSN":"1460-2431, 0022-0957","shortTitle":"N uptake and distribution in crops","language":"en","author":[{"family":"Gastal","given":"F."},{"family":"Lemaire","given":"G."}],"issued":{"date-parts":[["2002",4,15]]}}},{"id":1783,"uris":["http://zotero.org/users/4234815/items/L9WHLFFI"],"uri":["http://zotero.org/users/4234815/items/L9WHLFFI"],"itemData":{"id":1783,"type":"article-journal","title":"The effect of nutrient enrichment on growth, photosynthesis and hydraulic conductance of dwarf mangroves in Panama","container-title":"Functional Ecology","page":"25-33","volume":"18","issue":"1","source":"Crossref","DOI":"10.1046/j.0269-8463.2004.00805.x","ISSN":"0269-8463, 1365-2435","language":"en","author":[{"family":"Lovelock","given":"C. E."},{"family":"Feller","given":"I. C."},{"family":"Mckee","given":"K. L."},{"family":"Engelbrecht","given":"B. M. J."},{"family":"Ball","given":"M. C."}],"issued":{"date-parts":[["2004",2]]}}},{"id":1785,"uris":["http://zotero.org/users/4234815/items/M39GCA6V"],"uri":["http://zotero.org/users/4234815/items/M39GCA6V"],"itemData":{"id":1785,"type":"article-journal","title":"Impact of nitrogen allocation on growth and photosynthesis of Miscanthus (Miscanthus x giganteus)","container-title":"Global Change Biology Bioenergy","page":"688-697","volume":"4","issue":"6","source":"Web of Science","abstract":"Nitrogen (N) addition typically increases overall plant growth, but the nature of this response depends upon patterns of plant nitrogen allocation that vary throughout the growing season and depend upon canopy position. In this study seasonal variations in leaf traits were investigated across a canopy profile in Miscanthus (Miscanthus x giganteus) under two N treatments (0 and 224 kg ha-1) to determine whether the growth response of Miscanthus to N fertilization was related to the response of photosynthetic capacity and nitrogen allocation. Miscanthus yielded 24.1 Mg ha-1 in fertilized plots, a 40% increase compared to control plots. Photosynthetic properties, such as net photosynthesis (A), maximum rate of rubisco carboxylation (Vcmax), stomatal conductance (gs) and PSII efficiency (Fv'/Fm'), all decreased significantly from the top of the canopy to the bottom, but were not affected by N fertilization. N fertilization increased specific leaf area (SLA) and leaf area index (LAI). Leaf N concentration in different canopy layers was increased by N fertilization and the distribution of N concentration within canopy followed irradiance gradients. These results show that the positive effect of N fertilization on the yield of Miscanthus was unrelated to changes in photosynthetic rates but was achieved mainly by increased canopy leaf area. Vertical measurements through the canopy demonstrated that Miscanthus adapted to the light environment by adjusting leaf morphological and biochemical properties independent of nitrogen treatments. GPP estimated using big leaf and multilayer models varied considerably, suggesting a multilayer model in which Vcmax changes both through time and canopy layer could be adopted into agricultural models to more accurately predict biomass production in biomass crop ecosystems.","DOI":"10.1111/j.1757-1707.2012.01167.x","ISSN":"1757-1693","note":"WOS:000309450100010","journalAbbreviation":"GCB Bioenergy","language":"English","author":[{"family":"Wang","given":"Dan"},{"family":"Maughan","given":"Mathew W."},{"family":"Sun","given":"Jindong"},{"family":"Feng","given":"Xiaohui"},{"family":"Miguez","given":"Fernando"},{"family":"Lee","given":"Dokyoung"},{"family":"Dietze","given":"Michael C."}],"issued":{"date-parts":[["2012",11]]}}}],"schema":"https://github.com/citation-style-language/schema/raw/master/csl-citation.json"} </w:instrText>
      </w:r>
      <w:r w:rsidR="00AA3255">
        <w:rPr>
          <w:rFonts w:ascii="Times New Roman" w:hAnsi="Times New Roman" w:cs="Times New Roman"/>
        </w:rPr>
        <w:fldChar w:fldCharType="separate"/>
      </w:r>
      <w:r w:rsidR="00686295" w:rsidRPr="00686295">
        <w:rPr>
          <w:rFonts w:ascii="Times New Roman" w:hAnsi="Times New Roman" w:cs="Times New Roman"/>
          <w:szCs w:val="24"/>
        </w:rPr>
        <w:t xml:space="preserve">(Sinclair &amp; Horie, 1989; Gastal &amp; Lemaire, 2002; Lovelock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xml:space="preserve">, 2004; Wang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2012)</w:t>
      </w:r>
      <w:r w:rsidR="00AA3255">
        <w:rPr>
          <w:rFonts w:ascii="Times New Roman" w:hAnsi="Times New Roman" w:cs="Times New Roman"/>
        </w:rPr>
        <w:fldChar w:fldCharType="end"/>
      </w:r>
      <w:r w:rsidR="00AA3255">
        <w:rPr>
          <w:rFonts w:ascii="Times New Roman" w:hAnsi="Times New Roman" w:cs="Times New Roman"/>
        </w:rPr>
        <w:t xml:space="preserve">, although there are exceptions </w:t>
      </w:r>
      <w:r w:rsidR="00CA53D2">
        <w:rPr>
          <w:rFonts w:ascii="Times New Roman" w:hAnsi="Times New Roman" w:cs="Times New Roman"/>
        </w:rPr>
        <w:fldChar w:fldCharType="begin"/>
      </w:r>
      <w:r w:rsidR="00CA53D2">
        <w:rPr>
          <w:rFonts w:ascii="Times New Roman" w:hAnsi="Times New Roman" w:cs="Times New Roman"/>
        </w:rPr>
        <w:instrText xml:space="preserve"> ADDIN ZOTERO_ITEM CSL_CITATION {"citationID":"a2gp8ihud28","properties":{"formattedCitation":"{\\rtf (Santiago {\\i{}et al.}, 2012)}","plainCitation":"(Santiago et al., 2012)"},"citationItems":[{"id":1780,"uris":["http://zotero.org/users/4234815/items/3VRZ5SFF"],"uri":["http://zotero.org/users/4234815/items/3VRZ5SFF"],"itemData":{"id":1780,"type":"article-journal","title":"Tropical tree seedling growth responses to nitrogen, phosphorus and potassium addition","container-title":"Journal of Ecology","page":"309-316","volume":"100","issue":"2","source":"Web of Science","abstract":"1. Nutrients are a critical resource for plant growth, but the elements limiting growth in tropical forests have rarely been determined. 2. We investigated the influence of nitrogen (N), phosphorus (P), potassium(K) and micronutrients on seedling biomass and nutrient allocation in a factorial nutrient fertilization experiment in lowland tropical forest at the Barro Colorado Nature Monument, Panama. We also measured 8 years of herbivory and growth for 1800 seedlings. We sought to determine the identity of limiting elements and possible nutrient interactions. 3. The five study species were Alseis blackiana, Desmopsis panamensis, Heisteria concinna, Sorocea affinis and Tetragastris panamensis. Plants grew in deeply shaded understorey with a mean canopy openness of 4.9%(+/-0.7%; 1 SE). 4. Tissue N concentration increased by 11% with N addition. Tissue P concentration increased by 16% with P addition. Tissue K increased by 4% with K addition. K addition reduced root-to-shoot biomass ratio. There was no significant effect of fertilization on specific leaf area or leaf area ratio. 5. The proportion of leaves damaged and the mean level of damage by herbivory increased with P and K addition and showed a significant P x K interaction. 6. Across all species and years, relative growth rate of height increased with K addition and with N and P in combination. Relative growth rate of leaf count trended 8.5% higher with K addition (P = 0.076). 7. We also added micronutrients in a parallel experiment. There was no effect of micronutrient addition on any seedling parameter. 8. Synthesis. K addition affected seedlings by enhancing tissue nutrient concentration, increasing herbivory, reducing root-to-shoot biomass ratio and increasing height growth. Additional effects of N or P on tissue chemistry, herbivory and growth offer support for the multiple limiting resources hypothesis. Our results suggest that seedling growth is limited by nutrients, especially K, even under highly shaded conditions in this lowland tropical forest.","DOI":"10.1111/j.1365-2745.2011.01904.x","ISSN":"0022-0477","note":"WOS:000300500800002","journalAbbreviation":"J. Ecol.","language":"English","author":[{"family":"Santiago","given":"Louis S."},{"family":"Wright","given":"S. Joseph"},{"family":"Harms","given":"Kyle E."},{"family":"Yavitt","given":"Joseph B."},{"family":"Korine","given":"Carmi"},{"family":"Garcia","given":"Milton N."},{"family":"Turner","given":"Benjamin L."}],"issued":{"date-parts":[["2012",3]]}}}],"schema":"https://github.com/citation-style-language/schema/raw/master/csl-citation.json"} </w:instrText>
      </w:r>
      <w:r w:rsidR="00CA53D2">
        <w:rPr>
          <w:rFonts w:ascii="Times New Roman" w:hAnsi="Times New Roman" w:cs="Times New Roman"/>
        </w:rPr>
        <w:fldChar w:fldCharType="separate"/>
      </w:r>
      <w:r w:rsidR="00CA53D2" w:rsidRPr="00CA53D2">
        <w:rPr>
          <w:rFonts w:ascii="Times New Roman" w:hAnsi="Times New Roman" w:cs="Times New Roman"/>
          <w:szCs w:val="24"/>
        </w:rPr>
        <w:t xml:space="preserve">(Santiago </w:t>
      </w:r>
      <w:r w:rsidR="00CA53D2" w:rsidRPr="00CA53D2">
        <w:rPr>
          <w:rFonts w:ascii="Times New Roman" w:hAnsi="Times New Roman" w:cs="Times New Roman"/>
          <w:i/>
          <w:iCs/>
          <w:szCs w:val="24"/>
        </w:rPr>
        <w:t>et al.</w:t>
      </w:r>
      <w:r w:rsidR="00CA53D2" w:rsidRPr="00CA53D2">
        <w:rPr>
          <w:rFonts w:ascii="Times New Roman" w:hAnsi="Times New Roman" w:cs="Times New Roman"/>
          <w:szCs w:val="24"/>
        </w:rPr>
        <w:t>, 2012)</w:t>
      </w:r>
      <w:r w:rsidR="00CA53D2">
        <w:rPr>
          <w:rFonts w:ascii="Times New Roman" w:hAnsi="Times New Roman" w:cs="Times New Roman"/>
        </w:rPr>
        <w:fldChar w:fldCharType="end"/>
      </w:r>
      <w:r w:rsidR="00041A46">
        <w:rPr>
          <w:rFonts w:ascii="Times New Roman" w:hAnsi="Times New Roman" w:cs="Times New Roman"/>
        </w:rPr>
        <w:t xml:space="preserve">. </w:t>
      </w:r>
      <w:r w:rsidR="00464464">
        <w:rPr>
          <w:rFonts w:ascii="Times New Roman" w:hAnsi="Times New Roman" w:cs="Times New Roman"/>
        </w:rPr>
        <w:t xml:space="preserve">Warming temperatures thus may have a large effect on resource partitioning and growth trajectories for small trees </w:t>
      </w:r>
      <w:commentRangeStart w:id="21"/>
      <w:r w:rsidR="00464464">
        <w:rPr>
          <w:rFonts w:ascii="Times New Roman" w:hAnsi="Times New Roman" w:cs="Times New Roman"/>
        </w:rPr>
        <w:t>undergoing exponential growth</w:t>
      </w:r>
      <w:commentRangeEnd w:id="21"/>
      <w:r w:rsidR="00BF5048">
        <w:rPr>
          <w:rStyle w:val="CommentReference"/>
        </w:rPr>
        <w:commentReference w:id="21"/>
      </w:r>
      <w:r w:rsidR="001901AA">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t>Effects of drought on C allocation</w:t>
      </w:r>
    </w:p>
    <w:p w14:paraId="4F609496" w14:textId="5DE767E4" w:rsidR="00563E99" w:rsidRDefault="00374242">
      <w:pPr>
        <w:spacing w:line="360" w:lineRule="auto"/>
        <w:rPr>
          <w:rFonts w:ascii="Times New Roman" w:hAnsi="Times New Roman" w:cs="Times New Roman"/>
        </w:rPr>
      </w:pPr>
      <w:r w:rsidRPr="009B00B8">
        <w:rPr>
          <w:rFonts w:ascii="Times New Roman" w:hAnsi="Times New Roman" w:cs="Times New Roman"/>
        </w:rPr>
        <w:tab/>
        <w:t>The experimental drought did not strongly impact tree C allocation. While the drought clearly reduced the overall rates of GPP, NPP</w:t>
      </w:r>
      <w:r w:rsidRPr="009B00B8">
        <w:rPr>
          <w:rFonts w:ascii="Times New Roman" w:hAnsi="Times New Roman" w:cs="Times New Roman"/>
          <w:vertAlign w:val="subscript"/>
        </w:rPr>
        <w:t>a</w:t>
      </w:r>
      <w:r w:rsidRPr="009B00B8">
        <w:rPr>
          <w:rFonts w:ascii="Times New Roman" w:hAnsi="Times New Roman" w:cs="Times New Roman"/>
        </w:rPr>
        <w:t>, R</w:t>
      </w:r>
      <w:r w:rsidRPr="009B00B8">
        <w:rPr>
          <w:rFonts w:ascii="Times New Roman" w:hAnsi="Times New Roman" w:cs="Times New Roman"/>
          <w:vertAlign w:val="subscript"/>
        </w:rPr>
        <w:t>a</w:t>
      </w:r>
      <w:r w:rsidRPr="009B00B8">
        <w:rPr>
          <w:rFonts w:ascii="Times New Roman" w:hAnsi="Times New Roman" w:cs="Times New Roman"/>
        </w:rPr>
        <w:t>, and the residual, drought did not impact C partitioning. In particular,</w:t>
      </w:r>
      <w:r w:rsidR="004515F9">
        <w:rPr>
          <w:rFonts w:ascii="Times New Roman" w:hAnsi="Times New Roman" w:cs="Times New Roman"/>
        </w:rPr>
        <w:t xml:space="preserve"> we find no evidence that</w:t>
      </w:r>
      <w:r w:rsidRPr="009B00B8">
        <w:rPr>
          <w:rFonts w:ascii="Times New Roman" w:hAnsi="Times New Roman" w:cs="Times New Roman"/>
        </w:rPr>
        <w:t xml:space="preserve"> trees increase</w:t>
      </w:r>
      <w:r w:rsidR="004515F9">
        <w:rPr>
          <w:rFonts w:ascii="Times New Roman" w:hAnsi="Times New Roman" w:cs="Times New Roman"/>
        </w:rPr>
        <w:t>d</w:t>
      </w:r>
      <w:r w:rsidRPr="009B00B8">
        <w:rPr>
          <w:rFonts w:ascii="Times New Roman" w:hAnsi="Times New Roman" w:cs="Times New Roman"/>
        </w:rPr>
        <w:t xml:space="preserve"> C partitioning belowground in response to the drought. </w:t>
      </w:r>
      <w:r w:rsidR="00686295">
        <w:rPr>
          <w:rFonts w:ascii="Times New Roman" w:hAnsi="Times New Roman" w:cs="Times New Roman"/>
        </w:rPr>
        <w:t xml:space="preserve">That is, the drought reduced all C fluxes proportionally, such that the ratios of C fluxes to GPP was unchanged. </w:t>
      </w:r>
      <w:r w:rsidR="00FD032F">
        <w:rPr>
          <w:rFonts w:ascii="Times New Roman" w:hAnsi="Times New Roman" w:cs="Times New Roman"/>
        </w:rPr>
        <w:t xml:space="preserve">We recognize that our ability to resolve C partitioning belowground </w:t>
      </w:r>
      <w:r w:rsidR="00686295">
        <w:rPr>
          <w:rFonts w:ascii="Times New Roman" w:hAnsi="Times New Roman" w:cs="Times New Roman"/>
        </w:rPr>
        <w:t>was</w:t>
      </w:r>
      <w:r w:rsidR="00FD032F">
        <w:rPr>
          <w:rFonts w:ascii="Times New Roman" w:hAnsi="Times New Roman" w:cs="Times New Roman"/>
        </w:rPr>
        <w:t xml:space="preserve"> limited by the nature of the measurements based on the residual, and our lack of root biomass measurements </w:t>
      </w:r>
      <w:commentRangeStart w:id="22"/>
      <w:r w:rsidR="00FD032F">
        <w:rPr>
          <w:rFonts w:ascii="Times New Roman" w:hAnsi="Times New Roman" w:cs="Times New Roman"/>
        </w:rPr>
        <w:t xml:space="preserve">in deep </w:t>
      </w:r>
      <w:commentRangeEnd w:id="22"/>
      <w:r w:rsidR="00591041">
        <w:rPr>
          <w:rStyle w:val="CommentReference"/>
        </w:rPr>
        <w:commentReference w:id="22"/>
      </w:r>
      <w:r w:rsidR="00FD032F">
        <w:rPr>
          <w:rFonts w:ascii="Times New Roman" w:hAnsi="Times New Roman" w:cs="Times New Roman"/>
        </w:rPr>
        <w:t xml:space="preserve">soil. </w:t>
      </w:r>
      <w:r w:rsidR="002059F3">
        <w:rPr>
          <w:rFonts w:ascii="Times New Roman" w:hAnsi="Times New Roman" w:cs="Times New Roman"/>
        </w:rPr>
        <w:t xml:space="preserve">Leaf predawn water potential declined to only approximately -0.6 MPa, which is a moderate value </w:t>
      </w:r>
      <w:r w:rsidR="002059F3">
        <w:rPr>
          <w:rFonts w:ascii="Times New Roman" w:hAnsi="Times New Roman" w:cs="Times New Roman"/>
        </w:rPr>
        <w:lastRenderedPageBreak/>
        <w:t xml:space="preserve">that is not indicative of </w:t>
      </w:r>
      <w:ins w:id="23" w:author="Sebastian Pfautsch" w:date="2018-08-29T13:40:00Z">
        <w:r w:rsidR="00591041">
          <w:rPr>
            <w:rFonts w:ascii="Times New Roman" w:hAnsi="Times New Roman" w:cs="Times New Roman"/>
          </w:rPr>
          <w:t xml:space="preserve">pronounced </w:t>
        </w:r>
      </w:ins>
      <w:r w:rsidR="002059F3">
        <w:rPr>
          <w:rFonts w:ascii="Times New Roman" w:hAnsi="Times New Roman" w:cs="Times New Roman"/>
        </w:rPr>
        <w:t>water stress</w:t>
      </w:r>
      <w:r w:rsidR="00686295">
        <w:rPr>
          <w:rFonts w:ascii="Times New Roman" w:hAnsi="Times New Roman" w:cs="Times New Roman"/>
        </w:rPr>
        <w:t>; this is likely relevant to the lack of any drought effects on GPP partitioning.</w:t>
      </w:r>
      <w:r w:rsidR="002059F3">
        <w:rPr>
          <w:rFonts w:ascii="Times New Roman" w:hAnsi="Times New Roman" w:cs="Times New Roman"/>
        </w:rPr>
        <w:t xml:space="preserve"> </w:t>
      </w:r>
    </w:p>
    <w:p w14:paraId="124D4EBD" w14:textId="5051BA64" w:rsidR="005B039E" w:rsidRPr="00B256B7" w:rsidRDefault="005B039E">
      <w:pPr>
        <w:spacing w:line="360" w:lineRule="auto"/>
        <w:rPr>
          <w:rFonts w:ascii="Times New Roman" w:hAnsi="Times New Roman" w:cs="Times New Roman"/>
        </w:rPr>
      </w:pPr>
      <w:r>
        <w:rPr>
          <w:rFonts w:ascii="Times New Roman" w:hAnsi="Times New Roman" w:cs="Times New Roman"/>
        </w:rPr>
        <w:tab/>
        <w:t>The acq</w:t>
      </w:r>
      <w:r w:rsidR="00686295">
        <w:rPr>
          <w:rFonts w:ascii="Times New Roman" w:hAnsi="Times New Roman" w:cs="Times New Roman"/>
        </w:rPr>
        <w:t>uisition of deep soil water is</w:t>
      </w:r>
      <w:r>
        <w:rPr>
          <w:rFonts w:ascii="Times New Roman" w:hAnsi="Times New Roman" w:cs="Times New Roman"/>
        </w:rPr>
        <w:t xml:space="preserve"> common </w:t>
      </w:r>
      <w:r w:rsidR="00686295">
        <w:rPr>
          <w:rFonts w:ascii="Times New Roman" w:hAnsi="Times New Roman" w:cs="Times New Roman"/>
        </w:rPr>
        <w:t>across</w:t>
      </w:r>
      <w:r w:rsidR="00F53286">
        <w:rPr>
          <w:rFonts w:ascii="Times New Roman" w:hAnsi="Times New Roman" w:cs="Times New Roman"/>
        </w:rPr>
        <w:t xml:space="preserve"> ecosystems, including but not </w:t>
      </w:r>
      <w:r w:rsidR="00686295">
        <w:rPr>
          <w:rFonts w:ascii="Times New Roman" w:hAnsi="Times New Roman" w:cs="Times New Roman"/>
        </w:rPr>
        <w:t>limited</w:t>
      </w:r>
      <w:r w:rsidR="00F53286">
        <w:rPr>
          <w:rFonts w:ascii="Times New Roman" w:hAnsi="Times New Roman" w:cs="Times New Roman"/>
        </w:rPr>
        <w:t xml:space="preserve"> to </w:t>
      </w:r>
      <w:r w:rsidR="00F53286">
        <w:rPr>
          <w:rFonts w:ascii="Times New Roman" w:hAnsi="Times New Roman" w:cs="Times New Roman"/>
          <w:i/>
        </w:rPr>
        <w:t xml:space="preserve">Eucalyptus spp </w:t>
      </w:r>
      <w:r w:rsidR="00F53286">
        <w:rPr>
          <w:rFonts w:ascii="Times New Roman" w:hAnsi="Times New Roman" w:cs="Times New Roman"/>
          <w:i/>
        </w:rPr>
        <w:fldChar w:fldCharType="begin"/>
      </w:r>
      <w:r w:rsidR="00F53286">
        <w:rPr>
          <w:rFonts w:ascii="Times New Roman" w:hAnsi="Times New Roman" w:cs="Times New Roman"/>
          <w:i/>
        </w:rPr>
        <w:instrText xml:space="preserve"> ADDIN ZOTERO_ITEM CSL_CITATION {"citationID":"atl3v377n","properties":{"formattedCitation":"{\\rtf (Eamus {\\i{}et al.}, 2015)}","plainCitation":"(Eamus et al., 2015)"},"citationItems":[{"id":139,"uris":["http://zotero.org/users/4234815/items/BQ2X9FFP"],"uri":["http://zotero.org/users/4234815/items/BQ2X9FFP"],"itemData":{"id":139,"type":"article-journal","title":"Groundwater-dependent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schema":"https://github.com/citation-style-language/schema/raw/master/csl-citation.json"} </w:instrText>
      </w:r>
      <w:r w:rsidR="00F53286">
        <w:rPr>
          <w:rFonts w:ascii="Times New Roman" w:hAnsi="Times New Roman" w:cs="Times New Roman"/>
          <w:i/>
        </w:rPr>
        <w:fldChar w:fldCharType="separate"/>
      </w:r>
      <w:r w:rsidR="00F53286" w:rsidRPr="00F53286">
        <w:rPr>
          <w:rFonts w:ascii="Times New Roman" w:hAnsi="Times New Roman" w:cs="Times New Roman"/>
          <w:szCs w:val="24"/>
        </w:rPr>
        <w:t xml:space="preserve">(Eamus </w:t>
      </w:r>
      <w:r w:rsidR="00F53286" w:rsidRPr="00F53286">
        <w:rPr>
          <w:rFonts w:ascii="Times New Roman" w:hAnsi="Times New Roman" w:cs="Times New Roman"/>
          <w:i/>
          <w:iCs/>
          <w:szCs w:val="24"/>
        </w:rPr>
        <w:t>et al.</w:t>
      </w:r>
      <w:r w:rsidR="00F53286" w:rsidRPr="00F53286">
        <w:rPr>
          <w:rFonts w:ascii="Times New Roman" w:hAnsi="Times New Roman" w:cs="Times New Roman"/>
          <w:szCs w:val="24"/>
        </w:rPr>
        <w:t>, 2015)</w:t>
      </w:r>
      <w:r w:rsidR="00F53286">
        <w:rPr>
          <w:rFonts w:ascii="Times New Roman" w:hAnsi="Times New Roman" w:cs="Times New Roman"/>
          <w:i/>
        </w:rPr>
        <w:fldChar w:fldCharType="end"/>
      </w:r>
      <w:r w:rsidR="00686295">
        <w:rPr>
          <w:rFonts w:ascii="Times New Roman" w:hAnsi="Times New Roman" w:cs="Times New Roman"/>
        </w:rPr>
        <w:t>. P</w:t>
      </w:r>
      <w:r w:rsidR="00F53286">
        <w:rPr>
          <w:rFonts w:ascii="Times New Roman" w:hAnsi="Times New Roman" w:cs="Times New Roman"/>
        </w:rPr>
        <w:t>revious studies have shown that</w:t>
      </w:r>
      <w:r w:rsidR="00B256B7">
        <w:rPr>
          <w:rFonts w:ascii="Times New Roman" w:hAnsi="Times New Roman" w:cs="Times New Roman"/>
        </w:rPr>
        <w:t xml:space="preserve"> groundwater use enables vegetation </w:t>
      </w:r>
      <w:ins w:id="24" w:author="Peter Reich" w:date="2018-08-30T16:16:00Z">
        <w:r w:rsidR="00BF5048">
          <w:rPr>
            <w:rFonts w:ascii="Times New Roman" w:hAnsi="Times New Roman" w:cs="Times New Roman"/>
          </w:rPr>
          <w:t xml:space="preserve">ranging from X to Y </w:t>
        </w:r>
      </w:ins>
      <w:r w:rsidR="0036405B">
        <w:rPr>
          <w:rFonts w:ascii="Times New Roman" w:hAnsi="Times New Roman" w:cs="Times New Roman"/>
        </w:rPr>
        <w:t xml:space="preserve">to </w:t>
      </w:r>
      <w:r w:rsidR="00B256B7">
        <w:rPr>
          <w:rFonts w:ascii="Times New Roman" w:hAnsi="Times New Roman" w:cs="Times New Roman"/>
        </w:rPr>
        <w:t xml:space="preserve">avoid production declines under conditions of surface moisture limitation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B256B7">
        <w:rPr>
          <w:rFonts w:ascii="Times New Roman" w:hAnsi="Times New Roman" w:cs="Times New Roman"/>
        </w:rPr>
        <w:t xml:space="preserve">. Some </w:t>
      </w:r>
      <w:ins w:id="25" w:author="Sebastian Pfautsch" w:date="2018-08-29T13:41:00Z">
        <w:r w:rsidR="00591041">
          <w:rPr>
            <w:rFonts w:ascii="Times New Roman" w:hAnsi="Times New Roman" w:cs="Times New Roman"/>
          </w:rPr>
          <w:t>e</w:t>
        </w:r>
      </w:ins>
      <w:del w:id="26" w:author="Sebastian Pfautsch" w:date="2018-08-29T13:41:00Z">
        <w:r w:rsidR="00B256B7" w:rsidDel="00591041">
          <w:rPr>
            <w:rFonts w:ascii="Times New Roman" w:hAnsi="Times New Roman" w:cs="Times New Roman"/>
          </w:rPr>
          <w:delText>E</w:delText>
        </w:r>
      </w:del>
      <w:r w:rsidR="00B256B7">
        <w:rPr>
          <w:rFonts w:ascii="Times New Roman" w:hAnsi="Times New Roman" w:cs="Times New Roman"/>
        </w:rPr>
        <w:t>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w:t>
      </w:r>
      <w:ins w:id="27" w:author="Sebastian Pfautsch" w:date="2018-08-29T13:45:00Z">
        <w:r w:rsidR="00591041">
          <w:rPr>
            <w:rFonts w:ascii="Times New Roman" w:hAnsi="Times New Roman" w:cs="Times New Roman"/>
          </w:rPr>
          <w:t xml:space="preserve"> (e.g. </w:t>
        </w:r>
        <w:commentRangeStart w:id="28"/>
        <w:r w:rsidR="00591041">
          <w:rPr>
            <w:rFonts w:ascii="Times New Roman" w:hAnsi="Times New Roman" w:cs="Times New Roman"/>
          </w:rPr>
          <w:t>Pfautsch et al. 201</w:t>
        </w:r>
      </w:ins>
      <w:ins w:id="29" w:author="Sebastian Pfautsch" w:date="2018-08-29T13:47:00Z">
        <w:r w:rsidR="00591041">
          <w:rPr>
            <w:rFonts w:ascii="Times New Roman" w:hAnsi="Times New Roman" w:cs="Times New Roman"/>
          </w:rPr>
          <w:t>1</w:t>
        </w:r>
      </w:ins>
      <w:ins w:id="30" w:author="Sebastian Pfautsch" w:date="2018-08-29T13:52:00Z">
        <w:r w:rsidR="00E80ECC">
          <w:rPr>
            <w:rFonts w:ascii="Times New Roman" w:hAnsi="Times New Roman" w:cs="Times New Roman"/>
          </w:rPr>
          <w:t>, 2015</w:t>
        </w:r>
      </w:ins>
      <w:ins w:id="31" w:author="Sebastian Pfautsch" w:date="2018-08-29T13:47:00Z">
        <w:r w:rsidR="00591041">
          <w:rPr>
            <w:rFonts w:ascii="Times New Roman" w:hAnsi="Times New Roman" w:cs="Times New Roman"/>
          </w:rPr>
          <w:t>)</w:t>
        </w:r>
        <w:commentRangeEnd w:id="28"/>
        <w:r w:rsidR="00591041">
          <w:rPr>
            <w:rStyle w:val="CommentReference"/>
          </w:rPr>
          <w:commentReference w:id="28"/>
        </w:r>
      </w:ins>
      <w:r w:rsidR="0036405B">
        <w:rPr>
          <w:rFonts w:ascii="Times New Roman" w:hAnsi="Times New Roman" w:cs="Times New Roman"/>
        </w:rPr>
        <w:t>. R</w:t>
      </w:r>
      <w:r w:rsidR="00B256B7">
        <w:rPr>
          <w:rFonts w:ascii="Times New Roman" w:hAnsi="Times New Roman" w:cs="Times New Roman"/>
        </w:rPr>
        <w:t>iver red gum (</w:t>
      </w:r>
      <w:r w:rsidR="00B256B7" w:rsidRPr="00B256B7">
        <w:rPr>
          <w:rFonts w:ascii="Times New Roman" w:hAnsi="Times New Roman" w:cs="Times New Roman"/>
          <w:i/>
        </w:rPr>
        <w:t>Eucalyptus camaldulensis</w:t>
      </w:r>
      <w:r w:rsidR="00B256B7">
        <w:rPr>
          <w:rFonts w:ascii="Times New Roman" w:hAnsi="Times New Roman" w:cs="Times New Roman"/>
        </w:rPr>
        <w:t>)</w:t>
      </w:r>
      <w:r w:rsidR="0036405B">
        <w:rPr>
          <w:rFonts w:ascii="Times New Roman" w:hAnsi="Times New Roman" w:cs="Times New Roman"/>
        </w:rPr>
        <w:t xml:space="preserve"> i</w:t>
      </w:r>
      <w:r w:rsidR="00B256B7">
        <w:rPr>
          <w:rFonts w:ascii="Times New Roman" w:hAnsi="Times New Roman" w:cs="Times New Roman"/>
        </w:rPr>
        <w:t>s distributed throughout arid Australia along river</w:t>
      </w:r>
      <w:r w:rsidR="0036405B">
        <w:rPr>
          <w:rFonts w:ascii="Times New Roman" w:hAnsi="Times New Roman" w:cs="Times New Roman"/>
        </w:rPr>
        <w:t xml:space="preserve"> beds that are frequently dry on the surface, and these trees frequently utilize groundwater during the hot</w:t>
      </w:r>
      <w:r w:rsidR="00743AA6">
        <w:rPr>
          <w:rFonts w:ascii="Times New Roman" w:hAnsi="Times New Roman" w:cs="Times New Roman"/>
        </w:rPr>
        <w:t xml:space="preserve"> and</w:t>
      </w:r>
      <w:r w:rsidR="0036405B">
        <w:rPr>
          <w:rFonts w:ascii="Times New Roman" w:hAnsi="Times New Roman" w:cs="Times New Roman"/>
        </w:rPr>
        <w:t xml:space="preserve"> arid summer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{"citationID":"a2ft0pbhqar","properties":{"formattedCitation":"{\\rtf (Mensforth {\\i{}et al.}, 1994)}","plainCitation":"(Mensforth et al., 1994)"},"citationItems":[{"id":571,"uris":["http://zotero.org/users/4234815/items/INJVEGH9"],"uri":["http://zotero.org/users/4234815/items/INJVEGH9"],"itemData":{"id":571,"type":"article-journal","title":"Sources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(Mensforth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1994)</w:t>
      </w:r>
      <w:r w:rsidR="0036405B">
        <w:rPr>
          <w:rFonts w:ascii="Times New Roman" w:hAnsi="Times New Roman" w:cs="Times New Roman"/>
        </w:rPr>
        <w:fldChar w:fldCharType="end"/>
      </w:r>
      <w:r w:rsidR="00B256B7">
        <w:rPr>
          <w:rFonts w:ascii="Times New Roman" w:hAnsi="Times New Roman" w:cs="Times New Roman"/>
        </w:rPr>
        <w:t xml:space="preserve">. </w:t>
      </w:r>
      <w:commentRangeStart w:id="32"/>
      <w:r w:rsidR="00B93F9C">
        <w:rPr>
          <w:rFonts w:ascii="Times New Roman" w:hAnsi="Times New Roman" w:cs="Times New Roman"/>
        </w:rPr>
        <w:t xml:space="preserve">Additionally,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{"citationID":"a5g5fdga5t","properties":{"formattedCitation":"{\\rtf (Zolfaghar {\\i{}et al.}, 2017)}","plainCitation":"(Zolfaghar et al., 2017)"},"citationItems":[{"id":555,"uris":["http://zotero.org/users/4234815/items/3N8BBFX4"],"uri":["http://zotero.org/users/4234815/items/3N8BBFX4"],"itemData":{"id":555,"type":"article-journal","title":"Transpiration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Zolfaghar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xml:space="preserve"> </w:t>
      </w:r>
      <w:r w:rsidR="00B93F9C">
        <w:rPr>
          <w:rFonts w:ascii="Times New Roman" w:hAnsi="Times New Roman" w:cs="Times New Roman"/>
          <w:szCs w:val="24"/>
        </w:rPr>
        <w:t>(</w:t>
      </w:r>
      <w:r w:rsidR="00B93F9C" w:rsidRPr="00B93F9C">
        <w:rPr>
          <w:rFonts w:ascii="Times New Roman" w:hAnsi="Times New Roman" w:cs="Times New Roman"/>
          <w:szCs w:val="24"/>
        </w:rPr>
        <w:t>2017)</w:t>
      </w:r>
      <w:r w:rsidR="00B93F9C">
        <w:rPr>
          <w:rFonts w:ascii="Times New Roman" w:hAnsi="Times New Roman" w:cs="Times New Roman"/>
        </w:rPr>
        <w:fldChar w:fldCharType="end"/>
      </w:r>
      <w:r w:rsidR="00B93F9C">
        <w:rPr>
          <w:rFonts w:ascii="Times New Roman" w:hAnsi="Times New Roman" w:cs="Times New Roman"/>
        </w:rPr>
        <w:t xml:space="preserve"> found substantial groun</w:t>
      </w:r>
      <w:r w:rsidR="00686295">
        <w:rPr>
          <w:rFonts w:ascii="Times New Roman" w:hAnsi="Times New Roman" w:cs="Times New Roman"/>
        </w:rPr>
        <w:t>dwater use for transpiration</w:t>
      </w:r>
      <w:r w:rsidR="00B93F9C">
        <w:rPr>
          <w:rFonts w:ascii="Times New Roman" w:hAnsi="Times New Roman" w:cs="Times New Roman"/>
        </w:rPr>
        <w:t>, even in</w:t>
      </w:r>
      <w:r w:rsidR="00686295">
        <w:rPr>
          <w:rFonts w:ascii="Times New Roman" w:hAnsi="Times New Roman" w:cs="Times New Roman"/>
        </w:rPr>
        <w:t xml:space="preserve"> a temperate mesic environment. </w:t>
      </w:r>
      <w:commentRangeEnd w:id="32"/>
      <w:r w:rsidR="00BF5048">
        <w:rPr>
          <w:rStyle w:val="CommentReference"/>
        </w:rPr>
        <w:commentReference w:id="32"/>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aggregated high-resolution data products and demonstrated strong correlations between ecosystem gross primary productivity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w:t>
      </w:r>
      <w:r w:rsidR="00686295">
        <w:rPr>
          <w:rFonts w:ascii="Times New Roman" w:hAnsi="Times New Roman" w:cs="Times New Roman"/>
        </w:rPr>
        <w:t>moderate</w:t>
      </w:r>
      <w:r w:rsidR="00743AA6">
        <w:rPr>
          <w:rFonts w:ascii="Times New Roman" w:hAnsi="Times New Roman" w:cs="Times New Roman"/>
        </w:rPr>
        <w:t xml:space="preserve">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1C6716B8" w14:textId="5A001845" w:rsidR="002C57D4"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autotrophic respiration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xml:space="preserve">. Our observations suggest that tree C allocation of GPP to these terms is variable in time and can be influenced by </w:t>
      </w:r>
      <w:r w:rsidR="002059F3">
        <w:rPr>
          <w:rFonts w:ascii="Times New Roman" w:hAnsi="Times New Roman" w:cs="Times New Roman"/>
        </w:rPr>
        <w:t xml:space="preserve">environmental drivers such as temperature. </w:t>
      </w:r>
      <w:commentRangeStart w:id="33"/>
      <w:r w:rsidR="002059F3">
        <w:rPr>
          <w:rFonts w:ascii="Times New Roman" w:hAnsi="Times New Roman" w:cs="Times New Roman"/>
        </w:rPr>
        <w:t>That is, the observations presented here are not consistent with static partitioning schemes with fixed and constant partitioning of GPP into component fluxes.</w:t>
      </w:r>
      <w:r w:rsidR="00B93F9C">
        <w:rPr>
          <w:rFonts w:ascii="Times New Roman" w:hAnsi="Times New Roman" w:cs="Times New Roman"/>
        </w:rPr>
        <w:t xml:space="preserve"> </w:t>
      </w:r>
      <w:commentRangeEnd w:id="33"/>
      <w:r w:rsidR="00413AB9">
        <w:rPr>
          <w:rStyle w:val="CommentReference"/>
        </w:rPr>
        <w:commentReference w:id="33"/>
      </w:r>
      <w:r w:rsidR="00B93F9C">
        <w:rPr>
          <w:rFonts w:ascii="Times New Roman" w:hAnsi="Times New Roman" w:cs="Times New Roman"/>
        </w:rPr>
        <w:t xml:space="preserve">However, the observations presented here are also not consistent with a dynamic C partitioning scheme based on Sprengel and Leibig’s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 storage in this experiment with evergreen trees, characterized by the buildup of high starch concentrations during the winter and a drawdown of these reserves during the summer. </w:t>
      </w:r>
      <w:commentRangeStart w:id="34"/>
      <w:r w:rsidR="002C57D4">
        <w:rPr>
          <w:rFonts w:ascii="Times New Roman" w:hAnsi="Times New Roman" w:cs="Times New Roman"/>
        </w:rPr>
        <w:t>It appears that these trees partially utilize a non-structural carbohydrate storage reserve to fuel growth and metabolism during the hot summer</w:t>
      </w:r>
      <w:commentRangeEnd w:id="34"/>
      <w:r w:rsidR="00E80ECC">
        <w:rPr>
          <w:rStyle w:val="CommentReference"/>
        </w:rPr>
        <w:commentReference w:id="34"/>
      </w:r>
      <w:r w:rsidR="002C57D4">
        <w:rPr>
          <w:rFonts w:ascii="Times New Roman" w:hAnsi="Times New Roman" w:cs="Times New Roman"/>
        </w:rPr>
        <w:t xml:space="preserve">. Based on these observations, we suggest that the following allocation scheme may be appropriate for future </w:t>
      </w:r>
      <w:r w:rsidR="00484096">
        <w:rPr>
          <w:rFonts w:ascii="Times New Roman" w:hAnsi="Times New Roman" w:cs="Times New Roman"/>
        </w:rPr>
        <w:t>investigation</w:t>
      </w:r>
      <w:r w:rsidR="002C57D4">
        <w:rPr>
          <w:rFonts w:ascii="Times New Roman" w:hAnsi="Times New Roman" w:cs="Times New Roman"/>
        </w:rPr>
        <w:t>.</w:t>
      </w:r>
    </w:p>
    <w:p w14:paraId="3AAD1C2A" w14:textId="115EFD5F" w:rsidR="00563E99" w:rsidRDefault="002C57D4">
      <w:pPr>
        <w:spacing w:line="360" w:lineRule="auto"/>
        <w:rPr>
          <w:rFonts w:ascii="Times New Roman" w:hAnsi="Times New Roman" w:cs="Times New Roman"/>
        </w:rPr>
      </w:pPr>
      <w:r>
        <w:rPr>
          <w:rFonts w:ascii="Times New Roman" w:hAnsi="Times New Roman" w:cs="Times New Roman"/>
        </w:rPr>
        <w:lastRenderedPageBreak/>
        <w:tab/>
        <w:t>We suggest an allocation scheme that would incorporate a dynamic carbohydrate reserve and sink-oriented calculations of growth. That is, we suggest that simulations of GPP should result in C input to a storage term (e.g., non-structural carbohydrates), which is then utilized to fuel the production of biomass terms such as leaves, wood, and roots. The</w:t>
      </w:r>
      <w:r w:rsidR="003C7ECF">
        <w:rPr>
          <w:rFonts w:ascii="Times New Roman" w:hAnsi="Times New Roman" w:cs="Times New Roman"/>
        </w:rPr>
        <w:t xml:space="preserve">se production terms would be based on meristem activity, with potential production a function of temperature and turgor pressure, and actual production a function of potential production and the supply of nutrients and non-structural carbohydrates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{"citationID":"a2dgrhvcd3h","properties":{"formattedCitation":"(Korner, 2003)","plainCitation":"(Korner, 2003)"},"citationItems":[{"id":576,"uris":["http://zotero.org/users/4234815/items/XH5SFXUW"],"uri":["http://zotero.org/users/4234815/items/XH5SFXUW"],"itemData":{"id":576,"type":"article-journal","title":"Carbon limitation in trees","container-title":"Journal of Ecology","page":"4-17","volume":"91","issue":"1","source":"Web of Science","abstract":"1 The ongoing enrichment of the atmosphere with CO(2) raises the question of whether growth of forest trees, which represent close to 90% of the global biomass carbon, is still carbon limited at current concentrations of close to 370 p.p.m. As photosynthesis of C3 plants is not CO(2) -saturated at such concentrations, enhanced 'source activity' of leaves could stimulate 'sink activity' (i.e. growth) of plants, provided other resources and developmental controls permit. I explore current levels of non-structural carbon in trees in natural forests in order to estimate the potential for a carbon-driven stimulation of growth. 2 The concentration of non-structural carbohydrates (NSC) in tree tissues is considered a measure of carbon shortage or surplus for growth. A periodic reduction of NSC pools indicates either that carbon demand exceeds con-current supply, or that both source and sink activity are low. A steady, very high NSC concentration is likely to indicate that photosynthesis fully meets, or even exeeds, that needed for growth (surplus assimilates accumulate). 3 The analysis presented here considers data for mature trees in four climatic zones: the high elevation treeline (in Mexico, the Alps and Northern Sweden), a temperate lowland forest of central Europe, Mediterranean sclerophyllous woodland and a semideciduous tropical forest in Panama. 4 In all four climatic regions, periods of reduced or zero growth show maximum C-loading of trees (source activity exceeding demand), except for dry midsummer in the Mediterranean. NSC pools are generally high throughout the year, and are not significantly affected by mass fruiting episodes. 5 It is concluded that, irrespective of the reason for its periodic cessation, growth does not seem to be limited by carbon supply. Instead, in all the cases examined, sink activity and its direct control by the environment or developmental constraints, restricts biomass production of trees under current ambient CO(2) concentrations. 6 The current carbohydrate charging of mature wild trees from the tropics to the cold limit of tree growth suggests that little (if any) leeway exists for further CO(2) -fertilization effects on growth.","DOI":"10.1046/j.1365-2745.2003.00742.x","ISSN":"0022-0477","note":"WOS:000180744300001","journalAbbreviation":"J. Ecol.","language":"English","author":[{"family":"Korner","given":"C."}],"issued":{"date-parts":[["2003",2]]}}}],"schema":"https://github.com/citation-style-language/schema/raw/master/csl-citation.json"}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rPr>
        <w:t>(</w:t>
      </w:r>
      <w:r w:rsidR="003C7ECF">
        <w:rPr>
          <w:rFonts w:ascii="Times New Roman" w:hAnsi="Times New Roman" w:cs="Times New Roman"/>
        </w:rPr>
        <w:t xml:space="preserve">sensu </w:t>
      </w:r>
      <w:r w:rsidR="003C7ECF" w:rsidRPr="003C7ECF">
        <w:rPr>
          <w:rFonts w:ascii="Times New Roman" w:hAnsi="Times New Roman" w:cs="Times New Roman"/>
        </w:rPr>
        <w:t>Korner, 2003)</w:t>
      </w:r>
      <w:r w:rsidR="003C7ECF">
        <w:rPr>
          <w:rFonts w:ascii="Times New Roman" w:hAnsi="Times New Roman" w:cs="Times New Roman"/>
        </w:rPr>
        <w:fldChar w:fldCharType="end"/>
      </w:r>
      <w:r w:rsidR="003C7ECF">
        <w:rPr>
          <w:rFonts w:ascii="Times New Roman" w:hAnsi="Times New Roman" w:cs="Times New Roman"/>
        </w:rPr>
        <w:t xml:space="preserve">. We fully recognize similar prescriptions and </w:t>
      </w:r>
      <w:commentRangeStart w:id="35"/>
      <w:r w:rsidR="003C7ECF">
        <w:rPr>
          <w:rFonts w:ascii="Times New Roman" w:hAnsi="Times New Roman" w:cs="Times New Roman"/>
        </w:rPr>
        <w:t>the current work to incorporate these concepts i</w:t>
      </w:r>
      <w:commentRangeEnd w:id="35"/>
      <w:r w:rsidR="00F05B76">
        <w:rPr>
          <w:rStyle w:val="CommentReference"/>
        </w:rPr>
        <w:commentReference w:id="35"/>
      </w:r>
      <w:r w:rsidR="003C7ECF">
        <w:rPr>
          <w:rFonts w:ascii="Times New Roman" w:hAnsi="Times New Roman" w:cs="Times New Roman"/>
        </w:rPr>
        <w:t xml:space="preserve">nto ecosystem and earth system models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szCs w:val="24"/>
        </w:rPr>
        <w:t xml:space="preserve">(Fatichi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xml:space="preserve">, 2014; Pugh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2016)</w:t>
      </w:r>
      <w:r w:rsidR="003C7ECF">
        <w:rPr>
          <w:rFonts w:ascii="Times New Roman" w:hAnsi="Times New Roman" w:cs="Times New Roman"/>
        </w:rPr>
        <w:fldChar w:fldCharType="end"/>
      </w:r>
      <w:r w:rsidR="003C7ECF">
        <w:rPr>
          <w:rFonts w:ascii="Times New Roman" w:hAnsi="Times New Roman" w:cs="Times New Roman"/>
        </w:rPr>
        <w:t>.</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594F7CB0"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detailed measurements of growth and continuous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 xml:space="preserve">effects of warming and drought on the C allocation of </w:t>
      </w:r>
      <w:r w:rsidRPr="009B00B8">
        <w:rPr>
          <w:rFonts w:ascii="Times New Roman" w:hAnsi="Times New Roman" w:cs="Times New Roman"/>
          <w:i/>
        </w:rPr>
        <w:t xml:space="preserve">Eucalyptus tereticornis </w:t>
      </w:r>
      <w:r w:rsidRPr="009B00B8">
        <w:rPr>
          <w:rFonts w:ascii="Times New Roman" w:hAnsi="Times New Roman" w:cs="Times New Roman"/>
        </w:rPr>
        <w:t xml:space="preserve">trees. </w:t>
      </w:r>
      <w:r>
        <w:rPr>
          <w:rFonts w:ascii="Times New Roman" w:hAnsi="Times New Roman" w:cs="Times New Roman"/>
        </w:rPr>
        <w:t xml:space="preserve">Experimental warming increased the proportion of GPP that was allocated to aboveground uses and decreased the proportion of GPP that was allocated belowground, while </w:t>
      </w:r>
      <w:ins w:id="36" w:author="Sebastian Pfautsch" w:date="2018-08-29T13:58:00Z">
        <w:r w:rsidR="00FF1160">
          <w:rPr>
            <w:rFonts w:ascii="Times New Roman" w:hAnsi="Times New Roman" w:cs="Times New Roman"/>
          </w:rPr>
          <w:t xml:space="preserve">our </w:t>
        </w:r>
      </w:ins>
      <w:r>
        <w:rPr>
          <w:rFonts w:ascii="Times New Roman" w:hAnsi="Times New Roman" w:cs="Times New Roman"/>
        </w:rPr>
        <w:t xml:space="preserve">experimental drought did not alter C partitioning. Trees utilized deep soil water </w:t>
      </w:r>
      <w:del w:id="37" w:author="Sebastian Pfautsch" w:date="2018-08-29T14:01:00Z">
        <w:r w:rsidDel="00FF1160">
          <w:rPr>
            <w:rFonts w:ascii="Times New Roman" w:hAnsi="Times New Roman" w:cs="Times New Roman"/>
          </w:rPr>
          <w:delText xml:space="preserve">to maintain transpiration, photosynthesis, and growth </w:delText>
        </w:r>
      </w:del>
      <w:r>
        <w:rPr>
          <w:rFonts w:ascii="Times New Roman" w:hAnsi="Times New Roman" w:cs="Times New Roman"/>
        </w:rPr>
        <w:t xml:space="preserve">during a prolonged </w:t>
      </w:r>
      <w:r w:rsidR="00CF1EF8">
        <w:rPr>
          <w:rFonts w:ascii="Times New Roman" w:hAnsi="Times New Roman" w:cs="Times New Roman"/>
        </w:rPr>
        <w:t>summer drought with</w:t>
      </w:r>
      <w:r>
        <w:rPr>
          <w:rFonts w:ascii="Times New Roman" w:hAnsi="Times New Roman" w:cs="Times New Roman"/>
        </w:rPr>
        <w:t xml:space="preserve"> dry surface soils</w:t>
      </w:r>
      <w:r w:rsidR="006705C4">
        <w:rPr>
          <w:rFonts w:ascii="Times New Roman" w:hAnsi="Times New Roman" w:cs="Times New Roman"/>
        </w:rPr>
        <w:t xml:space="preserve"> and thus </w:t>
      </w:r>
      <w:del w:id="38" w:author="Sebastian Pfautsch" w:date="2018-08-29T13:59:00Z">
        <w:r w:rsidR="006705C4" w:rsidDel="00FF1160">
          <w:rPr>
            <w:rFonts w:ascii="Times New Roman" w:hAnsi="Times New Roman" w:cs="Times New Roman"/>
          </w:rPr>
          <w:delText xml:space="preserve">to </w:delText>
        </w:r>
      </w:del>
      <w:r w:rsidR="006705C4">
        <w:rPr>
          <w:rFonts w:ascii="Times New Roman" w:hAnsi="Times New Roman" w:cs="Times New Roman"/>
        </w:rPr>
        <w:t>show</w:t>
      </w:r>
      <w:ins w:id="39" w:author="Sebastian Pfautsch" w:date="2018-08-29T13:59:00Z">
        <w:r w:rsidR="00FF1160">
          <w:rPr>
            <w:rFonts w:ascii="Times New Roman" w:hAnsi="Times New Roman" w:cs="Times New Roman"/>
          </w:rPr>
          <w:t>ed</w:t>
        </w:r>
      </w:ins>
      <w:r w:rsidR="006705C4">
        <w:rPr>
          <w:rFonts w:ascii="Times New Roman" w:hAnsi="Times New Roman" w:cs="Times New Roman"/>
        </w:rPr>
        <w:t xml:space="preserve"> more modest decreases </w:t>
      </w:r>
      <w:ins w:id="40" w:author="Sebastian Pfautsch" w:date="2018-08-29T14:01:00Z">
        <w:r w:rsidR="00FF1160">
          <w:rPr>
            <w:rFonts w:ascii="Times New Roman" w:hAnsi="Times New Roman" w:cs="Times New Roman"/>
          </w:rPr>
          <w:t xml:space="preserve">in transpiration, photosynthesis, and growth </w:t>
        </w:r>
      </w:ins>
      <w:r w:rsidR="001901AA">
        <w:rPr>
          <w:rFonts w:ascii="Times New Roman" w:hAnsi="Times New Roman" w:cs="Times New Roman"/>
        </w:rPr>
        <w:t>than expected</w:t>
      </w:r>
      <w:r>
        <w:rPr>
          <w:rFonts w:ascii="Times New Roman" w:hAnsi="Times New Roman" w:cs="Times New Roman"/>
        </w:rPr>
        <w:t xml:space="preserve">. </w:t>
      </w:r>
      <w:commentRangeStart w:id="41"/>
      <w:r w:rsidR="009B3A95">
        <w:rPr>
          <w:rFonts w:ascii="Times New Roman" w:hAnsi="Times New Roman" w:cs="Times New Roman"/>
        </w:rPr>
        <w:t xml:space="preserve">A change in tree C allocation has </w:t>
      </w:r>
      <w:ins w:id="42" w:author="Sebastian Pfautsch" w:date="2018-08-29T14:01:00Z">
        <w:r w:rsidR="00FF1160">
          <w:rPr>
            <w:rFonts w:ascii="Times New Roman" w:hAnsi="Times New Roman" w:cs="Times New Roman"/>
          </w:rPr>
          <w:t xml:space="preserve">important </w:t>
        </w:r>
      </w:ins>
      <w:r w:rsidR="009B3A95">
        <w:rPr>
          <w:rFonts w:ascii="Times New Roman" w:hAnsi="Times New Roman" w:cs="Times New Roman"/>
        </w:rPr>
        <w:t>implications for tree growth, forest C storage, and soil nutrient cycling in a warmer world.</w:t>
      </w:r>
      <w:commentRangeEnd w:id="41"/>
      <w:r w:rsidR="00FF1160">
        <w:rPr>
          <w:rStyle w:val="CommentReference"/>
        </w:rPr>
        <w:commentReference w:id="41"/>
      </w:r>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D1BD092" w14:textId="058851B2" w:rsidR="00EC30F0"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We thank Burhan Amiji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Sune Linder and the Swedish University of Agricultural Sciences, who designed, built, and generously provided the whole tree chambers. We also gratefully acknowledge </w:t>
      </w:r>
      <w:r w:rsidR="00223EDF">
        <w:rPr>
          <w:rFonts w:ascii="Times New Roman" w:hAnsi="Times New Roman" w:cs="Times New Roman"/>
          <w:szCs w:val="24"/>
        </w:rPr>
        <w:t xml:space="preserve">Courtney Campany (Colgate University) for his measurements of fine root biomass. </w:t>
      </w:r>
      <w:r w:rsidRPr="00EA2D30">
        <w:rPr>
          <w:rFonts w:ascii="Times New Roman" w:hAnsi="Times New Roman" w:cs="Times New Roman"/>
          <w:szCs w:val="24"/>
        </w:rPr>
        <w:t>Renee Smith, Carrie Drake (Western Sydney University), and Richard Harwood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r w:rsidR="00EC30F0">
        <w:rPr>
          <w:rFonts w:ascii="Times New Roman" w:hAnsi="Times New Roman" w:cs="Times New Roman"/>
          <w:szCs w:val="24"/>
        </w:rPr>
        <w:br w:type="page"/>
      </w:r>
    </w:p>
    <w:p w14:paraId="5174900D" w14:textId="36550463" w:rsidR="001E3A64" w:rsidRDefault="001E3A64">
      <w:pPr>
        <w:rPr>
          <w:rFonts w:ascii="Times New Roman" w:hAnsi="Times New Roman" w:cs="Times New Roman"/>
          <w:szCs w:val="24"/>
        </w:rPr>
      </w:pPr>
      <w:r>
        <w:rPr>
          <w:rFonts w:ascii="Times New Roman" w:hAnsi="Times New Roman" w:cs="Times New Roman"/>
          <w:szCs w:val="24"/>
        </w:rPr>
        <w:lastRenderedPageBreak/>
        <w:t xml:space="preserve">Table 1. Estimate of aboveground growth and maintenance respiration coefficients 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m</w:t>
            </w:r>
            <w:r>
              <w:rPr>
                <w:rFonts w:ascii="Times New Roman" w:hAnsi="Times New Roman" w:cs="Times New Roman"/>
                <w:szCs w:val="24"/>
                <w:vertAlign w:val="subscript"/>
              </w:rPr>
              <w:t>r</w:t>
            </w:r>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7777777" w:rsidR="00484096" w:rsidRPr="00EA2D30" w:rsidRDefault="00484096" w:rsidP="009B3A95">
      <w:pPr>
        <w:spacing w:line="360" w:lineRule="auto"/>
        <w:rPr>
          <w:rFonts w:ascii="Times New Roman" w:hAnsi="Times New Roman" w:cs="Times New Roman"/>
          <w:szCs w:val="24"/>
        </w:rPr>
      </w:pPr>
    </w:p>
    <w:p w14:paraId="0A930F59"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drawing>
          <wp:inline distT="114300" distB="114300" distL="114300" distR="114300" wp14:anchorId="23B6B5BC" wp14:editId="3366A21F">
            <wp:extent cx="4757738" cy="475773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4757738" cy="4757738"/>
                    </a:xfrm>
                    <a:prstGeom prst="rect">
                      <a:avLst/>
                    </a:prstGeom>
                    <a:ln/>
                  </pic:spPr>
                </pic:pic>
              </a:graphicData>
            </a:graphic>
          </wp:inline>
        </w:drawing>
      </w:r>
    </w:p>
    <w:p w14:paraId="6BE328EC" w14:textId="3EB1578A"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warming and drought. Trees were either exposed to ambient T</w:t>
      </w:r>
      <w:r w:rsidRPr="009B00B8">
        <w:rPr>
          <w:rFonts w:ascii="Times New Roman" w:hAnsi="Times New Roman" w:cs="Times New Roman"/>
          <w:vertAlign w:val="subscript"/>
        </w:rPr>
        <w:t>air</w:t>
      </w:r>
      <w:r w:rsidRPr="009B00B8">
        <w:rPr>
          <w:rFonts w:ascii="Times New Roman" w:hAnsi="Times New Roman" w:cs="Times New Roman"/>
        </w:rPr>
        <w:t xml:space="preserve"> (“A”, blue) or warming of +3 </w:t>
      </w:r>
      <w:r w:rsidRPr="009B00B8">
        <w:rPr>
          <w:rFonts w:ascii="Times New Roman" w:hAnsi="Times New Roman" w:cs="Times New Roman"/>
          <w:vertAlign w:val="superscript"/>
        </w:rPr>
        <w:t>o</w:t>
      </w:r>
      <w:r w:rsidRPr="009B00B8">
        <w:rPr>
          <w:rFonts w:ascii="Times New Roman" w:hAnsi="Times New Roman" w:cs="Times New Roman"/>
        </w:rPr>
        <w:t>C (“W”, red), and either well-watered (“Wet”,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339D35B5" w:rsidR="00563E99" w:rsidRPr="009B00B8" w:rsidRDefault="003E059E">
      <w:pPr>
        <w:spacing w:line="360" w:lineRule="auto"/>
        <w:rPr>
          <w:rFonts w:ascii="Times New Roman" w:hAnsi="Times New Roman" w:cs="Times New Roman"/>
        </w:rPr>
      </w:pPr>
      <w:r w:rsidRPr="003E059E">
        <w:rPr>
          <w:noProof/>
          <w:lang w:val="en-US"/>
        </w:rPr>
        <w:lastRenderedPageBreak/>
        <w:t xml:space="preserve"> </w:t>
      </w:r>
      <w:r>
        <w:rPr>
          <w:noProof/>
          <w:lang w:val="en-US"/>
        </w:rPr>
        <w:drawing>
          <wp:inline distT="0" distB="0" distL="0" distR="0" wp14:anchorId="21D68BBB" wp14:editId="663890AF">
            <wp:extent cx="5943600" cy="4246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6245"/>
                    </a:xfrm>
                    <a:prstGeom prst="rect">
                      <a:avLst/>
                    </a:prstGeom>
                  </pic:spPr>
                </pic:pic>
              </a:graphicData>
            </a:graphic>
          </wp:inline>
        </w:drawing>
      </w:r>
    </w:p>
    <w:p w14:paraId="494929A1" w14:textId="441A0FDC"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ambient (A) or warmed (W) air temperatures in 2013 and 2014. All trees were maintained in well-water conditions (Wet) until mid-Feb, when half of the trees were subjected to a soil drydown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0B58B31F" wp14:editId="64DC5EFC">
            <wp:extent cx="5943600" cy="3962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1885B4C3"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tereticornis </w:t>
      </w:r>
      <w:r w:rsidRPr="009B00B8">
        <w:rPr>
          <w:rFonts w:ascii="Times New Roman" w:hAnsi="Times New Roman" w:cs="Times New Roman"/>
        </w:rPr>
        <w:t xml:space="preserve">trees exposed to ambient (A) or </w:t>
      </w:r>
      <w:commentRangeStart w:id="43"/>
      <w:r w:rsidRPr="009B00B8">
        <w:rPr>
          <w:rFonts w:ascii="Times New Roman" w:hAnsi="Times New Roman" w:cs="Times New Roman"/>
        </w:rPr>
        <w:t xml:space="preserve">warmed </w:t>
      </w:r>
      <w:commentRangeEnd w:id="43"/>
      <w:r w:rsidR="00797273">
        <w:rPr>
          <w:rStyle w:val="CommentReference"/>
        </w:rPr>
        <w:commentReference w:id="43"/>
      </w:r>
      <w:r w:rsidRPr="009B00B8">
        <w:rPr>
          <w:rFonts w:ascii="Times New Roman" w:hAnsi="Times New Roman" w:cs="Times New Roman"/>
        </w:rPr>
        <w:t>(W) air temperatures and either well-watered conditions (Wet) or a soil drydown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7534E89F" wp14:editId="09CD1E5E">
            <wp:extent cx="4425972" cy="55387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4425972" cy="5538788"/>
                    </a:xfrm>
                    <a:prstGeom prst="rect">
                      <a:avLst/>
                    </a:prstGeom>
                    <a:ln/>
                  </pic:spPr>
                </pic:pic>
              </a:graphicData>
            </a:graphic>
          </wp:inline>
        </w:drawing>
      </w:r>
    </w:p>
    <w:p w14:paraId="186B0EC5" w14:textId="5FBB5B82"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xml:space="preserve">. Soil </w:t>
      </w:r>
      <w:del w:id="44" w:author="Peter Reich" w:date="2018-08-29T05:10:00Z">
        <w:r w:rsidRPr="009B00B8" w:rsidDel="0060110D">
          <w:rPr>
            <w:rFonts w:ascii="Times New Roman" w:hAnsi="Times New Roman" w:cs="Times New Roman"/>
          </w:rPr>
          <w:delText xml:space="preserve">volumetric </w:delText>
        </w:r>
      </w:del>
      <w:ins w:id="45" w:author="Peter Reich" w:date="2018-08-29T05:10:00Z">
        <w:r w:rsidR="0060110D">
          <w:rPr>
            <w:rFonts w:ascii="Times New Roman" w:hAnsi="Times New Roman" w:cs="Times New Roman"/>
          </w:rPr>
          <w:t xml:space="preserve"> </w:t>
        </w:r>
        <w:r w:rsidR="0060110D" w:rsidRPr="009B00B8">
          <w:rPr>
            <w:rFonts w:ascii="Times New Roman" w:hAnsi="Times New Roman" w:cs="Times New Roman"/>
          </w:rPr>
          <w:t xml:space="preserve">tric </w:t>
        </w:r>
      </w:ins>
      <w:r w:rsidRPr="009B00B8">
        <w:rPr>
          <w:rFonts w:ascii="Times New Roman" w:hAnsi="Times New Roman" w:cs="Times New Roman"/>
        </w:rPr>
        <w:t>water content and predawn leaf water potential (Ψ</w:t>
      </w:r>
      <w:r w:rsidRPr="009B00B8">
        <w:rPr>
          <w:rFonts w:ascii="Times New Roman" w:hAnsi="Times New Roman" w:cs="Times New Roman"/>
          <w:vertAlign w:val="subscript"/>
        </w:rPr>
        <w:t>pd</w:t>
      </w:r>
      <w:r w:rsidRPr="009B00B8">
        <w:rPr>
          <w:rFonts w:ascii="Times New Roman" w:hAnsi="Times New Roman" w:cs="Times New Roman"/>
        </w:rPr>
        <w:t xml:space="preserve">) for twelve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ambient (A) or warmed (W) air temperatures. All trees were maintained in well-water conditions (Wet) until mid-Feb, when half of the trees were subjected to a soil drydown (Dry). We show daily averages of the measured volumetric water content in surface soils (~0.1-m-depth; a), an intermediate depth (~0.5-m-depth; b), and in deep soils just above the hard layer of partially cemented manganese nodules (~1-m-depth; c). We also show leaf Ψ</w:t>
      </w:r>
      <w:r w:rsidRPr="009B00B8">
        <w:rPr>
          <w:rFonts w:ascii="Times New Roman" w:hAnsi="Times New Roman" w:cs="Times New Roman"/>
          <w:vertAlign w:val="subscript"/>
        </w:rPr>
        <w:t xml:space="preserve">pd </w:t>
      </w:r>
      <w:r w:rsidRPr="009B00B8">
        <w:rPr>
          <w:rFonts w:ascii="Times New Roman" w:hAnsi="Times New Roman" w:cs="Times New Roman"/>
        </w:rPr>
        <w:t>measured throughout the drydown (d). Points reflect the mean and error bars reflect the standard error (n = 6 or 3). Note that Ψ</w:t>
      </w:r>
      <w:r w:rsidRPr="009B00B8">
        <w:rPr>
          <w:rFonts w:ascii="Times New Roman" w:hAnsi="Times New Roman" w:cs="Times New Roman"/>
          <w:vertAlign w:val="subscript"/>
        </w:rPr>
        <w:t>pd</w:t>
      </w:r>
      <w:r w:rsidRPr="009B00B8">
        <w:rPr>
          <w:rFonts w:ascii="Times New Roman" w:hAnsi="Times New Roman" w:cs="Times New Roman"/>
        </w:rPr>
        <w:t xml:space="preserve"> was moderate in all treatments.</w:t>
      </w:r>
      <w:r w:rsidR="00B1017F">
        <w:rPr>
          <w:rFonts w:ascii="Times New Roman" w:hAnsi="Times New Roman" w:cs="Times New Roman"/>
        </w:rPr>
        <w:t xml:space="preserve"> </w:t>
      </w:r>
    </w:p>
    <w:p w14:paraId="5E226BE3"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1D12A057" wp14:editId="6E9DF92D">
            <wp:extent cx="5729288" cy="57292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729288" cy="5729288"/>
                    </a:xfrm>
                    <a:prstGeom prst="rect">
                      <a:avLst/>
                    </a:prstGeom>
                    <a:ln/>
                  </pic:spPr>
                </pic:pic>
              </a:graphicData>
            </a:graphic>
          </wp:inline>
        </w:drawing>
      </w:r>
    </w:p>
    <w:p w14:paraId="1A6EFCE2" w14:textId="73CF4D76"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5</w:t>
      </w:r>
      <w:r w:rsidRPr="009B00B8">
        <w:rPr>
          <w:rFonts w:ascii="Times New Roman" w:hAnsi="Times New Roman" w:cs="Times New Roman"/>
        </w:rPr>
        <w:t xml:space="preserve">. Fortnightly C fluxes for twelve </w:t>
      </w:r>
      <w:r w:rsidRPr="009B00B8">
        <w:rPr>
          <w:rFonts w:ascii="Times New Roman" w:hAnsi="Times New Roman" w:cs="Times New Roman"/>
          <w:i/>
        </w:rPr>
        <w:t>Eucalyptus tereticornis</w:t>
      </w:r>
      <w:r w:rsidRPr="009B00B8">
        <w:rPr>
          <w:rFonts w:ascii="Times New Roman" w:hAnsi="Times New Roman" w:cs="Times New Roman"/>
        </w:rPr>
        <w:t xml:space="preserve"> trees exposed to ambient (A) or warmed (W) air temperatures. 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r w:rsidRPr="009B00B8">
        <w:rPr>
          <w:rFonts w:ascii="Times New Roman" w:hAnsi="Times New Roman" w:cs="Times New Roman"/>
        </w:rPr>
        <w:t>. All trees were maintained in well-water conditions until mid-Feb (Wet), when half of the trees were subjected to a soil drydown (Dry). Solid lines reflect the mean of fortnightly data (i.e., two-weekly) and shaded areas reflect 1SEM. Measurements include gross primary production (GPP; a), aboveground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6743201D" w:rsidR="00563E99" w:rsidRPr="009B00B8" w:rsidRDefault="00B12397">
      <w:pPr>
        <w:spacing w:line="360" w:lineRule="auto"/>
        <w:jc w:val="center"/>
        <w:rPr>
          <w:rFonts w:ascii="Times New Roman" w:hAnsi="Times New Roman" w:cs="Times New Roman"/>
        </w:rPr>
      </w:pPr>
      <w:r>
        <w:rPr>
          <w:noProof/>
          <w:lang w:val="en-US"/>
        </w:rPr>
        <w:lastRenderedPageBreak/>
        <w:drawing>
          <wp:inline distT="0" distB="0" distL="0" distR="0" wp14:anchorId="1533E15D" wp14:editId="72F007DF">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6245"/>
                    </a:xfrm>
                    <a:prstGeom prst="rect">
                      <a:avLst/>
                    </a:prstGeom>
                  </pic:spPr>
                </pic:pic>
              </a:graphicData>
            </a:graphic>
          </wp:inline>
        </w:drawing>
      </w:r>
    </w:p>
    <w:p w14:paraId="5170B29C" w14:textId="55ADDFF2"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tereticornis </w:t>
      </w:r>
      <w:r w:rsidRPr="009B00B8">
        <w:rPr>
          <w:rFonts w:ascii="Times New Roman" w:hAnsi="Times New Roman" w:cs="Times New Roman"/>
        </w:rPr>
        <w:t>trees. GPP was partitioned into aboveground net primary production (NPP</w:t>
      </w:r>
      <w:r w:rsidRPr="009B00B8">
        <w:rPr>
          <w:rFonts w:ascii="Times New Roman" w:hAnsi="Times New Roman" w:cs="Times New Roman"/>
          <w:vertAlign w:val="subscript"/>
        </w:rPr>
        <w:t>a</w:t>
      </w:r>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well-water conditions (Wet) until mid-Jan, when half of the trees were subjected to a soil drydown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3B451EC0" w:rsidR="001A73B1" w:rsidRDefault="002F02DD" w:rsidP="001A73B1">
      <w:pPr>
        <w:spacing w:line="360" w:lineRule="auto"/>
        <w:jc w:val="center"/>
        <w:rPr>
          <w:rFonts w:ascii="Times New Roman" w:hAnsi="Times New Roman" w:cs="Times New Roman"/>
        </w:rPr>
      </w:pPr>
      <w:r>
        <w:rPr>
          <w:noProof/>
          <w:lang w:val="en-US"/>
        </w:rPr>
        <w:lastRenderedPageBreak/>
        <w:drawing>
          <wp:inline distT="0" distB="0" distL="0" distR="0" wp14:anchorId="65B97EC5" wp14:editId="7929A206">
            <wp:extent cx="3471309" cy="57832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9820" cy="5797462"/>
                    </a:xfrm>
                    <a:prstGeom prst="rect">
                      <a:avLst/>
                    </a:prstGeom>
                  </pic:spPr>
                </pic:pic>
              </a:graphicData>
            </a:graphic>
          </wp:inline>
        </w:drawing>
      </w:r>
    </w:p>
    <w:p w14:paraId="54381DB4" w14:textId="3E054382" w:rsidR="00563E99" w:rsidRPr="009B00B8" w:rsidRDefault="001A73B1" w:rsidP="001A73B1">
      <w:pPr>
        <w:spacing w:line="360" w:lineRule="auto"/>
        <w:rPr>
          <w:rFonts w:ascii="Times New Roman" w:hAnsi="Times New Roman" w:cs="Times New Roman"/>
        </w:rPr>
      </w:pPr>
      <w:commentRangeStart w:id="46"/>
      <w:r>
        <w:rPr>
          <w:rFonts w:ascii="Times New Roman" w:hAnsi="Times New Roman" w:cs="Times New Roman"/>
          <w:b/>
        </w:rPr>
        <w:t>Figure 7</w:t>
      </w:r>
      <w:r w:rsidRPr="009B00B8">
        <w:rPr>
          <w:rFonts w:ascii="Times New Roman" w:hAnsi="Times New Roman" w:cs="Times New Roman"/>
        </w:rPr>
        <w:t xml:space="preserve">. </w:t>
      </w:r>
      <w:commentRangeEnd w:id="46"/>
      <w:r w:rsidR="007C0520">
        <w:rPr>
          <w:rStyle w:val="CommentReference"/>
        </w:rPr>
        <w:commentReference w:id="46"/>
      </w:r>
      <w:r w:rsidRPr="009B00B8">
        <w:rPr>
          <w:rFonts w:ascii="Times New Roman" w:hAnsi="Times New Roman" w:cs="Times New Roman"/>
        </w:rPr>
        <w:t xml:space="preserve">The fractional partitioning of gross primary production (GPP) for twelve </w:t>
      </w:r>
      <w:r w:rsidRPr="009B00B8">
        <w:rPr>
          <w:rFonts w:ascii="Times New Roman" w:hAnsi="Times New Roman" w:cs="Times New Roman"/>
          <w:i/>
        </w:rPr>
        <w:t xml:space="preserve">Eucalyptus tereticornis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pre-drought period;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(NPP</w:t>
      </w:r>
      <w:r w:rsidRPr="009B00B8">
        <w:rPr>
          <w:rFonts w:ascii="Times New Roman" w:hAnsi="Times New Roman" w:cs="Times New Roman"/>
          <w:vertAlign w:val="subscript"/>
        </w:rPr>
        <w:t>a</w:t>
      </w:r>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514D8AC2" w:rsidR="00563E99" w:rsidRPr="009B00B8" w:rsidRDefault="00414649">
      <w:pPr>
        <w:spacing w:line="360" w:lineRule="auto"/>
        <w:jc w:val="center"/>
        <w:rPr>
          <w:rFonts w:ascii="Times New Roman" w:hAnsi="Times New Roman" w:cs="Times New Roman"/>
        </w:rPr>
      </w:pPr>
      <w:r>
        <w:rPr>
          <w:noProof/>
          <w:lang w:val="en-US"/>
        </w:rPr>
        <w:lastRenderedPageBreak/>
        <w:drawing>
          <wp:inline distT="0" distB="0" distL="0" distR="0" wp14:anchorId="26D12386" wp14:editId="4C31AB41">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14:paraId="1B58C4F5" w14:textId="3DCD91B7" w:rsidR="003E059E" w:rsidRDefault="00374242">
      <w:pPr>
        <w:spacing w:line="360" w:lineRule="auto"/>
        <w:rPr>
          <w:rFonts w:ascii="Times New Roman" w:hAnsi="Times New Roman" w:cs="Times New Roman"/>
        </w:rPr>
      </w:pPr>
      <w:r w:rsidRPr="009B00B8">
        <w:rPr>
          <w:rFonts w:ascii="Times New Roman" w:hAnsi="Times New Roman" w:cs="Times New Roman"/>
          <w:b/>
        </w:rPr>
        <w:t xml:space="preserve">Figure </w:t>
      </w:r>
      <w:r w:rsidR="00414649">
        <w:rPr>
          <w:rFonts w:ascii="Times New Roman" w:hAnsi="Times New Roman" w:cs="Times New Roman"/>
          <w:b/>
        </w:rPr>
        <w:t>8</w:t>
      </w:r>
      <w:r w:rsidRPr="009B00B8">
        <w:rPr>
          <w:rFonts w:ascii="Times New Roman" w:hAnsi="Times New Roman" w:cs="Times New Roman"/>
        </w:rPr>
        <w:t xml:space="preserve">. Partitioning of aboveground respiration into maintenance and growth components.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Pr="009B00B8">
        <w:rPr>
          <w:rFonts w:ascii="Times New Roman" w:hAnsi="Times New Roman" w:cs="Times New Roman"/>
        </w:rPr>
        <w:t xml:space="preserve"> &lt; 0.001; </w:t>
      </w:r>
      <w:r w:rsidRPr="009B00B8">
        <w:rPr>
          <w:rFonts w:ascii="Times New Roman" w:hAnsi="Times New Roman" w:cs="Times New Roman"/>
          <w:i/>
        </w:rPr>
        <w:t>not shown</w:t>
      </w:r>
      <w:r w:rsidRPr="009B00B8">
        <w:rPr>
          <w:rFonts w:ascii="Times New Roman" w:hAnsi="Times New Roman" w:cs="Times New Roman"/>
        </w:rPr>
        <w:t xml:space="preserve">). </w:t>
      </w:r>
    </w:p>
    <w:p w14:paraId="13FD2F44" w14:textId="77777777" w:rsidR="003E059E" w:rsidRDefault="003E059E">
      <w:pPr>
        <w:rPr>
          <w:rFonts w:ascii="Times New Roman" w:hAnsi="Times New Roman" w:cs="Times New Roman"/>
        </w:rPr>
      </w:pPr>
      <w:r>
        <w:rPr>
          <w:rFonts w:ascii="Times New Roman" w:hAnsi="Times New Roman" w:cs="Times New Roman"/>
        </w:rPr>
        <w:br w:type="page"/>
      </w:r>
    </w:p>
    <w:p w14:paraId="596701B3" w14:textId="77777777" w:rsidR="003E059E" w:rsidRDefault="003E059E">
      <w:pPr>
        <w:spacing w:line="360" w:lineRule="auto"/>
        <w:rPr>
          <w:rFonts w:ascii="Times New Roman" w:hAnsi="Times New Roman" w:cs="Times New Roman"/>
        </w:rPr>
      </w:pPr>
      <w:r>
        <w:rPr>
          <w:noProof/>
          <w:lang w:val="en-US"/>
        </w:rPr>
        <w:lastRenderedPageBreak/>
        <w:drawing>
          <wp:inline distT="0" distB="0" distL="0" distR="0" wp14:anchorId="281ECA88" wp14:editId="65FACD0E">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0"/>
                    </a:xfrm>
                    <a:prstGeom prst="rect">
                      <a:avLst/>
                    </a:prstGeom>
                  </pic:spPr>
                </pic:pic>
              </a:graphicData>
            </a:graphic>
          </wp:inline>
        </w:drawing>
      </w:r>
    </w:p>
    <w:p w14:paraId="2E4EA8C8" w14:textId="42773EE6" w:rsidR="00563E99" w:rsidRPr="009B00B8" w:rsidRDefault="003E059E">
      <w:pPr>
        <w:spacing w:line="360" w:lineRule="auto"/>
        <w:rPr>
          <w:rFonts w:ascii="Times New Roman" w:hAnsi="Times New Roman" w:cs="Times New Roman"/>
        </w:rPr>
      </w:pPr>
      <w:r>
        <w:rPr>
          <w:rFonts w:ascii="Times New Roman" w:hAnsi="Times New Roman" w:cs="Times New Roman"/>
          <w:b/>
        </w:rPr>
        <w:t>Figure 8-2</w:t>
      </w:r>
      <w:r>
        <w:rPr>
          <w:rFonts w:ascii="Times New Roman" w:hAnsi="Times New Roman" w:cs="Times New Roman"/>
        </w:rPr>
        <w:t xml:space="preserve">. As for figure 8.1, but on a log10-log10 scale. The overall slope </w:t>
      </w:r>
      <w:commentRangeStart w:id="47"/>
      <w:r>
        <w:rPr>
          <w:rFonts w:ascii="Times New Roman" w:hAnsi="Times New Roman" w:cs="Times New Roman"/>
        </w:rPr>
        <w:t>was 0.571</w:t>
      </w:r>
      <w:commentRangeEnd w:id="47"/>
      <w:r>
        <w:rPr>
          <w:rStyle w:val="CommentReference"/>
        </w:rPr>
        <w:commentReference w:id="47"/>
      </w:r>
      <w:r>
        <w:rPr>
          <w:rFonts w:ascii="Times New Roman" w:hAnsi="Times New Roman" w:cs="Times New Roman"/>
        </w:rPr>
        <w:t xml:space="preserve"> and intercept was 0.36. </w:t>
      </w:r>
      <w:r w:rsidR="00374242" w:rsidRPr="009B00B8">
        <w:rPr>
          <w:rFonts w:ascii="Times New Roman" w:hAnsi="Times New Roman" w:cs="Times New Roman"/>
        </w:rPr>
        <w:br w:type="page"/>
      </w:r>
    </w:p>
    <w:p w14:paraId="1AADCD76"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US"/>
        </w:rPr>
        <w:lastRenderedPageBreak/>
        <w:drawing>
          <wp:inline distT="114300" distB="114300" distL="114300" distR="114300" wp14:anchorId="5E3B5F90" wp14:editId="26CE0097">
            <wp:extent cx="5943600" cy="5943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5943600"/>
                    </a:xfrm>
                    <a:prstGeom prst="rect">
                      <a:avLst/>
                    </a:prstGeom>
                    <a:ln/>
                  </pic:spPr>
                </pic:pic>
              </a:graphicData>
            </a:graphic>
          </wp:inline>
        </w:drawing>
      </w:r>
    </w:p>
    <w:p w14:paraId="13B5C36E" w14:textId="35FD66D7"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Figure S1</w:t>
      </w:r>
      <w:r w:rsidRPr="009B00B8">
        <w:rPr>
          <w:rFonts w:ascii="Times New Roman" w:hAnsi="Times New Roman" w:cs="Times New Roman"/>
        </w:rPr>
        <w:t>. The change in volumetric water content (VWC) throughout the soil profile, comparing the end of the drought to the beginning of the drought. VWC was measured with the neutron probe method; negative values reflect reductions in VWC from the beginning (17 Feb 2014) to the end of the drought (24 April 2014). Points reflect means and error bars reflect 1SEM (n = 3). Note that trees in the dry treatment likely acquired water from soils as deep as 200 cm during the drought. The positive values in the shallow soils of “Wet” trees reflects the addition of H</w:t>
      </w:r>
      <w:r w:rsidRPr="009B00B8">
        <w:rPr>
          <w:rFonts w:ascii="Times New Roman" w:hAnsi="Times New Roman" w:cs="Times New Roman"/>
          <w:vertAlign w:val="subscript"/>
        </w:rPr>
        <w:t>2</w:t>
      </w:r>
      <w:r w:rsidRPr="009B00B8">
        <w:rPr>
          <w:rFonts w:ascii="Times New Roman" w:hAnsi="Times New Roman" w:cs="Times New Roman"/>
        </w:rPr>
        <w:t>O via surface irrigation.</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49810986" w14:textId="77777777" w:rsidR="00AF16B9" w:rsidRDefault="00893DCF" w:rsidP="00AF16B9">
      <w:pPr>
        <w:pStyle w:val="Bibliography"/>
      </w:pPr>
      <w:r>
        <w:fldChar w:fldCharType="begin"/>
      </w:r>
      <w:r w:rsidR="00E16B34">
        <w:instrText xml:space="preserve"> ADDIN ZOTERO_BIBL {"custom":[]} CSL_BIBLIOGRAPHY </w:instrText>
      </w:r>
      <w:r>
        <w:fldChar w:fldCharType="separate"/>
      </w:r>
      <w:r w:rsidR="00AF16B9">
        <w:rPr>
          <w:b/>
          <w:bCs/>
        </w:rPr>
        <w:t>Adu</w:t>
      </w:r>
      <w:r w:rsidR="00AF16B9">
        <w:rPr>
          <w:rFonts w:ascii="Cambria Math" w:hAnsi="Cambria Math" w:cs="Cambria Math"/>
          <w:b/>
          <w:bCs/>
        </w:rPr>
        <w:t>‐</w:t>
      </w:r>
      <w:r w:rsidR="00AF16B9">
        <w:rPr>
          <w:b/>
          <w:bCs/>
        </w:rPr>
        <w:t>Bredu S, Hagihara A</w:t>
      </w:r>
      <w:r w:rsidR="00AF16B9">
        <w:t xml:space="preserve">. </w:t>
      </w:r>
      <w:r w:rsidR="00AF16B9">
        <w:rPr>
          <w:b/>
          <w:bCs/>
        </w:rPr>
        <w:t>2003</w:t>
      </w:r>
      <w:r w:rsidR="00AF16B9">
        <w:t>. Long</w:t>
      </w:r>
      <w:r w:rsidR="00AF16B9">
        <w:rPr>
          <w:rFonts w:ascii="Cambria Math" w:hAnsi="Cambria Math" w:cs="Cambria Math"/>
        </w:rPr>
        <w:t>‐</w:t>
      </w:r>
      <w:r w:rsidR="00AF16B9">
        <w:t>term carbon budget of the above</w:t>
      </w:r>
      <w:r w:rsidR="00AF16B9">
        <w:rPr>
          <w:rFonts w:ascii="Cambria Math" w:hAnsi="Cambria Math" w:cs="Cambria Math"/>
        </w:rPr>
        <w:t>‐</w:t>
      </w:r>
      <w:r w:rsidR="00AF16B9">
        <w:t xml:space="preserve">ground parts of a young hinoki cypress (Chamaecyparis obtusa) stand. </w:t>
      </w:r>
      <w:r w:rsidR="00AF16B9">
        <w:rPr>
          <w:i/>
          <w:iCs/>
        </w:rPr>
        <w:t>Ecological Research</w:t>
      </w:r>
      <w:r w:rsidR="00AF16B9">
        <w:t xml:space="preserve"> </w:t>
      </w:r>
      <w:r w:rsidR="00AF16B9">
        <w:rPr>
          <w:b/>
          <w:bCs/>
        </w:rPr>
        <w:t>18</w:t>
      </w:r>
      <w:r w:rsidR="00AF16B9">
        <w:t>: 165–175.</w:t>
      </w:r>
    </w:p>
    <w:p w14:paraId="76574007" w14:textId="77777777" w:rsidR="00AF16B9" w:rsidRDefault="00AF16B9" w:rsidP="00AF16B9">
      <w:pPr>
        <w:pStyle w:val="Bibliography"/>
      </w:pPr>
      <w:r>
        <w:rPr>
          <w:b/>
          <w:bCs/>
        </w:rPr>
        <w:t>Allen CD, Breshears DD, McDowell NG</w:t>
      </w:r>
      <w:r>
        <w:t xml:space="preserve">. </w:t>
      </w:r>
      <w:r>
        <w:rPr>
          <w:b/>
          <w:bCs/>
        </w:rPr>
        <w:t>2015</w:t>
      </w:r>
      <w:r>
        <w:t xml:space="preserve">. On underestimation of global vulnerability to tree mortality and forest die-off from hotter drought in the Anthropocene. </w:t>
      </w:r>
      <w:r>
        <w:rPr>
          <w:i/>
          <w:iCs/>
        </w:rPr>
        <w:t>Ecosphere</w:t>
      </w:r>
      <w:r>
        <w:t xml:space="preserve"> </w:t>
      </w:r>
      <w:r>
        <w:rPr>
          <w:b/>
          <w:bCs/>
        </w:rPr>
        <w:t>6</w:t>
      </w:r>
      <w:r>
        <w:t>: 129.</w:t>
      </w:r>
    </w:p>
    <w:p w14:paraId="0C405165" w14:textId="77777777" w:rsidR="00AF16B9" w:rsidRDefault="00AF16B9" w:rsidP="00AF16B9">
      <w:pPr>
        <w:pStyle w:val="Bibliography"/>
      </w:pPr>
      <w:r>
        <w:rPr>
          <w:b/>
          <w:bCs/>
        </w:rPr>
        <w:t>Amthor JS</w:t>
      </w:r>
      <w:r>
        <w:t xml:space="preserve">. </w:t>
      </w:r>
      <w:r>
        <w:rPr>
          <w:b/>
          <w:bCs/>
        </w:rPr>
        <w:t>2000</w:t>
      </w:r>
      <w:r>
        <w:t xml:space="preserve">. The McCree–de Wit–Penning de Vries–Thornley Respiration Paradigms: 30 Years Later. </w:t>
      </w:r>
      <w:r>
        <w:rPr>
          <w:i/>
          <w:iCs/>
        </w:rPr>
        <w:t>Annals of Botany</w:t>
      </w:r>
      <w:r>
        <w:t xml:space="preserve"> </w:t>
      </w:r>
      <w:r>
        <w:rPr>
          <w:b/>
          <w:bCs/>
        </w:rPr>
        <w:t>86</w:t>
      </w:r>
      <w:r>
        <w:t>: 1–20.</w:t>
      </w:r>
    </w:p>
    <w:p w14:paraId="1A7F451E" w14:textId="77777777" w:rsidR="00AF16B9" w:rsidRDefault="00AF16B9" w:rsidP="00AF16B9">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Eucalyptus tereticornis. </w:t>
      </w:r>
      <w:r>
        <w:rPr>
          <w:i/>
          <w:iCs/>
        </w:rPr>
        <w:t>New Phytologist</w:t>
      </w:r>
      <w:r>
        <w:t xml:space="preserve"> </w:t>
      </w:r>
      <w:r>
        <w:rPr>
          <w:b/>
          <w:bCs/>
        </w:rPr>
        <w:t>212</w:t>
      </w:r>
      <w:r>
        <w:t>: 354–367.</w:t>
      </w:r>
    </w:p>
    <w:p w14:paraId="1F8B56EF" w14:textId="77777777" w:rsidR="00AF16B9" w:rsidRDefault="00AF16B9" w:rsidP="00AF16B9">
      <w:pPr>
        <w:pStyle w:val="Bibliography"/>
      </w:pPr>
      <w:r>
        <w:rPr>
          <w:b/>
          <w:bCs/>
        </w:rPr>
        <w:t>Atkin OK, Tjoelker MG</w:t>
      </w:r>
      <w:r>
        <w:t xml:space="preserve">. </w:t>
      </w:r>
      <w:r>
        <w:rPr>
          <w:b/>
          <w:bCs/>
        </w:rPr>
        <w:t>2003</w:t>
      </w:r>
      <w:r>
        <w:t xml:space="preserve">. Thermal acclimation and the dynamic response of plant respiration to temperature. </w:t>
      </w:r>
      <w:r>
        <w:rPr>
          <w:i/>
          <w:iCs/>
        </w:rPr>
        <w:t>Trends in Plant Science</w:t>
      </w:r>
      <w:r>
        <w:t xml:space="preserve"> </w:t>
      </w:r>
      <w:r>
        <w:rPr>
          <w:b/>
          <w:bCs/>
        </w:rPr>
        <w:t>8</w:t>
      </w:r>
      <w:r>
        <w:t>: 343–351.</w:t>
      </w:r>
    </w:p>
    <w:p w14:paraId="3F92C9CB" w14:textId="77777777" w:rsidR="00AF16B9" w:rsidRDefault="00AF16B9" w:rsidP="00AF16B9">
      <w:pPr>
        <w:pStyle w:val="Bibliography"/>
      </w:pPr>
      <w:r>
        <w:rPr>
          <w:b/>
          <w:bCs/>
        </w:rPr>
        <w:t>Baldocchi DD, Ma S, Rambal S, Misson L, Ourcival J-M, Limousin J-M, Pereira J, Papale D</w:t>
      </w:r>
      <w:r>
        <w:t xml:space="preserve">. </w:t>
      </w:r>
      <w:r>
        <w:rPr>
          <w:b/>
          <w:bCs/>
        </w:rPr>
        <w:t>2010</w:t>
      </w:r>
      <w:r>
        <w:t xml:space="preserve">. On the differential advantages of evergreenness and deciduousness in mediterranean oak woodlands: a flux perspective. </w:t>
      </w:r>
      <w:r>
        <w:rPr>
          <w:i/>
          <w:iCs/>
        </w:rPr>
        <w:t>Ecological Applications</w:t>
      </w:r>
      <w:r>
        <w:t xml:space="preserve"> </w:t>
      </w:r>
      <w:r>
        <w:rPr>
          <w:b/>
          <w:bCs/>
        </w:rPr>
        <w:t>20</w:t>
      </w:r>
      <w:r>
        <w:t>: 1583–1597.</w:t>
      </w:r>
    </w:p>
    <w:p w14:paraId="7D5448B5" w14:textId="77777777" w:rsidR="00AF16B9" w:rsidRDefault="00AF16B9" w:rsidP="00AF16B9">
      <w:pPr>
        <w:pStyle w:val="Bibliography"/>
      </w:pPr>
      <w:r>
        <w:rPr>
          <w:b/>
          <w:bCs/>
        </w:rPr>
        <w:t>Barbeta A, Mejía-Chang M, Ogaya R, Voltas J, Dawson TE, Peñuelas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25765166" w14:textId="77777777" w:rsidR="00AF16B9" w:rsidRDefault="00AF16B9" w:rsidP="00AF16B9">
      <w:pPr>
        <w:pStyle w:val="Bibliography"/>
      </w:pPr>
      <w:r>
        <w:rPr>
          <w:b/>
          <w:bCs/>
        </w:rPr>
        <w:t xml:space="preserve">Barton CVM, Duursma RA, Medlyn BE, Ellsworth DS, Eamus D, Tissue DT, Adams MA, Conroy J, Crous KY, Liberloo M, </w:t>
      </w:r>
      <w:r>
        <w:rPr>
          <w:b/>
          <w:bCs/>
          <w:i/>
          <w:iCs/>
        </w:rPr>
        <w:t>et al.</w:t>
      </w:r>
      <w:r>
        <w:t xml:space="preserve"> </w:t>
      </w:r>
      <w:r>
        <w:rPr>
          <w:b/>
          <w:bCs/>
        </w:rPr>
        <w:t>2012</w:t>
      </w:r>
      <w:r>
        <w:t xml:space="preserve">. Effects of elevated atmospheric [CO2] on instantaneous transpiration efficiency at leaf and canopy scales in Eucalyptus saligna. </w:t>
      </w:r>
      <w:r>
        <w:rPr>
          <w:i/>
          <w:iCs/>
        </w:rPr>
        <w:t>Global Change Biology</w:t>
      </w:r>
      <w:r>
        <w:t xml:space="preserve"> </w:t>
      </w:r>
      <w:r>
        <w:rPr>
          <w:b/>
          <w:bCs/>
        </w:rPr>
        <w:t>18</w:t>
      </w:r>
      <w:r>
        <w:t>: 585–595.</w:t>
      </w:r>
    </w:p>
    <w:p w14:paraId="471D8375" w14:textId="77777777" w:rsidR="00AF16B9" w:rsidRDefault="00AF16B9" w:rsidP="00AF16B9">
      <w:pPr>
        <w:pStyle w:val="Bibliography"/>
      </w:pPr>
      <w:r>
        <w:rPr>
          <w:b/>
          <w:bCs/>
        </w:rPr>
        <w:t xml:space="preserve">Barton CVM, Ellsworth DS, Medlyn BE, Duursma RA, Tissue DT, Adams MA, Eamus D, Conroy JP, McMurtrie RE, Parsby J, </w:t>
      </w:r>
      <w:r>
        <w:rPr>
          <w:b/>
          <w:bCs/>
          <w:i/>
          <w:iCs/>
        </w:rPr>
        <w:t>et al.</w:t>
      </w:r>
      <w:r>
        <w:t xml:space="preserve"> </w:t>
      </w:r>
      <w:r>
        <w:rPr>
          <w:b/>
          <w:bCs/>
        </w:rPr>
        <w:t>2010</w:t>
      </w:r>
      <w:r>
        <w:t xml:space="preserve">. Whole-tree chambers for elevated atmospheric CO2 experimentation and tree scale flux measurements in south-eastern Australia: The Hawkesbury Forest Experiment. </w:t>
      </w:r>
      <w:r>
        <w:rPr>
          <w:i/>
          <w:iCs/>
        </w:rPr>
        <w:t>Agricultural and Forest Meteorology</w:t>
      </w:r>
      <w:r>
        <w:t xml:space="preserve"> </w:t>
      </w:r>
      <w:r>
        <w:rPr>
          <w:b/>
          <w:bCs/>
        </w:rPr>
        <w:t>150</w:t>
      </w:r>
      <w:r>
        <w:t>: 941–951.</w:t>
      </w:r>
    </w:p>
    <w:p w14:paraId="5248EB55" w14:textId="77777777" w:rsidR="00AF16B9" w:rsidRDefault="00AF16B9" w:rsidP="00AF16B9">
      <w:pPr>
        <w:pStyle w:val="Bibliography"/>
      </w:pPr>
      <w:r>
        <w:rPr>
          <w:b/>
          <w:bCs/>
        </w:rPr>
        <w:t>Blessing CH, Werner RA, Siegwolf R, Buchmann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5278EED3" w14:textId="77777777" w:rsidR="00AF16B9" w:rsidRDefault="00AF16B9" w:rsidP="00AF16B9">
      <w:pPr>
        <w:pStyle w:val="Bibliography"/>
      </w:pPr>
      <w:r>
        <w:rPr>
          <w:b/>
          <w:bCs/>
        </w:rPr>
        <w:t>Burke EJ, Brown SJ, Christidis N</w:t>
      </w:r>
      <w:r>
        <w:t xml:space="preserve">. </w:t>
      </w:r>
      <w:r>
        <w:rPr>
          <w:b/>
          <w:bCs/>
        </w:rPr>
        <w:t>2006</w:t>
      </w:r>
      <w:r>
        <w:t xml:space="preserve">. Modeling the Recent Evolution of Global Drought and Projections for the Twenty-First Century with the Hadley Centre Climate Model. </w:t>
      </w:r>
      <w:r>
        <w:rPr>
          <w:i/>
          <w:iCs/>
        </w:rPr>
        <w:t>Journal of Hydrometeorology</w:t>
      </w:r>
      <w:r>
        <w:t xml:space="preserve"> </w:t>
      </w:r>
      <w:r>
        <w:rPr>
          <w:b/>
          <w:bCs/>
        </w:rPr>
        <w:t>7</w:t>
      </w:r>
      <w:r>
        <w:t>: 1113–1125.</w:t>
      </w:r>
    </w:p>
    <w:p w14:paraId="046EF16B" w14:textId="77777777" w:rsidR="00AF16B9" w:rsidRDefault="00AF16B9" w:rsidP="00AF16B9">
      <w:pPr>
        <w:pStyle w:val="Bibliography"/>
      </w:pPr>
      <w:r>
        <w:rPr>
          <w:b/>
          <w:bCs/>
        </w:rPr>
        <w:t xml:space="preserve">De Kauwe MG, Medlyn BE, Zaehle S, Walker AP, Dietze MC, Wang Y-P, Luo Y, Jain AK, El-Masri B, Hickler T, </w:t>
      </w:r>
      <w:r>
        <w:rPr>
          <w:b/>
          <w:bCs/>
          <w:i/>
          <w:iCs/>
        </w:rPr>
        <w:t>et al.</w:t>
      </w:r>
      <w:r>
        <w:t xml:space="preserve"> </w:t>
      </w:r>
      <w:r>
        <w:rPr>
          <w:b/>
          <w:bCs/>
        </w:rPr>
        <w:t>2014</w:t>
      </w:r>
      <w:r>
        <w:t xml:space="preserve">. Where does the carbon go? A model–data intercomparison of vegetation carbon allocation and turnover processes at two temperate forest free-air CO2 enrichment sites. </w:t>
      </w:r>
      <w:r>
        <w:rPr>
          <w:i/>
          <w:iCs/>
        </w:rPr>
        <w:t>New Phytologist</w:t>
      </w:r>
      <w:r>
        <w:t xml:space="preserve"> </w:t>
      </w:r>
      <w:r>
        <w:rPr>
          <w:b/>
          <w:bCs/>
        </w:rPr>
        <w:t>203</w:t>
      </w:r>
      <w:r>
        <w:t>: 883–899.</w:t>
      </w:r>
    </w:p>
    <w:p w14:paraId="2F304467" w14:textId="77777777" w:rsidR="00AF16B9" w:rsidRDefault="00AF16B9" w:rsidP="00AF16B9">
      <w:pPr>
        <w:pStyle w:val="Bibliography"/>
      </w:pPr>
      <w:r>
        <w:rPr>
          <w:b/>
          <w:bCs/>
        </w:rPr>
        <w:lastRenderedPageBreak/>
        <w:t>DeLucia EH, Moore DJ, Norby RJ</w:t>
      </w:r>
      <w:r>
        <w:t xml:space="preserve">. </w:t>
      </w:r>
      <w:r>
        <w:rPr>
          <w:b/>
          <w:bCs/>
        </w:rPr>
        <w:t>2005</w:t>
      </w:r>
      <w:r>
        <w:t xml:space="preserve">. Contrasting responses of forest ecosystems to rising atmospheric CO2: Implications for the global C cycle. </w:t>
      </w:r>
      <w:r>
        <w:rPr>
          <w:i/>
          <w:iCs/>
        </w:rPr>
        <w:t>Global Biogeochemical Cycles</w:t>
      </w:r>
      <w:r>
        <w:t xml:space="preserve"> </w:t>
      </w:r>
      <w:r>
        <w:rPr>
          <w:b/>
          <w:bCs/>
        </w:rPr>
        <w:t>19</w:t>
      </w:r>
      <w:r>
        <w:t>: GB3006.</w:t>
      </w:r>
    </w:p>
    <w:p w14:paraId="69BCF58A" w14:textId="77777777" w:rsidR="00AF16B9" w:rsidRDefault="00AF16B9" w:rsidP="00AF16B9">
      <w:pPr>
        <w:pStyle w:val="Bibliography"/>
      </w:pPr>
      <w:r>
        <w:rPr>
          <w:b/>
          <w:bCs/>
        </w:rPr>
        <w:t>Dietze MC, Sala A, Carbone MS, Czimczik CI, Mantooth JA, Richardson AD, Vargas R</w:t>
      </w:r>
      <w:r>
        <w:t xml:space="preserve">. </w:t>
      </w:r>
      <w:r>
        <w:rPr>
          <w:b/>
          <w:bCs/>
        </w:rPr>
        <w:t>2014</w:t>
      </w:r>
      <w:r>
        <w:t xml:space="preserve">. Nonstructural Carbon in Woody Plants. </w:t>
      </w:r>
      <w:r>
        <w:rPr>
          <w:i/>
          <w:iCs/>
        </w:rPr>
        <w:t>Annual Review of Plant Biology</w:t>
      </w:r>
      <w:r>
        <w:t xml:space="preserve"> </w:t>
      </w:r>
      <w:r>
        <w:rPr>
          <w:b/>
          <w:bCs/>
        </w:rPr>
        <w:t>65</w:t>
      </w:r>
      <w:r>
        <w:t>: 667–687.</w:t>
      </w:r>
    </w:p>
    <w:p w14:paraId="11248BF9" w14:textId="77777777" w:rsidR="00AF16B9" w:rsidRDefault="00AF16B9" w:rsidP="00AF16B9">
      <w:pPr>
        <w:pStyle w:val="Bibliography"/>
      </w:pPr>
      <w:r>
        <w:rPr>
          <w:b/>
          <w:bCs/>
        </w:rPr>
        <w:t xml:space="preserve">Doughty CE, Malhi Y, Araujo-Murakami A, Metcalfe DB, Silva-Espejo JE, Arroyo L, Heredia JP, Pardo-Toledo E, Mendizabal LM, Rojas-Landivar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interannual drought. </w:t>
      </w:r>
      <w:r>
        <w:rPr>
          <w:i/>
          <w:iCs/>
        </w:rPr>
        <w:t>Ecology</w:t>
      </w:r>
      <w:r>
        <w:t xml:space="preserve"> </w:t>
      </w:r>
      <w:r>
        <w:rPr>
          <w:b/>
          <w:bCs/>
        </w:rPr>
        <w:t>95</w:t>
      </w:r>
      <w:r>
        <w:t>: 2192–2201.</w:t>
      </w:r>
    </w:p>
    <w:p w14:paraId="421A84F5" w14:textId="77777777" w:rsidR="00AF16B9" w:rsidRDefault="00AF16B9" w:rsidP="00AF16B9">
      <w:pPr>
        <w:pStyle w:val="Bibliography"/>
      </w:pPr>
      <w:r>
        <w:rPr>
          <w:b/>
          <w:bCs/>
        </w:rPr>
        <w:t xml:space="preserve">Doughty CE, Metcalfe D, Girardin C a. J, Farfan Amezquita F, Galiano Cabrera D, Huaraca Huasco W, Silva-Espejo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0E6B7902" w14:textId="77777777" w:rsidR="00AF16B9" w:rsidRDefault="00AF16B9" w:rsidP="00AF16B9">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4C0DF893" w14:textId="77777777" w:rsidR="00AF16B9" w:rsidRDefault="00AF16B9" w:rsidP="00AF16B9">
      <w:pPr>
        <w:pStyle w:val="Bibliography"/>
      </w:pPr>
      <w:r>
        <w:rPr>
          <w:b/>
          <w:bCs/>
        </w:rPr>
        <w:t xml:space="preserve">Drake JE, Gallet-Budynek A, Hofmockel KS, Bernhardt ES, Billings SA, Jackson RB, Johnsen KS, Lichter J, McCarthy HR, McCormack ML, </w:t>
      </w:r>
      <w:r>
        <w:rPr>
          <w:b/>
          <w:bCs/>
          <w:i/>
          <w:iCs/>
        </w:rPr>
        <w:t>et al.</w:t>
      </w:r>
      <w:r>
        <w:t xml:space="preserve"> </w:t>
      </w:r>
      <w:r>
        <w:rPr>
          <w:b/>
          <w:bCs/>
        </w:rPr>
        <w:t>2011</w:t>
      </w:r>
      <w:r>
        <w:t xml:space="preserve">. Increases in the flux of carbon belowground stimulate nitrogen uptake and sustain the long-term enhancement of forest productivity under elevated CO2. </w:t>
      </w:r>
      <w:r>
        <w:rPr>
          <w:i/>
          <w:iCs/>
        </w:rPr>
        <w:t>Ecology Letters</w:t>
      </w:r>
      <w:r>
        <w:t xml:space="preserve"> </w:t>
      </w:r>
      <w:r>
        <w:rPr>
          <w:b/>
          <w:bCs/>
        </w:rPr>
        <w:t>14</w:t>
      </w:r>
      <w:r>
        <w:t>: 349–357.</w:t>
      </w:r>
    </w:p>
    <w:p w14:paraId="4F05F7BE" w14:textId="77777777" w:rsidR="00AF16B9" w:rsidRDefault="00AF16B9" w:rsidP="00AF16B9">
      <w:pPr>
        <w:pStyle w:val="Bibliography"/>
      </w:pPr>
      <w:r>
        <w:rPr>
          <w:b/>
          <w:bCs/>
        </w:rPr>
        <w:t>Drake J, Tjoelker M, Aspinwall MJ</w:t>
      </w:r>
      <w:r>
        <w:t xml:space="preserve">. </w:t>
      </w:r>
      <w:r>
        <w:rPr>
          <w:b/>
          <w:bCs/>
        </w:rPr>
        <w:t>2016a</w:t>
      </w:r>
      <w:r>
        <w:t>. Drake_NewPhyt_2016_WTC3_RtoGPP_forfigshare.zip.</w:t>
      </w:r>
    </w:p>
    <w:p w14:paraId="32FE13C8" w14:textId="77777777" w:rsidR="00AF16B9" w:rsidRDefault="00AF16B9" w:rsidP="00AF16B9">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5849BEBD" w14:textId="77777777" w:rsidR="00AF16B9" w:rsidRDefault="00AF16B9" w:rsidP="00AF16B9">
      <w:pPr>
        <w:pStyle w:val="Bibliography"/>
      </w:pPr>
      <w:r>
        <w:rPr>
          <w:b/>
          <w:bCs/>
        </w:rPr>
        <w:t>Duursma RA, Barton CVM, Eamus D, Medlyn BE, Ellsworth DS, Forster MA, Tissue DT, Linder S, McMurtrie RE</w:t>
      </w:r>
      <w:r>
        <w:t xml:space="preserve">. </w:t>
      </w:r>
      <w:r>
        <w:rPr>
          <w:b/>
          <w:bCs/>
        </w:rPr>
        <w:t>2011</w:t>
      </w:r>
      <w:r>
        <w:t xml:space="preserve">. Rooting depth explains [CO2] x drought interaction in Eucalyptus saligna. </w:t>
      </w:r>
      <w:r>
        <w:rPr>
          <w:i/>
          <w:iCs/>
        </w:rPr>
        <w:t>Tree Physiology</w:t>
      </w:r>
      <w:r>
        <w:t xml:space="preserve"> </w:t>
      </w:r>
      <w:r>
        <w:rPr>
          <w:b/>
          <w:bCs/>
        </w:rPr>
        <w:t>31</w:t>
      </w:r>
      <w:r>
        <w:t>: 922–931.</w:t>
      </w:r>
    </w:p>
    <w:p w14:paraId="202745C2" w14:textId="77777777" w:rsidR="00AF16B9" w:rsidRDefault="00AF16B9" w:rsidP="00AF16B9">
      <w:pPr>
        <w:pStyle w:val="Bibliography"/>
      </w:pPr>
      <w:r>
        <w:rPr>
          <w:b/>
          <w:bCs/>
        </w:rPr>
        <w:t>Duursma RA, Barton CVM, Lin Y-S, Medlyn BE, Eamus D, Tissue DT, Ellsworth DS, McMurtrie RE</w:t>
      </w:r>
      <w:r>
        <w:t xml:space="preserve">. </w:t>
      </w:r>
      <w:r>
        <w:rPr>
          <w:b/>
          <w:bCs/>
        </w:rPr>
        <w:t>2014</w:t>
      </w:r>
      <w:r>
        <w:t xml:space="preserve">. The peaked response of transpiration rate to vapour pressure deficit in field conditions can be explained by the temperature optimum of photosynthesis. </w:t>
      </w:r>
      <w:r>
        <w:rPr>
          <w:i/>
          <w:iCs/>
        </w:rPr>
        <w:t>Agricultural and Forest Meteorology</w:t>
      </w:r>
      <w:r>
        <w:t xml:space="preserve"> </w:t>
      </w:r>
      <w:r>
        <w:rPr>
          <w:b/>
          <w:bCs/>
        </w:rPr>
        <w:t>189</w:t>
      </w:r>
      <w:r>
        <w:t>: 2–10.</w:t>
      </w:r>
    </w:p>
    <w:p w14:paraId="1DABE8F0" w14:textId="77777777" w:rsidR="00AF16B9" w:rsidRDefault="00AF16B9" w:rsidP="00AF16B9">
      <w:pPr>
        <w:pStyle w:val="Bibliography"/>
      </w:pPr>
      <w:r>
        <w:rPr>
          <w:b/>
          <w:bCs/>
        </w:rPr>
        <w:t>Duursma RA, Falster DS</w:t>
      </w:r>
      <w:r>
        <w:t xml:space="preserve">. </w:t>
      </w:r>
      <w:r>
        <w:rPr>
          <w:b/>
          <w:bCs/>
        </w:rPr>
        <w:t>2016</w:t>
      </w:r>
      <w:r>
        <w:t>. Leaf mass per area, not total leaf area, drives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67140146" w14:textId="77777777" w:rsidR="00AF16B9" w:rsidRDefault="00AF16B9" w:rsidP="00AF16B9">
      <w:pPr>
        <w:pStyle w:val="Bibliography"/>
      </w:pPr>
      <w:r>
        <w:rPr>
          <w:b/>
          <w:bCs/>
        </w:rPr>
        <w:t>Eamus D, Zolfaghar S, Villalobos-Vega R, Cleverly J, Huete A</w:t>
      </w:r>
      <w:r>
        <w:t xml:space="preserve">. </w:t>
      </w:r>
      <w:r>
        <w:rPr>
          <w:b/>
          <w:bCs/>
        </w:rPr>
        <w:t>2015</w:t>
      </w:r>
      <w:r>
        <w:t xml:space="preserve">. Groundwater-dependent ecosystems: recent insights from satellite and field-based studies. </w:t>
      </w:r>
      <w:r>
        <w:rPr>
          <w:i/>
          <w:iCs/>
        </w:rPr>
        <w:t>Hydrol. Earth Syst. Sci.</w:t>
      </w:r>
      <w:r>
        <w:t xml:space="preserve"> </w:t>
      </w:r>
      <w:r>
        <w:rPr>
          <w:b/>
          <w:bCs/>
        </w:rPr>
        <w:t>19</w:t>
      </w:r>
      <w:r>
        <w:t>: 4229–4256.</w:t>
      </w:r>
    </w:p>
    <w:p w14:paraId="0581BC37" w14:textId="77777777" w:rsidR="00AF16B9" w:rsidRDefault="00AF16B9" w:rsidP="00AF16B9">
      <w:pPr>
        <w:pStyle w:val="Bibliography"/>
      </w:pPr>
      <w:r>
        <w:rPr>
          <w:b/>
          <w:bCs/>
        </w:rPr>
        <w:lastRenderedPageBreak/>
        <w:t>Edler B, Buerger J, Breitsameter L, Steinmann H-H, Isselstein J</w:t>
      </w:r>
      <w:r>
        <w:t xml:space="preserve">. </w:t>
      </w:r>
      <w:r>
        <w:rPr>
          <w:b/>
          <w:bCs/>
        </w:rPr>
        <w:t>2015</w:t>
      </w:r>
      <w:r>
        <w:t xml:space="preserve">. Growth responses to elevated temperature and reduced soil moisture during early establishment of three annual weeds in four soil types. </w:t>
      </w:r>
      <w:r>
        <w:rPr>
          <w:i/>
          <w:iCs/>
        </w:rPr>
        <w:t>Journal of Plant Diseases and Protection</w:t>
      </w:r>
      <w:r>
        <w:t xml:space="preserve"> </w:t>
      </w:r>
      <w:r>
        <w:rPr>
          <w:b/>
          <w:bCs/>
        </w:rPr>
        <w:t>122</w:t>
      </w:r>
      <w:r>
        <w:t>: 39–48.</w:t>
      </w:r>
    </w:p>
    <w:p w14:paraId="5D1E3F07" w14:textId="77777777" w:rsidR="00AF16B9" w:rsidRDefault="00AF16B9" w:rsidP="00AF16B9">
      <w:pPr>
        <w:pStyle w:val="Bibliography"/>
      </w:pPr>
      <w:r>
        <w:rPr>
          <w:b/>
          <w:bCs/>
        </w:rPr>
        <w:t xml:space="preserve">Epron D, Bahn M, Derrien D, Lattanzi FA, Pumpanen J, Gessler A, Högberg P, Maillard P, Dannoura M, Gérant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6C64E075" w14:textId="77777777" w:rsidR="00AF16B9" w:rsidRDefault="00AF16B9" w:rsidP="00AF16B9">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7503DE70" w14:textId="77777777" w:rsidR="00AF16B9" w:rsidRDefault="00AF16B9" w:rsidP="00AF16B9">
      <w:pPr>
        <w:pStyle w:val="Bibliography"/>
      </w:pPr>
      <w:r>
        <w:rPr>
          <w:b/>
          <w:bCs/>
        </w:rPr>
        <w:t>Fatichi S, Leuzinger S, Koerner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30796B4B" w14:textId="77777777" w:rsidR="00AF16B9" w:rsidRDefault="00AF16B9" w:rsidP="00AF16B9">
      <w:pPr>
        <w:pStyle w:val="Bibliography"/>
      </w:pPr>
      <w:r>
        <w:rPr>
          <w:b/>
          <w:bCs/>
        </w:rPr>
        <w:t>Feng L, Reffye P de, Dreyfus P, Auclair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3D15F8C8" w14:textId="77777777" w:rsidR="00AF16B9" w:rsidRDefault="00AF16B9" w:rsidP="00AF16B9">
      <w:pPr>
        <w:pStyle w:val="Bibliography"/>
      </w:pPr>
      <w:r>
        <w:rPr>
          <w:b/>
          <w:bCs/>
        </w:rPr>
        <w:t>Finzi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0EF5F703" w14:textId="77777777" w:rsidR="00AF16B9" w:rsidRDefault="00AF16B9" w:rsidP="00AF16B9">
      <w:pPr>
        <w:pStyle w:val="Bibliography"/>
      </w:pPr>
      <w:r>
        <w:rPr>
          <w:b/>
          <w:bCs/>
        </w:rPr>
        <w:t>Franklin O, Johansson J, Dewar RC, Dieckmann U, McMurtrie RE, Brännström Å, Dybzinski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0D11E637" w14:textId="77777777" w:rsidR="00AF16B9" w:rsidRDefault="00AF16B9" w:rsidP="00AF16B9">
      <w:pPr>
        <w:pStyle w:val="Bibliography"/>
      </w:pPr>
      <w:r>
        <w:rPr>
          <w:b/>
          <w:bCs/>
        </w:rPr>
        <w:t>Friedlingstein P, Joel G, Field CB, Fung IY</w:t>
      </w:r>
      <w:r>
        <w:t xml:space="preserve">. </w:t>
      </w:r>
      <w:r>
        <w:rPr>
          <w:b/>
          <w:bCs/>
        </w:rPr>
        <w:t>1999</w:t>
      </w:r>
      <w:r>
        <w:t xml:space="preserve">. Toward an allocation scheme for global terrestrial carbon models. </w:t>
      </w:r>
      <w:r>
        <w:rPr>
          <w:i/>
          <w:iCs/>
        </w:rPr>
        <w:t>Global Change Biology</w:t>
      </w:r>
      <w:r>
        <w:t xml:space="preserve"> </w:t>
      </w:r>
      <w:r>
        <w:rPr>
          <w:b/>
          <w:bCs/>
        </w:rPr>
        <w:t>5</w:t>
      </w:r>
      <w:r>
        <w:t>: 755–770.</w:t>
      </w:r>
    </w:p>
    <w:p w14:paraId="02B98155" w14:textId="77777777" w:rsidR="00AF16B9" w:rsidRDefault="00AF16B9" w:rsidP="00AF16B9">
      <w:pPr>
        <w:pStyle w:val="Bibliography"/>
      </w:pPr>
      <w:r>
        <w:rPr>
          <w:b/>
          <w:bCs/>
        </w:rPr>
        <w:t>Furze ME, Trumbore S, Hartmann H</w:t>
      </w:r>
      <w:r>
        <w:t xml:space="preserve">. </w:t>
      </w:r>
      <w:r>
        <w:rPr>
          <w:b/>
          <w:bCs/>
        </w:rPr>
        <w:t>2018</w:t>
      </w:r>
      <w:r>
        <w:t xml:space="preserve">. Detours on the phloem sugar highway: stem carbon storage and remobilization. </w:t>
      </w:r>
      <w:r>
        <w:rPr>
          <w:i/>
          <w:iCs/>
        </w:rPr>
        <w:t>Current Opinion in Plant Biology</w:t>
      </w:r>
      <w:r>
        <w:t xml:space="preserve"> </w:t>
      </w:r>
      <w:r>
        <w:rPr>
          <w:b/>
          <w:bCs/>
        </w:rPr>
        <w:t>43</w:t>
      </w:r>
      <w:r>
        <w:t>: 89–95.</w:t>
      </w:r>
    </w:p>
    <w:p w14:paraId="21A359F2" w14:textId="77777777" w:rsidR="00AF16B9" w:rsidRDefault="00AF16B9" w:rsidP="00AF16B9">
      <w:pPr>
        <w:pStyle w:val="Bibliography"/>
      </w:pPr>
      <w:r>
        <w:rPr>
          <w:b/>
          <w:bCs/>
        </w:rPr>
        <w:t>Gastal F, Lemaire G</w:t>
      </w:r>
      <w:r>
        <w:t xml:space="preserve">. </w:t>
      </w:r>
      <w:r>
        <w:rPr>
          <w:b/>
          <w:bCs/>
        </w:rPr>
        <w:t>2002</w:t>
      </w:r>
      <w:r>
        <w:t xml:space="preserve">. N uptake and distribution in crops: an agronomical and ecophysiological perspective. </w:t>
      </w:r>
      <w:r>
        <w:rPr>
          <w:i/>
          <w:iCs/>
        </w:rPr>
        <w:t>Journal of Experimental Botany</w:t>
      </w:r>
      <w:r>
        <w:t xml:space="preserve"> </w:t>
      </w:r>
      <w:r>
        <w:rPr>
          <w:b/>
          <w:bCs/>
        </w:rPr>
        <w:t>53</w:t>
      </w:r>
      <w:r>
        <w:t>: 789–799.</w:t>
      </w:r>
    </w:p>
    <w:p w14:paraId="12BE5802" w14:textId="77777777" w:rsidR="00AF16B9" w:rsidRDefault="00AF16B9" w:rsidP="00AF16B9">
      <w:pPr>
        <w:pStyle w:val="Bibliography"/>
      </w:pPr>
      <w:r>
        <w:rPr>
          <w:b/>
          <w:bCs/>
        </w:rPr>
        <w:t>Gower ST, Krankina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2B430CF6" w14:textId="77777777" w:rsidR="00AF16B9" w:rsidRDefault="00AF16B9" w:rsidP="00AF16B9">
      <w:pPr>
        <w:pStyle w:val="Bibliography"/>
      </w:pPr>
      <w:r>
        <w:rPr>
          <w:b/>
          <w:bCs/>
        </w:rPr>
        <w:t>Hartmann H, McDowell NG, Trumbore S</w:t>
      </w:r>
      <w:r>
        <w:t xml:space="preserve">. </w:t>
      </w:r>
      <w:r>
        <w:rPr>
          <w:b/>
          <w:bCs/>
        </w:rPr>
        <w:t>2015</w:t>
      </w:r>
      <w:r>
        <w:t xml:space="preserve">. Allocation to carbon storage pools in Norway spruce saplings under drought and low CO2. </w:t>
      </w:r>
      <w:r>
        <w:rPr>
          <w:i/>
          <w:iCs/>
        </w:rPr>
        <w:t>Tree Physiology</w:t>
      </w:r>
      <w:r>
        <w:t xml:space="preserve"> </w:t>
      </w:r>
      <w:r>
        <w:rPr>
          <w:b/>
          <w:bCs/>
        </w:rPr>
        <w:t>35</w:t>
      </w:r>
      <w:r>
        <w:t>: 243–252.</w:t>
      </w:r>
    </w:p>
    <w:p w14:paraId="4654F0BD" w14:textId="77777777" w:rsidR="00AF16B9" w:rsidRDefault="00AF16B9" w:rsidP="00AF16B9">
      <w:pPr>
        <w:pStyle w:val="Bibliography"/>
      </w:pPr>
      <w:r>
        <w:rPr>
          <w:b/>
          <w:bCs/>
        </w:rPr>
        <w:t>Högberg P, Nordgren A, Buchmann N, Taylor AF, Ekblad A, Högberg MN, Nyberg G, Ottosson-Löfvenius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43A4656A" w14:textId="77777777" w:rsidR="00AF16B9" w:rsidRDefault="00AF16B9" w:rsidP="00AF16B9">
      <w:pPr>
        <w:pStyle w:val="Bibliography"/>
      </w:pPr>
      <w:r>
        <w:rPr>
          <w:b/>
          <w:bCs/>
        </w:rPr>
        <w:t>Hommel R, Siegwolf R, Zavadlav S, Arend M, Schaub M, Galiano L, Haeni M, Kayler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14D37CC9" w14:textId="77777777" w:rsidR="00AF16B9" w:rsidRDefault="00AF16B9" w:rsidP="00AF16B9">
      <w:pPr>
        <w:pStyle w:val="Bibliography"/>
      </w:pPr>
      <w:r>
        <w:rPr>
          <w:b/>
          <w:bCs/>
        </w:rPr>
        <w:lastRenderedPageBreak/>
        <w:t xml:space="preserve">Koirala S, Jung M, Reichstein M, de Graaf IEM, Camps-Valls G, Ichii K, Papale D, Ráduly B, Schwalm CR, Tramontana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1066E65E" w14:textId="77777777" w:rsidR="00AF16B9" w:rsidRDefault="00AF16B9" w:rsidP="00AF16B9">
      <w:pPr>
        <w:pStyle w:val="Bibliography"/>
      </w:pPr>
      <w:r>
        <w:rPr>
          <w:b/>
          <w:bCs/>
        </w:rPr>
        <w:t>Korner C</w:t>
      </w:r>
      <w:r>
        <w:t xml:space="preserve">. </w:t>
      </w:r>
      <w:r>
        <w:rPr>
          <w:b/>
          <w:bCs/>
        </w:rPr>
        <w:t>2003</w:t>
      </w:r>
      <w:r>
        <w:t xml:space="preserve">. Carbon limitation in trees. </w:t>
      </w:r>
      <w:r>
        <w:rPr>
          <w:i/>
          <w:iCs/>
        </w:rPr>
        <w:t>Journal of Ecology</w:t>
      </w:r>
      <w:r>
        <w:t xml:space="preserve"> </w:t>
      </w:r>
      <w:r>
        <w:rPr>
          <w:b/>
          <w:bCs/>
        </w:rPr>
        <w:t>91</w:t>
      </w:r>
      <w:r>
        <w:t>: 4–17.</w:t>
      </w:r>
    </w:p>
    <w:p w14:paraId="56A0523A" w14:textId="77777777" w:rsidR="00AF16B9" w:rsidRDefault="00AF16B9" w:rsidP="00AF16B9">
      <w:pPr>
        <w:pStyle w:val="Bibliography"/>
      </w:pPr>
      <w:r>
        <w:rPr>
          <w:b/>
          <w:bCs/>
        </w:rPr>
        <w:t>Kuster TM, Arend M, Bleuler P, Günthardt</w:t>
      </w:r>
      <w:r>
        <w:rPr>
          <w:rFonts w:ascii="Cambria Math" w:hAnsi="Cambria Math" w:cs="Cambria Math"/>
          <w:b/>
          <w:bCs/>
        </w:rPr>
        <w:t>‐</w:t>
      </w:r>
      <w:r>
        <w:rPr>
          <w:b/>
          <w:bCs/>
        </w:rPr>
        <w:t>Goerg MS, Schulin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5F7F701B" w14:textId="77777777" w:rsidR="00AF16B9" w:rsidRDefault="00AF16B9" w:rsidP="00AF16B9">
      <w:pPr>
        <w:pStyle w:val="Bibliography"/>
      </w:pPr>
      <w:r>
        <w:rPr>
          <w:b/>
          <w:bCs/>
        </w:rPr>
        <w:t>Landsberg JJ, Waring RH</w:t>
      </w:r>
      <w:r>
        <w:t xml:space="preserve">. </w:t>
      </w:r>
      <w:r>
        <w:rPr>
          <w:b/>
          <w:bCs/>
        </w:rPr>
        <w:t>1997</w:t>
      </w:r>
      <w:r>
        <w:t xml:space="preserve">. A generalised model of forest productivity using simplified concepts of radiation-use efficiency, carbon balance and partitioning. </w:t>
      </w:r>
      <w:r>
        <w:rPr>
          <w:i/>
          <w:iCs/>
        </w:rPr>
        <w:t>Forest Ecology and Management</w:t>
      </w:r>
      <w:r>
        <w:t xml:space="preserve"> </w:t>
      </w:r>
      <w:r>
        <w:rPr>
          <w:b/>
          <w:bCs/>
        </w:rPr>
        <w:t>95</w:t>
      </w:r>
      <w:r>
        <w:t>: 209–228.</w:t>
      </w:r>
    </w:p>
    <w:p w14:paraId="36FCB15F" w14:textId="77777777" w:rsidR="00AF16B9" w:rsidRDefault="00AF16B9" w:rsidP="00AF16B9">
      <w:pPr>
        <w:pStyle w:val="Bibliography"/>
      </w:pPr>
      <w:r>
        <w:rPr>
          <w:b/>
          <w:bCs/>
        </w:rPr>
        <w:t xml:space="preserve">Lemoine R, La Camera S, Atanassova R, Dedaldechamp F, Allario T, Pourtau N, Bonnemain J-L, Laloi M, Coutos-Thevenot P, Maurousset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172D6321" w14:textId="77777777" w:rsidR="00AF16B9" w:rsidRDefault="00AF16B9" w:rsidP="00AF16B9">
      <w:pPr>
        <w:pStyle w:val="Bibliography"/>
      </w:pPr>
      <w:r>
        <w:rPr>
          <w:b/>
          <w:bCs/>
        </w:rPr>
        <w:t>Leon-Sanchez L, Nicolas E, Nortes PA, Maestre FT, Querejeta JI</w:t>
      </w:r>
      <w:r>
        <w:t xml:space="preserve">. </w:t>
      </w:r>
      <w:r>
        <w:rPr>
          <w:b/>
          <w:bCs/>
        </w:rPr>
        <w:t>2016</w:t>
      </w:r>
      <w:r>
        <w:t xml:space="preserve">. Photosynthesis and growth reduction with warming are driven by nonstomatal limitations in a Mediterranean semi-arid shrub. </w:t>
      </w:r>
      <w:r>
        <w:rPr>
          <w:i/>
          <w:iCs/>
        </w:rPr>
        <w:t>Ecology and Evolution</w:t>
      </w:r>
      <w:r>
        <w:t xml:space="preserve"> </w:t>
      </w:r>
      <w:r>
        <w:rPr>
          <w:b/>
          <w:bCs/>
        </w:rPr>
        <w:t>6</w:t>
      </w:r>
      <w:r>
        <w:t>: 2725–2738.</w:t>
      </w:r>
    </w:p>
    <w:p w14:paraId="4340A5C1" w14:textId="77777777" w:rsidR="00AF16B9" w:rsidRDefault="00AF16B9" w:rsidP="00AF16B9">
      <w:pPr>
        <w:pStyle w:val="Bibliography"/>
      </w:pPr>
      <w:r>
        <w:rPr>
          <w:b/>
          <w:bCs/>
        </w:rPr>
        <w:t>Litton CM, Raich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2223C2DE" w14:textId="77777777" w:rsidR="00AF16B9" w:rsidRDefault="00AF16B9" w:rsidP="00AF16B9">
      <w:pPr>
        <w:pStyle w:val="Bibliography"/>
      </w:pPr>
      <w:r>
        <w:rPr>
          <w:b/>
          <w:bCs/>
        </w:rPr>
        <w:t>Lovelock CE, Feller IC, Mckee KL, Engelbrecht BMJ, Ball MC</w:t>
      </w:r>
      <w:r>
        <w:t xml:space="preserve">. </w:t>
      </w:r>
      <w:r>
        <w:rPr>
          <w:b/>
          <w:bCs/>
        </w:rPr>
        <w:t>2004</w:t>
      </w:r>
      <w:r>
        <w:t xml:space="preserve">. The effect of nutrient enrichment on growth, photosynthesis and hydraulic conductance of dwarf mangroves in Panama. </w:t>
      </w:r>
      <w:r>
        <w:rPr>
          <w:i/>
          <w:iCs/>
        </w:rPr>
        <w:t>Functional Ecology</w:t>
      </w:r>
      <w:r>
        <w:t xml:space="preserve"> </w:t>
      </w:r>
      <w:r>
        <w:rPr>
          <w:b/>
          <w:bCs/>
        </w:rPr>
        <w:t>18</w:t>
      </w:r>
      <w:r>
        <w:t>: 25–33.</w:t>
      </w:r>
    </w:p>
    <w:p w14:paraId="50F78BC0" w14:textId="77777777" w:rsidR="00AF16B9" w:rsidRDefault="00AF16B9" w:rsidP="00AF16B9">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43B91B11" w14:textId="77777777" w:rsidR="00AF16B9" w:rsidRDefault="00AF16B9" w:rsidP="00AF16B9">
      <w:pPr>
        <w:pStyle w:val="Bibliography"/>
      </w:pPr>
      <w:r>
        <w:rPr>
          <w:b/>
          <w:bCs/>
        </w:rPr>
        <w:t>Mäkelä A, Valentine HT, Helmisaari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2F503E9B" w14:textId="77777777" w:rsidR="00AF16B9" w:rsidRDefault="00AF16B9" w:rsidP="00AF16B9">
      <w:pPr>
        <w:pStyle w:val="Bibliography"/>
      </w:pPr>
      <w:r>
        <w:rPr>
          <w:b/>
          <w:bCs/>
        </w:rPr>
        <w:t>McCree KJ</w:t>
      </w:r>
      <w:r>
        <w:t xml:space="preserve">. </w:t>
      </w:r>
      <w:r>
        <w:rPr>
          <w:b/>
          <w:bCs/>
        </w:rPr>
        <w:t>1970</w:t>
      </w:r>
      <w:r>
        <w:t xml:space="preserve">. An equation for the rate of respiration of white clover grown under controlled conditions. </w:t>
      </w:r>
      <w:r>
        <w:rPr>
          <w:i/>
          <w:iCs/>
        </w:rPr>
        <w:t>Prediction and measurement of photosynthetic productivity. Proceedings of the IBP/PP Technical Meeting, Trebon, [Czechoslovakia], 14-21 September, 1969</w:t>
      </w:r>
      <w:r>
        <w:t>.</w:t>
      </w:r>
    </w:p>
    <w:p w14:paraId="347E9B93" w14:textId="77777777" w:rsidR="00AF16B9" w:rsidRDefault="00AF16B9" w:rsidP="00AF16B9">
      <w:pPr>
        <w:pStyle w:val="Bibliography"/>
      </w:pPr>
      <w:r>
        <w:rPr>
          <w:b/>
          <w:bCs/>
        </w:rPr>
        <w:t>McMurtrie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78231304" w14:textId="77777777" w:rsidR="00AF16B9" w:rsidRDefault="00AF16B9" w:rsidP="00AF16B9">
      <w:pPr>
        <w:pStyle w:val="Bibliography"/>
      </w:pPr>
      <w:r>
        <w:rPr>
          <w:b/>
          <w:bCs/>
        </w:rPr>
        <w:t xml:space="preserve">Melillo JM, Butler S, Johnson J, Mohan J, Steudler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749D7EA1" w14:textId="77777777" w:rsidR="00AF16B9" w:rsidRDefault="00AF16B9" w:rsidP="00AF16B9">
      <w:pPr>
        <w:pStyle w:val="Bibliography"/>
      </w:pPr>
      <w:r>
        <w:rPr>
          <w:b/>
          <w:bCs/>
        </w:rPr>
        <w:t>Melillo JM, Steudler PA, Aber JD, Newkirk K, Lux H, Bowles FP, Catricala C, Magill A, Ahrens T, Morrisseau S</w:t>
      </w:r>
      <w:r>
        <w:t xml:space="preserve">. </w:t>
      </w:r>
      <w:r>
        <w:rPr>
          <w:b/>
          <w:bCs/>
        </w:rPr>
        <w:t>2002</w:t>
      </w:r>
      <w:r>
        <w:t xml:space="preserve">. Soil Warming and Carbon-Cycle Feedbacks to the Climate System. </w:t>
      </w:r>
      <w:r>
        <w:rPr>
          <w:i/>
          <w:iCs/>
        </w:rPr>
        <w:t>Science</w:t>
      </w:r>
      <w:r>
        <w:t xml:space="preserve"> </w:t>
      </w:r>
      <w:r>
        <w:rPr>
          <w:b/>
          <w:bCs/>
        </w:rPr>
        <w:t>298</w:t>
      </w:r>
      <w:r>
        <w:t>: 2173–2176.</w:t>
      </w:r>
    </w:p>
    <w:p w14:paraId="590FE232" w14:textId="77777777" w:rsidR="00AF16B9" w:rsidRDefault="00AF16B9" w:rsidP="00AF16B9">
      <w:pPr>
        <w:pStyle w:val="Bibliography"/>
      </w:pPr>
      <w:r>
        <w:rPr>
          <w:b/>
          <w:bCs/>
        </w:rPr>
        <w:lastRenderedPageBreak/>
        <w:t>Mencuccini M</w:t>
      </w:r>
      <w:r>
        <w:t xml:space="preserve">. </w:t>
      </w:r>
      <w:r>
        <w:rPr>
          <w:b/>
          <w:bCs/>
        </w:rPr>
        <w:t>2003</w:t>
      </w:r>
      <w:r>
        <w:t xml:space="preserve">. The ecological significance of long-distance water transport: short-term regulation, long-term acclimation and the hydraulic costs of stature across plant life forms. </w:t>
      </w:r>
      <w:r>
        <w:rPr>
          <w:i/>
          <w:iCs/>
        </w:rPr>
        <w:t>Plant, Cell &amp; Environment</w:t>
      </w:r>
      <w:r>
        <w:t xml:space="preserve"> </w:t>
      </w:r>
      <w:r>
        <w:rPr>
          <w:b/>
          <w:bCs/>
        </w:rPr>
        <w:t>26</w:t>
      </w:r>
      <w:r>
        <w:t>: 163–182.</w:t>
      </w:r>
    </w:p>
    <w:p w14:paraId="51656DCE" w14:textId="77777777" w:rsidR="00AF16B9" w:rsidRDefault="00AF16B9" w:rsidP="00AF16B9">
      <w:pPr>
        <w:pStyle w:val="Bibliography"/>
      </w:pPr>
      <w:r>
        <w:rPr>
          <w:b/>
          <w:bCs/>
        </w:rPr>
        <w:t>Mensforth LJ, Thorburn PJ, Tyerman SD, Walker GR</w:t>
      </w:r>
      <w:r>
        <w:t xml:space="preserve">. </w:t>
      </w:r>
      <w:r>
        <w:rPr>
          <w:b/>
          <w:bCs/>
        </w:rPr>
        <w:t>1994</w:t>
      </w:r>
      <w:r>
        <w:t xml:space="preserve">. Sources of water used by riparian Eucalyptus camaldulensis overlying highly saline groundwater. </w:t>
      </w:r>
      <w:r>
        <w:rPr>
          <w:i/>
          <w:iCs/>
        </w:rPr>
        <w:t>Oecologia</w:t>
      </w:r>
      <w:r>
        <w:t xml:space="preserve"> </w:t>
      </w:r>
      <w:r>
        <w:rPr>
          <w:b/>
          <w:bCs/>
        </w:rPr>
        <w:t>100</w:t>
      </w:r>
      <w:r>
        <w:t>: 21–28.</w:t>
      </w:r>
    </w:p>
    <w:p w14:paraId="3B326947" w14:textId="77777777" w:rsidR="00AF16B9" w:rsidRDefault="00AF16B9" w:rsidP="00AF16B9">
      <w:pPr>
        <w:pStyle w:val="Bibliography"/>
      </w:pPr>
      <w:r>
        <w:rPr>
          <w:b/>
          <w:bCs/>
        </w:rPr>
        <w:t>Munir TM, Perkins M, Kaing E, Strack M</w:t>
      </w:r>
      <w:r>
        <w:t xml:space="preserve">. </w:t>
      </w:r>
      <w:r>
        <w:rPr>
          <w:b/>
          <w:bCs/>
        </w:rPr>
        <w:t>2015</w:t>
      </w:r>
      <w:r>
        <w:t xml:space="preserve">. Carbon dioxide flux and net primary production of a boreal treed bog: Responses to warming and water-table-lowering simulations of climate change. </w:t>
      </w:r>
      <w:r>
        <w:rPr>
          <w:i/>
          <w:iCs/>
        </w:rPr>
        <w:t>Biogeosciences</w:t>
      </w:r>
      <w:r>
        <w:t xml:space="preserve"> </w:t>
      </w:r>
      <w:r>
        <w:rPr>
          <w:b/>
          <w:bCs/>
        </w:rPr>
        <w:t>12</w:t>
      </w:r>
      <w:r>
        <w:t>: 1091–1111.</w:t>
      </w:r>
    </w:p>
    <w:p w14:paraId="17FDA2C9" w14:textId="77777777" w:rsidR="00AF16B9" w:rsidRDefault="00AF16B9" w:rsidP="00AF16B9">
      <w:pPr>
        <w:pStyle w:val="Bibliography"/>
      </w:pPr>
      <w:r>
        <w:rPr>
          <w:b/>
          <w:bCs/>
        </w:rPr>
        <w:t>Nemani RR, Keeling CD, Hashimoto H, Jolly WM, Piper SC, Tucker CJ, Myneni RB, Running SW</w:t>
      </w:r>
      <w:r>
        <w:t xml:space="preserve">. </w:t>
      </w:r>
      <w:r>
        <w:rPr>
          <w:b/>
          <w:bCs/>
        </w:rPr>
        <w:t>2003</w:t>
      </w:r>
      <w:r>
        <w:t xml:space="preserve">. Climate-Driven Increases in Global Terrestrial Net Primary Production from 1982 to 1999. </w:t>
      </w:r>
      <w:r>
        <w:rPr>
          <w:i/>
          <w:iCs/>
        </w:rPr>
        <w:t>Science</w:t>
      </w:r>
      <w:r>
        <w:t xml:space="preserve"> </w:t>
      </w:r>
      <w:r>
        <w:rPr>
          <w:b/>
          <w:bCs/>
        </w:rPr>
        <w:t>300</w:t>
      </w:r>
      <w:r>
        <w:t>: 1560–1563.</w:t>
      </w:r>
    </w:p>
    <w:p w14:paraId="785AB243" w14:textId="77777777" w:rsidR="00AF16B9" w:rsidRDefault="00AF16B9" w:rsidP="00AF16B9">
      <w:pPr>
        <w:pStyle w:val="Bibliography"/>
      </w:pPr>
      <w:r>
        <w:rPr>
          <w:b/>
          <w:bCs/>
        </w:rPr>
        <w:t>Palmroth S, Oren R, McCarthy HR, Johnsen KH, Finzi AC, Butnor JR, Ryan MG, Schlesinger WH</w:t>
      </w:r>
      <w:r>
        <w:t xml:space="preserve">. </w:t>
      </w:r>
      <w:r>
        <w:rPr>
          <w:b/>
          <w:bCs/>
        </w:rPr>
        <w:t>2006</w:t>
      </w:r>
      <w:r>
        <w:t xml:space="preserve">. Aboveground sink strength in forests controls the allocation of carbon below ground and its [CO2]-induced enhancement. </w:t>
      </w:r>
      <w:r>
        <w:rPr>
          <w:i/>
          <w:iCs/>
        </w:rPr>
        <w:t>Proceedings of the National Academy of Sciences</w:t>
      </w:r>
      <w:r>
        <w:t xml:space="preserve"> </w:t>
      </w:r>
      <w:r>
        <w:rPr>
          <w:b/>
          <w:bCs/>
        </w:rPr>
        <w:t>103</w:t>
      </w:r>
      <w:r>
        <w:t>: 19362–19367.</w:t>
      </w:r>
    </w:p>
    <w:p w14:paraId="4A75ABDA" w14:textId="77777777" w:rsidR="00AF16B9" w:rsidRDefault="00AF16B9" w:rsidP="00AF16B9">
      <w:pPr>
        <w:pStyle w:val="Bibliography"/>
      </w:pPr>
      <w:r>
        <w:rPr>
          <w:b/>
          <w:bCs/>
        </w:rPr>
        <w:t>van der Ploeg RR, Bo¨hm W, Kirkham MB</w:t>
      </w:r>
      <w:r>
        <w:t xml:space="preserve">. </w:t>
      </w:r>
      <w:r>
        <w:rPr>
          <w:b/>
          <w:bCs/>
        </w:rPr>
        <w:t>1999</w:t>
      </w:r>
      <w:r>
        <w:t xml:space="preserve">. On the Origin of the Theory of Mineral Nutrition of Plants and the Law of the Minimum. </w:t>
      </w:r>
      <w:r>
        <w:rPr>
          <w:b/>
          <w:bCs/>
        </w:rPr>
        <w:t>63</w:t>
      </w:r>
      <w:r>
        <w:t>: 1055–1062.</w:t>
      </w:r>
    </w:p>
    <w:p w14:paraId="1F4E993F" w14:textId="77777777" w:rsidR="00AF16B9" w:rsidRDefault="00AF16B9" w:rsidP="00AF16B9">
      <w:pPr>
        <w:pStyle w:val="Bibliography"/>
      </w:pPr>
      <w:r>
        <w:rPr>
          <w:b/>
          <w:bCs/>
        </w:rPr>
        <w:t>Poorter H, Jagodzinski AM, Ruiz-Peinado R, Kuyah S, Luo Y, Oleksyn J, Usoltsev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2559D191" w14:textId="77777777" w:rsidR="00AF16B9" w:rsidRDefault="00AF16B9" w:rsidP="00AF16B9">
      <w:pPr>
        <w:pStyle w:val="Bibliography"/>
      </w:pPr>
      <w:r>
        <w:rPr>
          <w:b/>
          <w:bCs/>
        </w:rPr>
        <w:t>Poorter H, Niklas KJ, Reich PB, Oleksyn J, Poot P, Mommer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01C96CB0" w14:textId="77777777" w:rsidR="00AF16B9" w:rsidRDefault="00AF16B9" w:rsidP="00AF16B9">
      <w:pPr>
        <w:pStyle w:val="Bibliography"/>
      </w:pPr>
      <w:r>
        <w:rPr>
          <w:b/>
          <w:bCs/>
        </w:rPr>
        <w:t>Poorter H, Sack L</w:t>
      </w:r>
      <w:r>
        <w:t xml:space="preserve">. </w:t>
      </w:r>
      <w:r>
        <w:rPr>
          <w:b/>
          <w:bCs/>
        </w:rPr>
        <w:t>2012</w:t>
      </w:r>
      <w:r>
        <w:t xml:space="preserve">. Pitfalls and Possibilities in the Analysis of Biomass Allocation Patterns in Plants. </w:t>
      </w:r>
      <w:r>
        <w:rPr>
          <w:i/>
          <w:iCs/>
        </w:rPr>
        <w:t>Frontiers in Plant Science</w:t>
      </w:r>
      <w:r>
        <w:t xml:space="preserve"> </w:t>
      </w:r>
      <w:r>
        <w:rPr>
          <w:b/>
          <w:bCs/>
        </w:rPr>
        <w:t>3</w:t>
      </w:r>
      <w:r>
        <w:t>.</w:t>
      </w:r>
    </w:p>
    <w:p w14:paraId="275B5A94" w14:textId="77777777" w:rsidR="00AF16B9" w:rsidRDefault="00AF16B9" w:rsidP="00AF16B9">
      <w:pPr>
        <w:pStyle w:val="Bibliography"/>
      </w:pPr>
      <w:r>
        <w:rPr>
          <w:b/>
          <w:bCs/>
        </w:rPr>
        <w:t>Pugh T a. M, Mueller C, Arneth A, Haverd V, Smith B</w:t>
      </w:r>
      <w:r>
        <w:t xml:space="preserve">. </w:t>
      </w:r>
      <w:r>
        <w:rPr>
          <w:b/>
          <w:bCs/>
        </w:rPr>
        <w:t>2016</w:t>
      </w:r>
      <w:r>
        <w:t xml:space="preserve">. Key knowledge and data gaps in modelling the influence of CO2 concentration on the terrestrial carbon sink. </w:t>
      </w:r>
      <w:r>
        <w:rPr>
          <w:i/>
          <w:iCs/>
        </w:rPr>
        <w:t>Journal of Plant Physiology</w:t>
      </w:r>
      <w:r>
        <w:t xml:space="preserve"> </w:t>
      </w:r>
      <w:r>
        <w:rPr>
          <w:b/>
          <w:bCs/>
        </w:rPr>
        <w:t>203</w:t>
      </w:r>
      <w:r>
        <w:t>: 3–15.</w:t>
      </w:r>
    </w:p>
    <w:p w14:paraId="76AEB3E9" w14:textId="77777777" w:rsidR="00AF16B9" w:rsidRDefault="00AF16B9" w:rsidP="00AF16B9">
      <w:pPr>
        <w:pStyle w:val="Bibliography"/>
      </w:pPr>
      <w:r>
        <w:rPr>
          <w:b/>
          <w:bCs/>
        </w:rPr>
        <w:t>Reich PB</w:t>
      </w:r>
      <w:r>
        <w:t xml:space="preserve">. </w:t>
      </w:r>
      <w:r>
        <w:rPr>
          <w:b/>
          <w:bCs/>
        </w:rPr>
        <w:t>2002</w:t>
      </w:r>
      <w:r>
        <w:t>. Root-shoot relations: Optimality in acclimation and adaptation or the ’Emperor’s New Clothes. In: Plant roots: the hidden half. 205–220.</w:t>
      </w:r>
    </w:p>
    <w:p w14:paraId="2738E1D0" w14:textId="77777777" w:rsidR="00AF16B9" w:rsidRDefault="00AF16B9" w:rsidP="00AF16B9">
      <w:pPr>
        <w:pStyle w:val="Bibliography"/>
      </w:pPr>
      <w:r>
        <w:rPr>
          <w:b/>
          <w:bCs/>
        </w:rPr>
        <w:t>Reich PB, Luo Y, Bradford JB, Poorter H, Perry CH, Oleksyn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4C3BBF41" w14:textId="77777777" w:rsidR="00AF16B9" w:rsidRDefault="00AF16B9" w:rsidP="00AF16B9">
      <w:pPr>
        <w:pStyle w:val="Bibliography"/>
      </w:pPr>
      <w:r>
        <w:rPr>
          <w:b/>
          <w:bCs/>
        </w:rPr>
        <w:t>Reich PB, Sendall KM, Stefanski A, Wei X, Rich RL, Montgomery RA</w:t>
      </w:r>
      <w:r>
        <w:t xml:space="preserve">. </w:t>
      </w:r>
      <w:r>
        <w:rPr>
          <w:b/>
          <w:bCs/>
        </w:rPr>
        <w:t>2016</w:t>
      </w:r>
      <w:r>
        <w:t xml:space="preserve">. Boreal and temperate trees show strong acclimation of respiration to warming. </w:t>
      </w:r>
      <w:r>
        <w:rPr>
          <w:i/>
          <w:iCs/>
        </w:rPr>
        <w:t>Nature</w:t>
      </w:r>
      <w:r>
        <w:t xml:space="preserve"> </w:t>
      </w:r>
      <w:r>
        <w:rPr>
          <w:b/>
          <w:bCs/>
        </w:rPr>
        <w:t>531</w:t>
      </w:r>
      <w:r>
        <w:t>: 633–+.</w:t>
      </w:r>
    </w:p>
    <w:p w14:paraId="2B250086" w14:textId="77777777" w:rsidR="00AF16B9" w:rsidRDefault="00AF16B9" w:rsidP="00AF16B9">
      <w:pPr>
        <w:pStyle w:val="Bibliography"/>
      </w:pPr>
      <w:r>
        <w:rPr>
          <w:b/>
          <w:bCs/>
        </w:rPr>
        <w:t xml:space="preserve">Reichstein M, Falge E, Baldocchi D, Papale D, Aubinet M, Berbigier P, Bernhofer C, Buchmann N, Gilmanov T, Granier A, </w:t>
      </w:r>
      <w:r>
        <w:rPr>
          <w:b/>
          <w:bCs/>
          <w:i/>
          <w:iCs/>
        </w:rPr>
        <w:t>et al.</w:t>
      </w:r>
      <w:r>
        <w:t xml:space="preserve"> </w:t>
      </w:r>
      <w:r>
        <w:rPr>
          <w:b/>
          <w:bCs/>
        </w:rPr>
        <w:t>2005</w:t>
      </w:r>
      <w:r>
        <w:t xml:space="preserve">. On the separation of net ecosystem </w:t>
      </w:r>
      <w:r>
        <w:lastRenderedPageBreak/>
        <w:t xml:space="preserve">exchange into assimilation and ecosystem respiration: review and improved algorithm. </w:t>
      </w:r>
      <w:r>
        <w:rPr>
          <w:i/>
          <w:iCs/>
        </w:rPr>
        <w:t>Global Change Biology</w:t>
      </w:r>
      <w:r>
        <w:t xml:space="preserve"> </w:t>
      </w:r>
      <w:r>
        <w:rPr>
          <w:b/>
          <w:bCs/>
        </w:rPr>
        <w:t>11</w:t>
      </w:r>
      <w:r>
        <w:t>: 1424–1439.</w:t>
      </w:r>
    </w:p>
    <w:p w14:paraId="4591DB56" w14:textId="77777777" w:rsidR="00AF16B9" w:rsidRDefault="00AF16B9" w:rsidP="00AF16B9">
      <w:pPr>
        <w:pStyle w:val="Bibliography"/>
      </w:pPr>
      <w:r>
        <w:rPr>
          <w:b/>
          <w:bCs/>
        </w:rPr>
        <w:t>Roux XL, Lacointe A, Escobar-Gutiérrez A, Dizès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07985719" w14:textId="77777777" w:rsidR="00AF16B9" w:rsidRDefault="00AF16B9" w:rsidP="00AF16B9">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7A522049" w14:textId="77777777" w:rsidR="00AF16B9" w:rsidRDefault="00AF16B9" w:rsidP="00AF16B9">
      <w:pPr>
        <w:pStyle w:val="Bibliography"/>
      </w:pPr>
      <w:r>
        <w:rPr>
          <w:b/>
          <w:bCs/>
        </w:rPr>
        <w:t>Rustad L, Campbell J, Marion G, Norby R, Mitchell M, Hartley A, Cornelissen J, Gurevitch J, GCTE-NEWS</w:t>
      </w:r>
      <w:r>
        <w:t xml:space="preserve">. </w:t>
      </w:r>
      <w:r>
        <w:rPr>
          <w:b/>
          <w:bCs/>
        </w:rPr>
        <w:t>2001</w:t>
      </w:r>
      <w:r>
        <w:t xml:space="preserve">. A meta-analysis of the response of soil respiration, net nitrogen mineralization, and aboveground plant growth to experimental ecosystem warming. </w:t>
      </w:r>
      <w:r>
        <w:rPr>
          <w:i/>
          <w:iCs/>
        </w:rPr>
        <w:t>Oecologia</w:t>
      </w:r>
      <w:r>
        <w:t xml:space="preserve"> </w:t>
      </w:r>
      <w:r>
        <w:rPr>
          <w:b/>
          <w:bCs/>
        </w:rPr>
        <w:t>126</w:t>
      </w:r>
      <w:r>
        <w:t>: 543–562.</w:t>
      </w:r>
    </w:p>
    <w:p w14:paraId="3BAD984A" w14:textId="77777777" w:rsidR="00AF16B9" w:rsidRDefault="00AF16B9" w:rsidP="00AF16B9">
      <w:pPr>
        <w:pStyle w:val="Bibliography"/>
      </w:pPr>
      <w:r>
        <w:rPr>
          <w:b/>
          <w:bCs/>
        </w:rPr>
        <w:t>Santiago LS, Wright SJ, Harms KE, Yavitt JB, Korine C, Garcia MN, Turner BL</w:t>
      </w:r>
      <w:r>
        <w:t xml:space="preserve">. </w:t>
      </w:r>
      <w:r>
        <w:rPr>
          <w:b/>
          <w:bCs/>
        </w:rPr>
        <w:t>2012</w:t>
      </w:r>
      <w:r>
        <w:t xml:space="preserve">. Tropical tree seedling growth responses to nitrogen, phosphorus and potassium addition. </w:t>
      </w:r>
      <w:r>
        <w:rPr>
          <w:i/>
          <w:iCs/>
        </w:rPr>
        <w:t>Journal of Ecology</w:t>
      </w:r>
      <w:r>
        <w:t xml:space="preserve"> </w:t>
      </w:r>
      <w:r>
        <w:rPr>
          <w:b/>
          <w:bCs/>
        </w:rPr>
        <w:t>100</w:t>
      </w:r>
      <w:r>
        <w:t>: 309–316.</w:t>
      </w:r>
    </w:p>
    <w:p w14:paraId="0DB82DD2" w14:textId="77777777" w:rsidR="00AF16B9" w:rsidRDefault="00AF16B9" w:rsidP="00AF16B9">
      <w:pPr>
        <w:pStyle w:val="Bibliography"/>
      </w:pPr>
      <w:r>
        <w:rPr>
          <w:b/>
          <w:bCs/>
        </w:rPr>
        <w:t>Sillmann J, Kharin VV, Zwiers FW, Zhang X, Bronaugh D</w:t>
      </w:r>
      <w:r>
        <w:t xml:space="preserve">. </w:t>
      </w:r>
      <w:r>
        <w:rPr>
          <w:b/>
          <w:bCs/>
        </w:rPr>
        <w:t>2013</w:t>
      </w:r>
      <w:r>
        <w:t xml:space="preserve">. Climate extremes indices in the CMIP5 multimodel ensemble: Part 2. Future climate projections. </w:t>
      </w:r>
      <w:r>
        <w:rPr>
          <w:i/>
          <w:iCs/>
        </w:rPr>
        <w:t>Journal of Geophysical Research-Atmospheres</w:t>
      </w:r>
      <w:r>
        <w:t xml:space="preserve"> </w:t>
      </w:r>
      <w:r>
        <w:rPr>
          <w:b/>
          <w:bCs/>
        </w:rPr>
        <w:t>118</w:t>
      </w:r>
      <w:r>
        <w:t>: 2473–2493.</w:t>
      </w:r>
    </w:p>
    <w:p w14:paraId="6DC28A15" w14:textId="77777777" w:rsidR="00AF16B9" w:rsidRDefault="00AF16B9" w:rsidP="00AF16B9">
      <w:pPr>
        <w:pStyle w:val="Bibliography"/>
      </w:pPr>
      <w:r>
        <w:rPr>
          <w:b/>
          <w:bCs/>
        </w:rPr>
        <w:t>Sinclair TR, Horie T</w:t>
      </w:r>
      <w:r>
        <w:t xml:space="preserve">. </w:t>
      </w:r>
      <w:r>
        <w:rPr>
          <w:b/>
          <w:bCs/>
        </w:rPr>
        <w:t>1989</w:t>
      </w:r>
      <w:r>
        <w:t xml:space="preserve">. Leaf Nitrogen, Photosynthesis, and Crop Radiation Use Efficiency: A Review. </w:t>
      </w:r>
      <w:r>
        <w:rPr>
          <w:i/>
          <w:iCs/>
        </w:rPr>
        <w:t>Crop Science</w:t>
      </w:r>
      <w:r>
        <w:t xml:space="preserve"> </w:t>
      </w:r>
      <w:r>
        <w:rPr>
          <w:b/>
          <w:bCs/>
        </w:rPr>
        <w:t>29</w:t>
      </w:r>
      <w:r>
        <w:t>: 90.</w:t>
      </w:r>
    </w:p>
    <w:p w14:paraId="5B383BB1" w14:textId="77777777" w:rsidR="00AF16B9" w:rsidRDefault="00AF16B9" w:rsidP="00AF16B9">
      <w:pPr>
        <w:pStyle w:val="Bibliography"/>
      </w:pPr>
      <w:r>
        <w:rPr>
          <w:b/>
          <w:bCs/>
        </w:rPr>
        <w:t>Smith NG, Dukes JS</w:t>
      </w:r>
      <w:r>
        <w:t xml:space="preserve">. </w:t>
      </w:r>
      <w:r>
        <w:rPr>
          <w:b/>
          <w:bCs/>
        </w:rPr>
        <w:t>2013</w:t>
      </w:r>
      <w:r>
        <w:t xml:space="preserve">. Plant respiration and photosynthesis in global-scale models: incorporating acclimation to temperature and CO2. </w:t>
      </w:r>
      <w:r>
        <w:rPr>
          <w:i/>
          <w:iCs/>
        </w:rPr>
        <w:t>Global Change Biology</w:t>
      </w:r>
      <w:r>
        <w:t xml:space="preserve"> </w:t>
      </w:r>
      <w:r>
        <w:rPr>
          <w:b/>
          <w:bCs/>
        </w:rPr>
        <w:t>19</w:t>
      </w:r>
      <w:r>
        <w:t>: 45–63.</w:t>
      </w:r>
    </w:p>
    <w:p w14:paraId="1756DD14" w14:textId="77777777" w:rsidR="00AF16B9" w:rsidRDefault="00AF16B9" w:rsidP="00AF16B9">
      <w:pPr>
        <w:pStyle w:val="Bibliography"/>
      </w:pPr>
      <w:r>
        <w:rPr>
          <w:b/>
          <w:bCs/>
        </w:rPr>
        <w:t>Strömgren M, Linder S</w:t>
      </w:r>
      <w:r>
        <w:t xml:space="preserve">. </w:t>
      </w:r>
      <w:r>
        <w:rPr>
          <w:b/>
          <w:bCs/>
        </w:rPr>
        <w:t>2002</w:t>
      </w:r>
      <w:r>
        <w:t xml:space="preserve">. Effects of nutrition and soil warming on stemwood production in a boreal Norway spruce stand. </w:t>
      </w:r>
      <w:r>
        <w:rPr>
          <w:i/>
          <w:iCs/>
        </w:rPr>
        <w:t>Global Change Biology</w:t>
      </w:r>
      <w:r>
        <w:t xml:space="preserve"> </w:t>
      </w:r>
      <w:r>
        <w:rPr>
          <w:b/>
          <w:bCs/>
        </w:rPr>
        <w:t>8</w:t>
      </w:r>
      <w:r>
        <w:t>: 1194–1204.</w:t>
      </w:r>
    </w:p>
    <w:p w14:paraId="7A6C11B1" w14:textId="77777777" w:rsidR="00AF16B9" w:rsidRDefault="00AF16B9" w:rsidP="00AF16B9">
      <w:pPr>
        <w:pStyle w:val="Bibliography"/>
      </w:pPr>
      <w:r>
        <w:rPr>
          <w:b/>
          <w:bCs/>
        </w:rPr>
        <w:t>Taeger S, Sparks TH, Menzel A</w:t>
      </w:r>
      <w:r>
        <w:t xml:space="preserve">. </w:t>
      </w:r>
      <w:r>
        <w:rPr>
          <w:b/>
          <w:bCs/>
        </w:rPr>
        <w:t>2015</w:t>
      </w:r>
      <w:r>
        <w:t xml:space="preserve">. Effects of temperature and drought manipulations on seedlings of Scots pine provenances. </w:t>
      </w:r>
      <w:r>
        <w:rPr>
          <w:i/>
          <w:iCs/>
        </w:rPr>
        <w:t>Plant Biology</w:t>
      </w:r>
      <w:r>
        <w:t xml:space="preserve"> </w:t>
      </w:r>
      <w:r>
        <w:rPr>
          <w:b/>
          <w:bCs/>
        </w:rPr>
        <w:t>17</w:t>
      </w:r>
      <w:r>
        <w:t>: 361–372.</w:t>
      </w:r>
    </w:p>
    <w:p w14:paraId="1EEFB3CE" w14:textId="77777777" w:rsidR="00AF16B9" w:rsidRDefault="00AF16B9" w:rsidP="00AF16B9">
      <w:pPr>
        <w:pStyle w:val="Bibliography"/>
      </w:pPr>
      <w:r>
        <w:rPr>
          <w:b/>
          <w:bCs/>
        </w:rPr>
        <w:t>Thomas DS, Montagu KD, Conroy JP</w:t>
      </w:r>
      <w:r>
        <w:t xml:space="preserve">. </w:t>
      </w:r>
      <w:r>
        <w:rPr>
          <w:b/>
          <w:bCs/>
        </w:rPr>
        <w:t>2007</w:t>
      </w:r>
      <w:r>
        <w:t xml:space="preserve">. Temperature effects on wood anatomy, wood density, photosynthesis and biomass partitioning of Eucalyptus grandis seedlings. </w:t>
      </w:r>
      <w:r>
        <w:rPr>
          <w:i/>
          <w:iCs/>
        </w:rPr>
        <w:t>Tree Physiology</w:t>
      </w:r>
      <w:r>
        <w:t xml:space="preserve"> </w:t>
      </w:r>
      <w:r>
        <w:rPr>
          <w:b/>
          <w:bCs/>
        </w:rPr>
        <w:t>27</w:t>
      </w:r>
      <w:r>
        <w:t>: 251–260.</w:t>
      </w:r>
    </w:p>
    <w:p w14:paraId="6CD1AD17" w14:textId="77777777" w:rsidR="00AF16B9" w:rsidRDefault="00AF16B9" w:rsidP="00AF16B9">
      <w:pPr>
        <w:pStyle w:val="Bibliography"/>
      </w:pPr>
      <w:r>
        <w:rPr>
          <w:b/>
          <w:bCs/>
        </w:rPr>
        <w:t>Volder A, Briske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42EA4198" w14:textId="77777777" w:rsidR="00AF16B9" w:rsidRDefault="00AF16B9" w:rsidP="00AF16B9">
      <w:pPr>
        <w:pStyle w:val="Bibliography"/>
      </w:pPr>
      <w:r>
        <w:rPr>
          <w:b/>
          <w:bCs/>
        </w:rPr>
        <w:t>Wang D, Maughan MW, Sun J, Feng X, Miguez F, Lee D, Dietze MC</w:t>
      </w:r>
      <w:r>
        <w:t xml:space="preserve">. </w:t>
      </w:r>
      <w:r>
        <w:rPr>
          <w:b/>
          <w:bCs/>
        </w:rPr>
        <w:t>2012</w:t>
      </w:r>
      <w:r>
        <w:t xml:space="preserve">. Impact of nitrogen allocation on growth and photosynthesis of Miscanthus (Miscanthus x giganteus). </w:t>
      </w:r>
      <w:r>
        <w:rPr>
          <w:i/>
          <w:iCs/>
        </w:rPr>
        <w:t>Global Change Biology Bioenergy</w:t>
      </w:r>
      <w:r>
        <w:t xml:space="preserve"> </w:t>
      </w:r>
      <w:r>
        <w:rPr>
          <w:b/>
          <w:bCs/>
        </w:rPr>
        <w:t>4</w:t>
      </w:r>
      <w:r>
        <w:t>: 688–697.</w:t>
      </w:r>
    </w:p>
    <w:p w14:paraId="2FE32FF9" w14:textId="77777777" w:rsidR="00AF16B9" w:rsidRDefault="00AF16B9" w:rsidP="00AF16B9">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39B42F6F" w14:textId="77777777" w:rsidR="00AF16B9" w:rsidRDefault="00AF16B9" w:rsidP="00AF16B9">
      <w:pPr>
        <w:pStyle w:val="Bibliography"/>
      </w:pPr>
      <w:r>
        <w:rPr>
          <w:b/>
          <w:bCs/>
        </w:rPr>
        <w:lastRenderedPageBreak/>
        <w:t>Way DA, Yamori W</w:t>
      </w:r>
      <w:r>
        <w:t xml:space="preserve">. </w:t>
      </w:r>
      <w:r>
        <w:rPr>
          <w:b/>
          <w:bCs/>
        </w:rPr>
        <w:t>2014</w:t>
      </w:r>
      <w:r>
        <w:t xml:space="preserve">. Thermal acclimation of photosynthesis: on the importance of adjusting our definitions and accounting for thermal acclimation of respiration. </w:t>
      </w:r>
      <w:r>
        <w:rPr>
          <w:i/>
          <w:iCs/>
        </w:rPr>
        <w:t>Photosynthesis Research</w:t>
      </w:r>
      <w:r>
        <w:t xml:space="preserve"> </w:t>
      </w:r>
      <w:r>
        <w:rPr>
          <w:b/>
          <w:bCs/>
        </w:rPr>
        <w:t>119</w:t>
      </w:r>
      <w:r>
        <w:t>: 89–100.</w:t>
      </w:r>
    </w:p>
    <w:p w14:paraId="508C9635" w14:textId="77777777" w:rsidR="00AF16B9" w:rsidRDefault="00AF16B9" w:rsidP="00AF16B9">
      <w:pPr>
        <w:pStyle w:val="Bibliography"/>
      </w:pPr>
      <w:r>
        <w:rPr>
          <w:b/>
          <w:bCs/>
        </w:rPr>
        <w:t>Zolfaghar S, Villalobos-Vega R, Zeppel M, Cleverly J, Rumman R, Hingee M, Boulain N, Li Z, Eamus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3C6B43C6"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spinwall, Michael" w:date="2018-08-31T13:54:00Z" w:initials="AM">
    <w:p w14:paraId="5E844C37" w14:textId="7E89A3A5" w:rsidR="003A3A23" w:rsidRDefault="003A3A23">
      <w:pPr>
        <w:pStyle w:val="CommentText"/>
      </w:pPr>
      <w:r>
        <w:rPr>
          <w:rStyle w:val="CommentReference"/>
        </w:rPr>
        <w:annotationRef/>
      </w:r>
      <w:r>
        <w:t>You reference a few papers above, but I’m assuming there are not enough temperature x drought studies to help formulate a hypothesis about the interactive effect?</w:t>
      </w:r>
    </w:p>
  </w:comment>
  <w:comment w:id="3" w:author="Sebastian Pfautsch" w:date="2018-08-29T12:53:00Z" w:initials="SP">
    <w:p w14:paraId="407068A7" w14:textId="6D941DA2" w:rsidR="003A3A23" w:rsidRDefault="003A3A23">
      <w:pPr>
        <w:pStyle w:val="CommentText"/>
      </w:pPr>
      <w:r>
        <w:rPr>
          <w:rStyle w:val="CommentReference"/>
        </w:rPr>
        <w:annotationRef/>
      </w:r>
      <w:r>
        <w:t>Drake 2016b is cited here, but no 2016a is cited in the preceding text.</w:t>
      </w:r>
    </w:p>
  </w:comment>
  <w:comment w:id="4" w:author="Aspinwall, Michael" w:date="2018-08-31T14:34:00Z" w:initials="AM">
    <w:p w14:paraId="38552020" w14:textId="620913EB" w:rsidR="003A3A23" w:rsidRDefault="003A3A23">
      <w:pPr>
        <w:pStyle w:val="CommentText"/>
      </w:pPr>
      <w:r>
        <w:rPr>
          <w:rStyle w:val="CommentReference"/>
        </w:rPr>
        <w:annotationRef/>
      </w:r>
      <w:r>
        <w:t>I’m assuming you mean dry mass? If so, you might indicate the temperature and length of time of drying.</w:t>
      </w:r>
    </w:p>
  </w:comment>
  <w:comment w:id="5" w:author="Sebastian Pfautsch" w:date="2018-08-29T13:05:00Z" w:initials="SP">
    <w:p w14:paraId="1C73555B" w14:textId="77777777" w:rsidR="003A3A23" w:rsidRDefault="003A3A23">
      <w:pPr>
        <w:pStyle w:val="CommentText"/>
      </w:pPr>
      <w:r>
        <w:rPr>
          <w:rStyle w:val="CommentReference"/>
        </w:rPr>
        <w:annotationRef/>
      </w:r>
      <w:r>
        <w:t xml:space="preserve">Would you move these results to the start of the Results section? </w:t>
      </w:r>
    </w:p>
    <w:p w14:paraId="016A08F7" w14:textId="77777777" w:rsidR="003A3A23" w:rsidRDefault="003A3A23">
      <w:pPr>
        <w:pStyle w:val="CommentText"/>
      </w:pPr>
    </w:p>
    <w:p w14:paraId="68521BF2" w14:textId="7491B780" w:rsidR="003A3A23" w:rsidRDefault="003A3A23">
      <w:pPr>
        <w:pStyle w:val="CommentText"/>
      </w:pPr>
      <w:r>
        <w:t>No mention of differences (or the lack of) between ambient and warmed trees…</w:t>
      </w:r>
    </w:p>
  </w:comment>
  <w:comment w:id="6" w:author="Aspinwall, Michael" w:date="2018-08-31T14:38:00Z" w:initials="AM">
    <w:p w14:paraId="1ABE0518" w14:textId="0DE90134" w:rsidR="003A3A23" w:rsidRDefault="003A3A23">
      <w:pPr>
        <w:pStyle w:val="CommentText"/>
      </w:pPr>
      <w:r>
        <w:rPr>
          <w:rStyle w:val="CommentReference"/>
        </w:rPr>
        <w:annotationRef/>
      </w:r>
      <w:r>
        <w:t xml:space="preserve">Since we did not directly measure all fine roots, you might indicate how you scaled these measurements from cores to estimate total fine root mass. </w:t>
      </w:r>
    </w:p>
  </w:comment>
  <w:comment w:id="7" w:author="John E. Drake" w:date="2018-09-05T10:54:00Z" w:initials="JED">
    <w:p w14:paraId="6B9367A4" w14:textId="7FEA8E79" w:rsidR="00A92EFD" w:rsidRDefault="00A92EFD">
      <w:pPr>
        <w:pStyle w:val="CommentText"/>
      </w:pPr>
      <w:r>
        <w:rPr>
          <w:rStyle w:val="CommentReference"/>
        </w:rPr>
        <w:annotationRef/>
      </w:r>
      <w:r>
        <w:t>Clear enough?</w:t>
      </w:r>
    </w:p>
  </w:comment>
  <w:comment w:id="8" w:author="Peter Reich" w:date="2017-10-25T10:31:00Z" w:initials="PR">
    <w:p w14:paraId="3BD5C116" w14:textId="27F11637" w:rsidR="003A3A23" w:rsidRDefault="003A3A23">
      <w:pPr>
        <w:pStyle w:val="CommentText"/>
      </w:pPr>
      <w:r>
        <w:rPr>
          <w:rStyle w:val="CommentReference"/>
        </w:rPr>
        <w:annotationRef/>
      </w:r>
      <w:r>
        <w:t>How do these values compare to estimates made from tree growth assuming no turnover of biomass???</w:t>
      </w:r>
    </w:p>
  </w:comment>
  <w:comment w:id="9" w:author="John E. Drake" w:date="2017-12-19T16:16:00Z" w:initials="JED">
    <w:p w14:paraId="6EE69624" w14:textId="77777777" w:rsidR="003A3A23" w:rsidRDefault="003A3A23">
      <w:pPr>
        <w:pStyle w:val="CommentText"/>
      </w:pPr>
      <w:r>
        <w:rPr>
          <w:rStyle w:val="CommentReference"/>
        </w:rPr>
        <w:annotationRef/>
      </w:r>
      <w:r>
        <w:t>C uptake is a bit more than twice the rate of biomass accumulation. For example, a plot of biomass accumulation per fornight vs. C uptake on the fortnight has a strong positive relationship with a slope of ~0.4</w:t>
      </w:r>
    </w:p>
    <w:p w14:paraId="1F1AD56C" w14:textId="77777777" w:rsidR="003A3A23" w:rsidRDefault="003A3A23">
      <w:pPr>
        <w:pStyle w:val="CommentText"/>
      </w:pPr>
    </w:p>
    <w:p w14:paraId="7B184E47" w14:textId="1C1CEEAC" w:rsidR="003A3A23" w:rsidRDefault="003A3A23">
      <w:pPr>
        <w:pStyle w:val="CommentText"/>
      </w:pPr>
      <w:r>
        <w:t>PR: Cool! I assume this is highlighted one way or another below, but if not, it should be</w:t>
      </w:r>
    </w:p>
  </w:comment>
  <w:comment w:id="10" w:author="Peter Reich" w:date="2017-10-25T10:37:00Z" w:initials="PR">
    <w:p w14:paraId="40FB6847" w14:textId="7FF7B07F" w:rsidR="003A3A23" w:rsidRDefault="003A3A23">
      <w:pPr>
        <w:pStyle w:val="CommentText"/>
      </w:pPr>
      <w:r>
        <w:rPr>
          <w:rStyle w:val="CommentReference"/>
        </w:rPr>
        <w:annotationRef/>
      </w:r>
      <w:r>
        <w:t>Should those be logged to prevent the funnel shape of the residuals which is pretty apparent??  Also in log-log space, the slope becomes meaningful…is ithe RMA slope less than or greater than 1:1???? That is interesting….</w:t>
      </w:r>
    </w:p>
    <w:p w14:paraId="49F244BD" w14:textId="77777777" w:rsidR="003A3A23" w:rsidRDefault="003A3A23">
      <w:pPr>
        <w:pStyle w:val="CommentText"/>
      </w:pPr>
    </w:p>
  </w:comment>
  <w:comment w:id="11" w:author="John E. Drake" w:date="2017-12-20T11:27:00Z" w:initials="JED">
    <w:p w14:paraId="01E005FD" w14:textId="018C7CE4" w:rsidR="003A3A23" w:rsidRDefault="003A3A23">
      <w:pPr>
        <w:pStyle w:val="CommentText"/>
      </w:pPr>
      <w:r>
        <w:rPr>
          <w:rStyle w:val="CommentReference"/>
        </w:rPr>
        <w:annotationRef/>
      </w:r>
      <w:r>
        <w:t>Yes I did this, and the slope was less than 1.0 at 0.57. I need some help interpreting this!</w:t>
      </w:r>
    </w:p>
  </w:comment>
  <w:comment w:id="12" w:author="Peter Reich" w:date="2018-08-30T16:06:00Z" w:initials="PR">
    <w:p w14:paraId="4763F2C0" w14:textId="1136AA1F" w:rsidR="003A3A23" w:rsidRDefault="003A3A23">
      <w:pPr>
        <w:pStyle w:val="CommentText"/>
      </w:pPr>
      <w:r>
        <w:rPr>
          <w:rStyle w:val="CommentReference"/>
        </w:rPr>
        <w:annotationRef/>
      </w:r>
      <w:r>
        <w:t>Yes, following up on SP comment; how would this mechanism come into play, given that soils were likely not warmed much below a cm or two? In response to SP comment, we know a lot about whether and how IR lamp warming penetrates soils (yes when bare, no when there is dense vegetation to intercept it and ET to cool the system), but not about this kind of chamber warming….nonethless my bet would be that soils were negligibly warmed….if so, this nutrient cycling mechanism from a warmer soil could not come into play???</w:t>
      </w:r>
    </w:p>
  </w:comment>
  <w:comment w:id="13" w:author="Sebastian Pfautsch" w:date="2018-08-29T13:31:00Z" w:initials="SP">
    <w:p w14:paraId="2CCB6E78" w14:textId="191292C0" w:rsidR="003A3A23" w:rsidRDefault="003A3A23">
      <w:pPr>
        <w:pStyle w:val="CommentText"/>
      </w:pPr>
      <w:r>
        <w:rPr>
          <w:rStyle w:val="CommentReference"/>
        </w:rPr>
        <w:annotationRef/>
      </w:r>
      <w:r>
        <w:t>Has anyone (PhD student maybe?) ever measured the effect of warming in the chambers on the soil profile? How deep did warming penetrated into soils? I would expect only a few cm, but could be wrong. Does Peter have temperature profiles for soils from his warming experiments?</w:t>
      </w:r>
    </w:p>
  </w:comment>
  <w:comment w:id="15" w:author="Aspinwall, Michael" w:date="2018-08-31T16:26:00Z" w:initials="AM">
    <w:p w14:paraId="5B385332" w14:textId="401442B3" w:rsidR="003A3A23" w:rsidRDefault="003A3A23">
      <w:pPr>
        <w:pStyle w:val="CommentText"/>
      </w:pPr>
      <w:r>
        <w:rPr>
          <w:rStyle w:val="CommentReference"/>
        </w:rPr>
        <w:annotationRef/>
      </w:r>
      <w:r>
        <w:t>Based on Peter’s comment, this seems like the more probable explanation.</w:t>
      </w:r>
    </w:p>
  </w:comment>
  <w:comment w:id="18" w:author="Peter Reich" w:date="2017-10-25T10:47:00Z" w:initials="PR">
    <w:p w14:paraId="582643F6" w14:textId="3443779B" w:rsidR="003A3A23" w:rsidRDefault="003A3A23">
      <w:pPr>
        <w:pStyle w:val="CommentText"/>
      </w:pPr>
      <w:r>
        <w:rPr>
          <w:rStyle w:val="CommentReference"/>
        </w:rPr>
        <w:annotationRef/>
      </w:r>
      <w:r>
        <w:t>Should we cite prior studies showing that under N fertilization, increases in leaf area often largely or totally dominate increasesin productivity compared to changes in leaf N and leaf function? There are data like this for soybean (likely other crops) going back decades, and likely in many forested systems too. So, this is only somewhat surprising.</w:t>
      </w:r>
    </w:p>
  </w:comment>
  <w:comment w:id="19" w:author="John E. Drake" w:date="2018-08-21T10:26:00Z" w:initials="JED">
    <w:p w14:paraId="2F21FFF4" w14:textId="4096812A" w:rsidR="003A3A23" w:rsidRDefault="003A3A23">
      <w:pPr>
        <w:pStyle w:val="CommentText"/>
      </w:pPr>
      <w:r>
        <w:rPr>
          <w:rStyle w:val="CommentReference"/>
        </w:rPr>
        <w:annotationRef/>
      </w:r>
      <w:r>
        <w:t>Done. If you have other (better) citations I would happily include them.</w:t>
      </w:r>
    </w:p>
  </w:comment>
  <w:comment w:id="20" w:author="Peter Reich" w:date="2018-08-30T16:10:00Z" w:initials="PR">
    <w:p w14:paraId="2BB6A885" w14:textId="7BBB5211" w:rsidR="003A3A23" w:rsidRDefault="003A3A23">
      <w:pPr>
        <w:pStyle w:val="CommentText"/>
      </w:pPr>
      <w:r>
        <w:rPr>
          <w:rStyle w:val="CommentReference"/>
        </w:rPr>
        <w:annotationRef/>
      </w:r>
      <w:r>
        <w:t>The scale of the plants is one or two orders of magnitude different but I remember from Mark’s PhD work with tiny seedlings in chambers that differences in size due to higher RGR in eCO2 BEFORE our first harvest led to continued larger plants in all subsequent harvests despite common RGR at a common time thereafter. In other words a treatment only needs to stimulate more growth and thus more leaf area or mor allocation to leaf area for a brief period and that will have knock-on effects forever if all else remains equal thereafter. Mark, is my memory good-  and did that do similar for elevated T??</w:t>
      </w:r>
    </w:p>
  </w:comment>
  <w:comment w:id="21" w:author="Peter Reich" w:date="2018-08-30T16:14:00Z" w:initials="PR">
    <w:p w14:paraId="40F63E64" w14:textId="2884CC73" w:rsidR="003A3A23" w:rsidRDefault="003A3A23">
      <w:pPr>
        <w:pStyle w:val="CommentText"/>
      </w:pPr>
      <w:r>
        <w:rPr>
          <w:rStyle w:val="CommentReference"/>
        </w:rPr>
        <w:annotationRef/>
      </w:r>
      <w:r>
        <w:t>???? but if treatment A plants are larger than B and then both annually grow 4% the initially large will continue to be larger forever, not just during exponential growth phase…yes??</w:t>
      </w:r>
    </w:p>
  </w:comment>
  <w:comment w:id="22" w:author="Sebastian Pfautsch" w:date="2018-08-29T13:40:00Z" w:initials="SP">
    <w:p w14:paraId="0E7CF86D" w14:textId="7CD009D4" w:rsidR="003A3A23" w:rsidRDefault="003A3A23">
      <w:pPr>
        <w:pStyle w:val="CommentText"/>
      </w:pPr>
      <w:r>
        <w:rPr>
          <w:rStyle w:val="CommentReference"/>
        </w:rPr>
        <w:annotationRef/>
      </w:r>
      <w:r>
        <w:t>In soil below the cemented layer? Or below 100 cm?</w:t>
      </w:r>
    </w:p>
  </w:comment>
  <w:comment w:id="28" w:author="Sebastian Pfautsch" w:date="2018-08-29T13:47:00Z" w:initials="SP">
    <w:p w14:paraId="2094E702" w14:textId="36AD44D7" w:rsidR="003A3A23" w:rsidRDefault="003A3A23">
      <w:pPr>
        <w:pStyle w:val="CommentText"/>
      </w:pPr>
      <w:r>
        <w:rPr>
          <w:rStyle w:val="CommentReference"/>
        </w:rPr>
        <w:annotationRef/>
      </w:r>
      <w:r>
        <w:t>Maybe include?</w:t>
      </w:r>
    </w:p>
    <w:p w14:paraId="7707EC36" w14:textId="2C82B8E0" w:rsidR="003A3A23" w:rsidRDefault="003A3A23">
      <w:pPr>
        <w:pStyle w:val="CommentText"/>
      </w:pPr>
      <w:r>
        <w:t>Published in Tree Physiology 31: 1041-1051 (2011) and Ecohydrology 8: 642-651 (2015).</w:t>
      </w:r>
    </w:p>
  </w:comment>
  <w:comment w:id="32" w:author="Peter Reich" w:date="2018-08-30T16:17:00Z" w:initials="PR">
    <w:p w14:paraId="7BBEA196" w14:textId="68796362" w:rsidR="003A3A23" w:rsidRDefault="003A3A23">
      <w:pPr>
        <w:pStyle w:val="CommentText"/>
      </w:pPr>
      <w:r>
        <w:rPr>
          <w:rStyle w:val="CommentReference"/>
        </w:rPr>
        <w:annotationRef/>
      </w:r>
      <w:r>
        <w:t>Is this (or the take-home message) somehow different from the first two sentences of the paragraph?  If not, merge?</w:t>
      </w:r>
    </w:p>
  </w:comment>
  <w:comment w:id="33" w:author="Peter Reich" w:date="2017-10-25T11:06:00Z" w:initials="PR">
    <w:p w14:paraId="6E5777AD" w14:textId="30AFA837" w:rsidR="003A3A23" w:rsidRDefault="003A3A23">
      <w:pPr>
        <w:pStyle w:val="CommentText"/>
      </w:pPr>
      <w:r>
        <w:rPr>
          <w:rStyle w:val="CommentReference"/>
        </w:rPr>
        <w:annotationRef/>
      </w:r>
      <w:r>
        <w:t>Would it be more consistent at longer-term scales like annual than at daily or monthly or seasonal scales? Whatever the answer, might be worth saying.</w:t>
      </w:r>
    </w:p>
  </w:comment>
  <w:comment w:id="34" w:author="Sebastian Pfautsch" w:date="2018-08-29T13:55:00Z" w:initials="SP">
    <w:p w14:paraId="18C0133E" w14:textId="789CD82E" w:rsidR="003A3A23" w:rsidRDefault="003A3A23">
      <w:pPr>
        <w:pStyle w:val="CommentText"/>
      </w:pPr>
      <w:r>
        <w:rPr>
          <w:rStyle w:val="CommentReference"/>
        </w:rPr>
        <w:annotationRef/>
      </w:r>
      <w:r>
        <w:t>Based on results of the girdling study, it seems reasonable to assume pronounced use of carbohydrates also involved in osmotic regulation. Others have observed that too. Should a few words be added to acknowledge the role of NSC as osmotica?</w:t>
      </w:r>
    </w:p>
  </w:comment>
  <w:comment w:id="35" w:author="Peter Reich" w:date="2018-08-30T16:19:00Z" w:initials="PR">
    <w:p w14:paraId="374ACCB8" w14:textId="1526FDE9" w:rsidR="003A3A23" w:rsidRDefault="003A3A23">
      <w:pPr>
        <w:pStyle w:val="CommentText"/>
      </w:pPr>
      <w:r>
        <w:rPr>
          <w:rStyle w:val="CommentReference"/>
        </w:rPr>
        <w:annotationRef/>
      </w:r>
      <w:r>
        <w:t>Awk?? Do you mean recognize that others are on the same track? Oif so make that clearer</w:t>
      </w:r>
    </w:p>
  </w:comment>
  <w:comment w:id="41" w:author="Sebastian Pfautsch" w:date="2018-08-29T14:01:00Z" w:initials="SP">
    <w:p w14:paraId="7544921B" w14:textId="709E73C6" w:rsidR="003A3A23" w:rsidRDefault="003A3A23">
      <w:pPr>
        <w:pStyle w:val="CommentText"/>
      </w:pPr>
      <w:r>
        <w:rPr>
          <w:rStyle w:val="CommentReference"/>
        </w:rPr>
        <w:annotationRef/>
      </w:r>
      <w:r>
        <w:t>Could you name the most important implication?</w:t>
      </w:r>
    </w:p>
  </w:comment>
  <w:comment w:id="43" w:author="Aspinwall, Michael" w:date="2018-08-31T16:15:00Z" w:initials="AM">
    <w:p w14:paraId="386681C0" w14:textId="0E99115A" w:rsidR="003A3A23" w:rsidRDefault="003A3A23">
      <w:pPr>
        <w:pStyle w:val="CommentText"/>
      </w:pPr>
      <w:r>
        <w:rPr>
          <w:rStyle w:val="CommentReference"/>
        </w:rPr>
        <w:annotationRef/>
      </w:r>
      <w:r>
        <w:t xml:space="preserve">It looks like final root mass was lower in warmed (on average), but as you note there was a temperature x drought interaction for fine roots. Can we say that the reduction in root mass with warming at corroborates the reduction in residual/GPP with warming (although the reduction ins residual/GPP looks larger than seen with root mass)?  </w:t>
      </w:r>
    </w:p>
  </w:comment>
  <w:comment w:id="46" w:author="Aspinwall, Michael" w:date="2018-08-31T14:49:00Z" w:initials="AM">
    <w:p w14:paraId="2FEAC615" w14:textId="1D2B37E6" w:rsidR="003A3A23" w:rsidRDefault="003A3A23">
      <w:pPr>
        <w:pStyle w:val="CommentText"/>
      </w:pPr>
      <w:r>
        <w:rPr>
          <w:rStyle w:val="CommentReference"/>
        </w:rPr>
        <w:annotationRef/>
      </w:r>
      <w:r>
        <w:t>I like it!</w:t>
      </w:r>
    </w:p>
  </w:comment>
  <w:comment w:id="47" w:author="John E. Drake" w:date="2017-12-20T11:23:00Z" w:initials="JED">
    <w:p w14:paraId="77475B81" w14:textId="7B3DAA78" w:rsidR="003A3A23" w:rsidRDefault="003A3A23">
      <w:pPr>
        <w:pStyle w:val="CommentText"/>
      </w:pPr>
      <w:r>
        <w:rPr>
          <w:rStyle w:val="CommentReference"/>
        </w:rPr>
        <w:annotationRef/>
      </w:r>
      <w:r>
        <w:t>The slope is clearly less than 1.0. What does this mean? Does it mean that growth respiration is a smaller fraction of growth as growth increases?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844C37" w15:done="0"/>
  <w15:commentEx w15:paraId="407068A7" w15:done="0"/>
  <w15:commentEx w15:paraId="38552020" w15:done="0"/>
  <w15:commentEx w15:paraId="68521BF2" w15:done="0"/>
  <w15:commentEx w15:paraId="1ABE0518" w15:done="0"/>
  <w15:commentEx w15:paraId="6B9367A4" w15:done="0"/>
  <w15:commentEx w15:paraId="3BD5C116" w15:done="0"/>
  <w15:commentEx w15:paraId="7B184E47" w15:paraIdParent="3BD5C116" w15:done="0"/>
  <w15:commentEx w15:paraId="49F244BD" w15:done="0"/>
  <w15:commentEx w15:paraId="01E005FD" w15:paraIdParent="49F244BD" w15:done="0"/>
  <w15:commentEx w15:paraId="4763F2C0" w15:done="0"/>
  <w15:commentEx w15:paraId="2CCB6E78" w15:done="0"/>
  <w15:commentEx w15:paraId="5B385332" w15:done="0"/>
  <w15:commentEx w15:paraId="582643F6" w15:done="0"/>
  <w15:commentEx w15:paraId="2F21FFF4" w15:paraIdParent="582643F6" w15:done="0"/>
  <w15:commentEx w15:paraId="2BB6A885" w15:done="0"/>
  <w15:commentEx w15:paraId="40F63E64" w15:done="0"/>
  <w15:commentEx w15:paraId="0E7CF86D" w15:done="0"/>
  <w15:commentEx w15:paraId="7707EC36" w15:done="0"/>
  <w15:commentEx w15:paraId="7BBEA196" w15:done="0"/>
  <w15:commentEx w15:paraId="6E5777AD" w15:done="0"/>
  <w15:commentEx w15:paraId="18C0133E" w15:done="0"/>
  <w15:commentEx w15:paraId="374ACCB8" w15:done="0"/>
  <w15:commentEx w15:paraId="7544921B" w15:done="0"/>
  <w15:commentEx w15:paraId="386681C0" w15:done="0"/>
  <w15:commentEx w15:paraId="2FEAC615" w15:done="0"/>
  <w15:commentEx w15:paraId="77475B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67B4D" w16cid:durableId="1F315534"/>
  <w16cid:commentId w16cid:paraId="57859A48" w16cid:durableId="1F30A2CB"/>
  <w16cid:commentId w16cid:paraId="612313E2" w16cid:durableId="1F31131A"/>
  <w16cid:commentId w16cid:paraId="79DEBD33" w16cid:durableId="1F31148E"/>
  <w16cid:commentId w16cid:paraId="4E06CE01" w16cid:durableId="1F30A52D"/>
  <w16cid:commentId w16cid:paraId="407068A7" w16cid:durableId="1F3115CE"/>
  <w16cid:commentId w16cid:paraId="2D2B26F0" w16cid:durableId="1F31163C"/>
  <w16cid:commentId w16cid:paraId="341C0B6B" w16cid:durableId="1F3116FE"/>
  <w16cid:commentId w16cid:paraId="34CD86DA" w16cid:durableId="1F311802"/>
  <w16cid:commentId w16cid:paraId="68521BF2" w16cid:durableId="1F311897"/>
  <w16cid:commentId w16cid:paraId="4409B8ED" w16cid:durableId="1F3119A0"/>
  <w16cid:commentId w16cid:paraId="7956E03C" w16cid:durableId="1F311A70"/>
  <w16cid:commentId w16cid:paraId="088C85AA" w16cid:durableId="1F30A740"/>
  <w16cid:commentId w16cid:paraId="3BD5C116" w16cid:durableId="1F27A1D6"/>
  <w16cid:commentId w16cid:paraId="7B184E47" w16cid:durableId="1F27A1D7"/>
  <w16cid:commentId w16cid:paraId="1B0BA01A" w16cid:durableId="1F311B1C"/>
  <w16cid:commentId w16cid:paraId="18706260" w16cid:durableId="1F311BE7"/>
  <w16cid:commentId w16cid:paraId="2A6653B6" w16cid:durableId="1F27A1D8"/>
  <w16cid:commentId w16cid:paraId="6DFEE3E4" w16cid:durableId="1F27A1D9"/>
  <w16cid:commentId w16cid:paraId="0DBB51E6" w16cid:durableId="1F27A1DA"/>
  <w16cid:commentId w16cid:paraId="7CA83708" w16cid:durableId="1F311C3C"/>
  <w16cid:commentId w16cid:paraId="30728D5C" w16cid:durableId="1F27A1DB"/>
  <w16cid:commentId w16cid:paraId="4A8389CF" w16cid:durableId="1F27A1DC"/>
  <w16cid:commentId w16cid:paraId="1612E67D" w16cid:durableId="1F27A1DD"/>
  <w16cid:commentId w16cid:paraId="52705B0A" w16cid:durableId="1F27A1DE"/>
  <w16cid:commentId w16cid:paraId="49F244BD" w16cid:durableId="1F27A1DF"/>
  <w16cid:commentId w16cid:paraId="01E005FD" w16cid:durableId="1F27A1E0"/>
  <w16cid:commentId w16cid:paraId="4763F2C0" w16cid:durableId="1F32947E"/>
  <w16cid:commentId w16cid:paraId="2CCB6E78" w16cid:durableId="1F311EB4"/>
  <w16cid:commentId w16cid:paraId="582643F6" w16cid:durableId="1F27A1E1"/>
  <w16cid:commentId w16cid:paraId="2F21FFF4" w16cid:durableId="1F27A1E2"/>
  <w16cid:commentId w16cid:paraId="2BB6A885" w16cid:durableId="1F329588"/>
  <w16cid:commentId w16cid:paraId="40F63E64" w16cid:durableId="1F32964A"/>
  <w16cid:commentId w16cid:paraId="0E7CF86D" w16cid:durableId="1F3120B5"/>
  <w16cid:commentId w16cid:paraId="7707EC36" w16cid:durableId="1F312273"/>
  <w16cid:commentId w16cid:paraId="7BBEA196" w16cid:durableId="1F329702"/>
  <w16cid:commentId w16cid:paraId="6E5777AD" w16cid:durableId="1F27A1E3"/>
  <w16cid:commentId w16cid:paraId="18C0133E" w16cid:durableId="1F31244A"/>
  <w16cid:commentId w16cid:paraId="374ACCB8" w16cid:durableId="1F32978F"/>
  <w16cid:commentId w16cid:paraId="7544921B" w16cid:durableId="1F3125CF"/>
  <w16cid:commentId w16cid:paraId="5F3C2A4D" w16cid:durableId="1F27A1E4"/>
  <w16cid:commentId w16cid:paraId="274187A3" w16cid:durableId="1F27A1E5"/>
  <w16cid:commentId w16cid:paraId="77475B81" w16cid:durableId="1F27A1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pinwall, Michael">
    <w15:presenceInfo w15:providerId="AD" w15:userId="S-1-5-21-2133283647-1346381542-622671684-374214"/>
  </w15:person>
  <w15:person w15:author="Sebastian Pfautsch">
    <w15:presenceInfo w15:providerId="Windows Live" w15:userId="197748c7-a0f6-44ab-a60f-af3a7b91590a"/>
  </w15:person>
  <w15:person w15:author="John E. Drake">
    <w15:presenceInfo w15:providerId="AD" w15:userId="S-1-5-21-2131559260-2045905398-530207130-30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11FFC"/>
    <w:rsid w:val="00041A46"/>
    <w:rsid w:val="00085268"/>
    <w:rsid w:val="000A7F8C"/>
    <w:rsid w:val="000C4DA0"/>
    <w:rsid w:val="000E10B6"/>
    <w:rsid w:val="000F67B0"/>
    <w:rsid w:val="00126292"/>
    <w:rsid w:val="001477B8"/>
    <w:rsid w:val="0018556E"/>
    <w:rsid w:val="001901AA"/>
    <w:rsid w:val="001938F3"/>
    <w:rsid w:val="001A73B1"/>
    <w:rsid w:val="001E3A64"/>
    <w:rsid w:val="002026BB"/>
    <w:rsid w:val="00204407"/>
    <w:rsid w:val="002059F3"/>
    <w:rsid w:val="00223EDF"/>
    <w:rsid w:val="00243EE9"/>
    <w:rsid w:val="0026339A"/>
    <w:rsid w:val="00267E6A"/>
    <w:rsid w:val="0027297F"/>
    <w:rsid w:val="00276682"/>
    <w:rsid w:val="002B64EA"/>
    <w:rsid w:val="002C57D4"/>
    <w:rsid w:val="002D3A6D"/>
    <w:rsid w:val="002F02DD"/>
    <w:rsid w:val="0031020E"/>
    <w:rsid w:val="0031375E"/>
    <w:rsid w:val="00316973"/>
    <w:rsid w:val="00341F60"/>
    <w:rsid w:val="00356630"/>
    <w:rsid w:val="00362E3D"/>
    <w:rsid w:val="0036405B"/>
    <w:rsid w:val="00373BB6"/>
    <w:rsid w:val="00374242"/>
    <w:rsid w:val="003A3A23"/>
    <w:rsid w:val="003B24EB"/>
    <w:rsid w:val="003C7ECF"/>
    <w:rsid w:val="003E059E"/>
    <w:rsid w:val="003F1B20"/>
    <w:rsid w:val="003F4DBD"/>
    <w:rsid w:val="003F4F4E"/>
    <w:rsid w:val="00413AB9"/>
    <w:rsid w:val="00414649"/>
    <w:rsid w:val="004344F6"/>
    <w:rsid w:val="00436786"/>
    <w:rsid w:val="0044491D"/>
    <w:rsid w:val="004515F9"/>
    <w:rsid w:val="00457427"/>
    <w:rsid w:val="00461ED8"/>
    <w:rsid w:val="00464464"/>
    <w:rsid w:val="00474CAD"/>
    <w:rsid w:val="00484096"/>
    <w:rsid w:val="004A01B1"/>
    <w:rsid w:val="004A2D8E"/>
    <w:rsid w:val="004A7BDD"/>
    <w:rsid w:val="004B1B53"/>
    <w:rsid w:val="004C6AA8"/>
    <w:rsid w:val="004D5138"/>
    <w:rsid w:val="004D6A43"/>
    <w:rsid w:val="00525B1E"/>
    <w:rsid w:val="00527DBF"/>
    <w:rsid w:val="005503C9"/>
    <w:rsid w:val="00555290"/>
    <w:rsid w:val="00563E99"/>
    <w:rsid w:val="00572ACB"/>
    <w:rsid w:val="005810B3"/>
    <w:rsid w:val="00591041"/>
    <w:rsid w:val="005B039E"/>
    <w:rsid w:val="005B551F"/>
    <w:rsid w:val="005E3E41"/>
    <w:rsid w:val="0060110D"/>
    <w:rsid w:val="0060244C"/>
    <w:rsid w:val="00625974"/>
    <w:rsid w:val="006264A8"/>
    <w:rsid w:val="006327C0"/>
    <w:rsid w:val="006705C4"/>
    <w:rsid w:val="00686295"/>
    <w:rsid w:val="00695C4F"/>
    <w:rsid w:val="006B3BED"/>
    <w:rsid w:val="006B4F11"/>
    <w:rsid w:val="006C3737"/>
    <w:rsid w:val="006D600B"/>
    <w:rsid w:val="006E561C"/>
    <w:rsid w:val="006F06E5"/>
    <w:rsid w:val="006F12C0"/>
    <w:rsid w:val="007060C1"/>
    <w:rsid w:val="00721B7D"/>
    <w:rsid w:val="00732153"/>
    <w:rsid w:val="00732244"/>
    <w:rsid w:val="00743AA6"/>
    <w:rsid w:val="00751EF2"/>
    <w:rsid w:val="0076210D"/>
    <w:rsid w:val="00797273"/>
    <w:rsid w:val="007A4147"/>
    <w:rsid w:val="007C0520"/>
    <w:rsid w:val="007E244A"/>
    <w:rsid w:val="0086354F"/>
    <w:rsid w:val="0089177E"/>
    <w:rsid w:val="00893DCF"/>
    <w:rsid w:val="008B0C63"/>
    <w:rsid w:val="008C2121"/>
    <w:rsid w:val="008D4F4B"/>
    <w:rsid w:val="008D5ACA"/>
    <w:rsid w:val="008F42FF"/>
    <w:rsid w:val="008F5C2F"/>
    <w:rsid w:val="00923D4E"/>
    <w:rsid w:val="009322CF"/>
    <w:rsid w:val="009526C3"/>
    <w:rsid w:val="009718A1"/>
    <w:rsid w:val="0097431D"/>
    <w:rsid w:val="0099765B"/>
    <w:rsid w:val="009B00B8"/>
    <w:rsid w:val="009B3A95"/>
    <w:rsid w:val="009C2E18"/>
    <w:rsid w:val="009C5D79"/>
    <w:rsid w:val="00A2115E"/>
    <w:rsid w:val="00A21760"/>
    <w:rsid w:val="00A663C4"/>
    <w:rsid w:val="00A92EFD"/>
    <w:rsid w:val="00AA3255"/>
    <w:rsid w:val="00AC014C"/>
    <w:rsid w:val="00AC6162"/>
    <w:rsid w:val="00AF16B9"/>
    <w:rsid w:val="00AF22CC"/>
    <w:rsid w:val="00AF638F"/>
    <w:rsid w:val="00B06987"/>
    <w:rsid w:val="00B1017F"/>
    <w:rsid w:val="00B12397"/>
    <w:rsid w:val="00B15F46"/>
    <w:rsid w:val="00B20CE7"/>
    <w:rsid w:val="00B256B7"/>
    <w:rsid w:val="00B37867"/>
    <w:rsid w:val="00B66B6F"/>
    <w:rsid w:val="00B93F9C"/>
    <w:rsid w:val="00BA2D82"/>
    <w:rsid w:val="00BB7C40"/>
    <w:rsid w:val="00BE6DD0"/>
    <w:rsid w:val="00BF5048"/>
    <w:rsid w:val="00BF6605"/>
    <w:rsid w:val="00C051E1"/>
    <w:rsid w:val="00C443D6"/>
    <w:rsid w:val="00C54AAF"/>
    <w:rsid w:val="00C557CE"/>
    <w:rsid w:val="00C9473E"/>
    <w:rsid w:val="00CA1577"/>
    <w:rsid w:val="00CA428E"/>
    <w:rsid w:val="00CA53D2"/>
    <w:rsid w:val="00CB247B"/>
    <w:rsid w:val="00CD37C9"/>
    <w:rsid w:val="00CE00C3"/>
    <w:rsid w:val="00CE36B2"/>
    <w:rsid w:val="00CF1EF8"/>
    <w:rsid w:val="00CF7FA5"/>
    <w:rsid w:val="00D30653"/>
    <w:rsid w:val="00D366EA"/>
    <w:rsid w:val="00D3799D"/>
    <w:rsid w:val="00D41597"/>
    <w:rsid w:val="00D52565"/>
    <w:rsid w:val="00D83868"/>
    <w:rsid w:val="00DA7276"/>
    <w:rsid w:val="00DE74F4"/>
    <w:rsid w:val="00DF42ED"/>
    <w:rsid w:val="00E00B3B"/>
    <w:rsid w:val="00E16B34"/>
    <w:rsid w:val="00E225BC"/>
    <w:rsid w:val="00E24AF9"/>
    <w:rsid w:val="00E54300"/>
    <w:rsid w:val="00E614FF"/>
    <w:rsid w:val="00E7094F"/>
    <w:rsid w:val="00E70CF7"/>
    <w:rsid w:val="00E80ECC"/>
    <w:rsid w:val="00E92963"/>
    <w:rsid w:val="00EA2D30"/>
    <w:rsid w:val="00EC30F0"/>
    <w:rsid w:val="00EC3235"/>
    <w:rsid w:val="00F03DDB"/>
    <w:rsid w:val="00F05B76"/>
    <w:rsid w:val="00F341AE"/>
    <w:rsid w:val="00F53286"/>
    <w:rsid w:val="00F55024"/>
    <w:rsid w:val="00F55712"/>
    <w:rsid w:val="00F661B4"/>
    <w:rsid w:val="00F70B31"/>
    <w:rsid w:val="00F87F40"/>
    <w:rsid w:val="00FD032F"/>
    <w:rsid w:val="00FF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8745B-D8A3-4BB9-A512-5BF671DB8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35</Pages>
  <Words>53427</Words>
  <Characters>304539</Characters>
  <Application>Microsoft Office Word</Application>
  <DocSecurity>0</DocSecurity>
  <Lines>2537</Lines>
  <Paragraphs>714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John E. Drake</cp:lastModifiedBy>
  <cp:revision>18</cp:revision>
  <dcterms:created xsi:type="dcterms:W3CDTF">2018-08-31T20:31:00Z</dcterms:created>
  <dcterms:modified xsi:type="dcterms:W3CDTF">2018-09-05T17:08:00Z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id="UufyrLKq"/&gt;&lt;style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