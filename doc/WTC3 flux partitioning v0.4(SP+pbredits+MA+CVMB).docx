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197C41A6"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 xml:space="preserve">he partitioning of gross primary production for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exposed to e</w:t>
      </w:r>
      <w:r w:rsidRPr="009B00B8">
        <w:rPr>
          <w:rFonts w:ascii="Times New Roman" w:hAnsi="Times New Roman" w:cs="Times New Roman"/>
          <w:sz w:val="28"/>
          <w:szCs w:val="28"/>
        </w:rPr>
        <w:t>xperi</w:t>
      </w:r>
      <w:r>
        <w:rPr>
          <w:rFonts w:ascii="Times New Roman" w:hAnsi="Times New Roman" w:cs="Times New Roman"/>
          <w:sz w:val="28"/>
          <w:szCs w:val="28"/>
        </w:rPr>
        <w:t>mental warming and drought</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77777777"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1093061F"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commentRangeStart w:id="1"/>
      <w:r>
        <w:rPr>
          <w:rFonts w:ascii="Times New Roman" w:hAnsi="Times New Roman" w:cs="Times New Roman"/>
          <w:sz w:val="24"/>
          <w:szCs w:val="24"/>
          <w:vertAlign w:val="superscript"/>
        </w:rPr>
        <w:t>5</w:t>
      </w:r>
      <w:ins w:id="2" w:author="Sebastian Pfautsch" w:date="2018-08-29T17:23:00Z">
        <w:r w:rsidR="002D3A6D">
          <w:rPr>
            <w:rFonts w:ascii="Times New Roman" w:eastAsia="TimesNewRoman" w:hAnsi="Times New Roman" w:cs="Times New Roman"/>
            <w:sz w:val="24"/>
            <w:szCs w:val="24"/>
            <w:lang w:val="en-US"/>
          </w:rPr>
          <w:t xml:space="preserve">School of Social Science and Psychology </w:t>
        </w:r>
      </w:ins>
      <w:commentRangeEnd w:id="1"/>
      <w:ins w:id="3" w:author="Sebastian Pfautsch" w:date="2018-08-29T17:24:00Z">
        <w:r w:rsidR="002D3A6D">
          <w:rPr>
            <w:rStyle w:val="CommentReference"/>
          </w:rPr>
          <w:commentReference w:id="1"/>
        </w:r>
      </w:ins>
      <w:ins w:id="4" w:author="Sebastian Pfautsch" w:date="2018-08-29T17:23:00Z">
        <w:r w:rsidR="002D3A6D">
          <w:rPr>
            <w:rFonts w:ascii="Times New Roman" w:eastAsia="TimesNewRoman" w:hAnsi="Times New Roman" w:cs="Times New Roman"/>
            <w:sz w:val="24"/>
            <w:szCs w:val="24"/>
            <w:lang w:val="en-US"/>
          </w:rPr>
          <w:t>(Urban Studies)</w:t>
        </w:r>
      </w:ins>
      <w:del w:id="5" w:author="Sebastian Pfautsch" w:date="2018-08-29T17:23:00Z">
        <w:r w:rsidR="001477B8" w:rsidRPr="009B00B8" w:rsidDel="002D3A6D">
          <w:rPr>
            <w:rFonts w:ascii="Times New Roman" w:eastAsia="TimesNewRoman" w:hAnsi="Times New Roman" w:cs="Times New Roman"/>
            <w:sz w:val="24"/>
            <w:szCs w:val="24"/>
            <w:lang w:val="en-US"/>
          </w:rPr>
          <w:delText>Office of the Deputy-Vice Chancellor (Research &amp; Development)</w:delText>
        </w:r>
      </w:del>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del w:id="6" w:author="Sebastian Pfautsch" w:date="2018-08-29T17:23:00Z">
        <w:r w:rsidR="001477B8" w:rsidRPr="009B00B8" w:rsidDel="002D3A6D">
          <w:rPr>
            <w:rFonts w:ascii="Times New Roman" w:eastAsia="TimesNewRoman" w:hAnsi="Times New Roman" w:cs="Times New Roman"/>
            <w:sz w:val="24"/>
            <w:szCs w:val="24"/>
            <w:lang w:val="en-US"/>
          </w:rPr>
          <w:delText xml:space="preserve">8 </w:delText>
        </w:r>
      </w:del>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085DC78E" w14:textId="7644D50E" w:rsidR="00563E99" w:rsidRPr="009B00B8" w:rsidRDefault="00563E99" w:rsidP="00B06987">
      <w:pPr>
        <w:tabs>
          <w:tab w:val="left" w:pos="360"/>
        </w:tabs>
        <w:spacing w:line="240" w:lineRule="auto"/>
        <w:ind w:left="270" w:hanging="270"/>
        <w:rPr>
          <w:rFonts w:ascii="Times New Roman" w:hAnsi="Times New Roman" w:cs="Times New Roman"/>
          <w:sz w:val="24"/>
          <w:szCs w:val="24"/>
        </w:rPr>
      </w:pPr>
    </w:p>
    <w:p w14:paraId="48E21DB9" w14:textId="190DB7BF"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259B30E1" w14:textId="77777777" w:rsidR="00563E99" w:rsidRPr="009B00B8"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7F051475"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Main text:</w:t>
      </w:r>
      <w:r>
        <w:rPr>
          <w:rFonts w:ascii="Times New Roman" w:hAnsi="Times New Roman" w:cs="Times New Roman"/>
          <w:sz w:val="24"/>
          <w:szCs w:val="24"/>
        </w:rPr>
        <w:tab/>
        <w:t>6</w:t>
      </w:r>
      <w:r w:rsidR="00CB247B">
        <w:rPr>
          <w:rFonts w:ascii="Times New Roman" w:hAnsi="Times New Roman" w:cs="Times New Roman"/>
          <w:sz w:val="24"/>
          <w:szCs w:val="24"/>
        </w:rPr>
        <w:t>424</w:t>
      </w:r>
    </w:p>
    <w:p w14:paraId="196A086D" w14:textId="033465F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7E244A">
        <w:rPr>
          <w:rFonts w:ascii="Times New Roman" w:hAnsi="Times New Roman" w:cs="Times New Roman"/>
          <w:sz w:val="24"/>
          <w:szCs w:val="24"/>
        </w:rPr>
        <w:t>200</w:t>
      </w:r>
    </w:p>
    <w:p w14:paraId="3BDCCDA3" w14:textId="3EEEDA93"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t>1</w:t>
      </w:r>
      <w:r w:rsidR="00C557CE">
        <w:rPr>
          <w:rFonts w:ascii="Times New Roman" w:hAnsi="Times New Roman" w:cs="Times New Roman"/>
          <w:sz w:val="24"/>
          <w:szCs w:val="24"/>
        </w:rPr>
        <w:t>265</w:t>
      </w:r>
    </w:p>
    <w:p w14:paraId="12E35DFD" w14:textId="2B3B1BE8"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F661B4">
        <w:rPr>
          <w:rFonts w:ascii="Times New Roman" w:hAnsi="Times New Roman" w:cs="Times New Roman"/>
          <w:sz w:val="24"/>
          <w:szCs w:val="24"/>
        </w:rPr>
        <w:t>2252</w:t>
      </w:r>
    </w:p>
    <w:p w14:paraId="1F828C49" w14:textId="314D2BA1"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CB247B">
        <w:rPr>
          <w:rFonts w:ascii="Times New Roman" w:hAnsi="Times New Roman" w:cs="Times New Roman"/>
          <w:sz w:val="24"/>
          <w:szCs w:val="24"/>
        </w:rPr>
        <w:t>348</w:t>
      </w:r>
    </w:p>
    <w:p w14:paraId="6046FD2E" w14:textId="65D6DADD" w:rsidR="00457427" w:rsidRDefault="00457427" w:rsidP="00457427">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t>15</w:t>
      </w:r>
      <w:r w:rsidR="004A7BDD">
        <w:rPr>
          <w:rFonts w:ascii="Times New Roman" w:hAnsi="Times New Roman" w:cs="Times New Roman"/>
          <w:sz w:val="24"/>
          <w:szCs w:val="24"/>
        </w:rPr>
        <w:t>59</w:t>
      </w:r>
    </w:p>
    <w:p w14:paraId="02E14035" w14:textId="3461781A" w:rsidR="00563E99" w:rsidRPr="009B00B8" w:rsidRDefault="00457427" w:rsidP="008F5C2F">
      <w:pPr>
        <w:tabs>
          <w:tab w:val="left" w:pos="2880"/>
        </w:tabs>
        <w:spacing w:line="36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4A7BDD">
        <w:rPr>
          <w:rFonts w:ascii="Times New Roman" w:hAnsi="Times New Roman" w:cs="Times New Roman"/>
          <w:sz w:val="24"/>
          <w:szCs w:val="24"/>
        </w:rPr>
        <w:t>120</w:t>
      </w:r>
      <w:r w:rsidR="00374242" w:rsidRPr="009B00B8">
        <w:rPr>
          <w:rFonts w:ascii="Times New Roman" w:hAnsi="Times New Roman" w:cs="Times New Roman"/>
          <w:sz w:val="24"/>
          <w:szCs w:val="24"/>
        </w:rPr>
        <w:tab/>
      </w:r>
    </w:p>
    <w:p w14:paraId="3B55EAD5" w14:textId="082A9882" w:rsidR="009B00B8" w:rsidRPr="00B06987" w:rsidRDefault="00CE00C3" w:rsidP="008F5C2F">
      <w:pPr>
        <w:spacing w:before="240" w:line="36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6C3FE727" w:rsidR="00DE74F4" w:rsidRPr="00555290" w:rsidRDefault="004A01B1" w:rsidP="004A01B1">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allocation of C</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strongly influences tree growth and</w:t>
      </w:r>
      <w:r w:rsidR="006C3737">
        <w:rPr>
          <w:rFonts w:ascii="Times New Roman" w:hAnsi="Times New Roman" w:cs="Times New Roman"/>
          <w:sz w:val="24"/>
          <w:szCs w:val="24"/>
        </w:rPr>
        <w:t xml:space="preserve"> ecosystem C storage. A</w:t>
      </w:r>
      <w:r w:rsidR="00AC014C">
        <w:rPr>
          <w:rFonts w:ascii="Times New Roman" w:hAnsi="Times New Roman" w:cs="Times New Roman"/>
          <w:sz w:val="24"/>
          <w:szCs w:val="24"/>
        </w:rPr>
        <w:t>llocation is challenging to measure and the influences of</w:t>
      </w:r>
      <w:r w:rsidR="00DE74F4" w:rsidRPr="00555290">
        <w:rPr>
          <w:rFonts w:ascii="Times New Roman" w:hAnsi="Times New Roman" w:cs="Times New Roman"/>
          <w:sz w:val="24"/>
          <w:szCs w:val="24"/>
        </w:rPr>
        <w:t xml:space="preserve"> environmental changes such as warming and drought</w:t>
      </w:r>
      <w:r w:rsidR="00AC014C">
        <w:rPr>
          <w:rFonts w:ascii="Times New Roman" w:hAnsi="Times New Roman" w:cs="Times New Roman"/>
          <w:sz w:val="24"/>
          <w:szCs w:val="24"/>
        </w:rPr>
        <w:t xml:space="preserve"> are uncertain</w:t>
      </w:r>
      <w:r w:rsidR="00DE74F4" w:rsidRPr="00555290">
        <w:rPr>
          <w:rFonts w:ascii="Times New Roman" w:hAnsi="Times New Roman" w:cs="Times New Roman"/>
          <w:sz w:val="24"/>
          <w:szCs w:val="24"/>
        </w:rPr>
        <w:t>.</w:t>
      </w:r>
      <w:r>
        <w:rPr>
          <w:rFonts w:ascii="Times New Roman" w:hAnsi="Times New Roman" w:cs="Times New Roman"/>
          <w:sz w:val="24"/>
          <w:szCs w:val="24"/>
        </w:rPr>
        <w:t xml:space="preserve"> </w:t>
      </w:r>
    </w:p>
    <w:p w14:paraId="7756A5FB" w14:textId="18F4F67E"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 xml:space="preserve">We exposed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Pr="00555290">
        <w:rPr>
          <w:rFonts w:ascii="Times New Roman" w:hAnsi="Times New Roman" w:cs="Times New Roman"/>
          <w:sz w:val="24"/>
          <w:szCs w:val="24"/>
        </w:rPr>
        <w:t xml:space="preserve"> trees to a 2x2 factorial combination of +3°C warming and an extreme summer drought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1E0F919F" w:rsidR="00AC014C"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Pr="00555290">
        <w:rPr>
          <w:rFonts w:ascii="Times New Roman" w:hAnsi="Times New Roman" w:cs="Times New Roman"/>
          <w:sz w:val="24"/>
          <w:szCs w:val="24"/>
        </w:rPr>
        <w:t xml:space="preserve"> partitioning belowground. </w:t>
      </w:r>
      <w:r w:rsidR="00AC014C">
        <w:rPr>
          <w:rFonts w:ascii="Times New Roman" w:hAnsi="Times New Roman" w:cs="Times New Roman"/>
          <w:sz w:val="24"/>
          <w:szCs w:val="24"/>
        </w:rPr>
        <w:t>The summer drought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Pr="00555290">
        <w:rPr>
          <w:rFonts w:ascii="Times New Roman" w:hAnsi="Times New Roman" w:cs="Times New Roman"/>
          <w:sz w:val="24"/>
          <w:szCs w:val="24"/>
        </w:rPr>
        <w:t xml:space="preserve"> avoid</w:t>
      </w:r>
      <w:r w:rsidR="00AC014C">
        <w:rPr>
          <w:rFonts w:ascii="Times New Roman" w:hAnsi="Times New Roman" w:cs="Times New Roman"/>
          <w:sz w:val="24"/>
          <w:szCs w:val="24"/>
        </w:rPr>
        <w:t xml:space="preserve">ed strongly negative water potentials </w:t>
      </w:r>
      <w:r w:rsidRPr="00555290">
        <w:rPr>
          <w:rFonts w:ascii="Times New Roman" w:hAnsi="Times New Roman" w:cs="Times New Roman"/>
          <w:sz w:val="24"/>
          <w:szCs w:val="24"/>
        </w:rPr>
        <w:t>during the drought</w:t>
      </w:r>
      <w:r w:rsidR="00AC014C">
        <w:rPr>
          <w:rFonts w:ascii="Times New Roman" w:hAnsi="Times New Roman" w:cs="Times New Roman"/>
          <w:sz w:val="24"/>
          <w:szCs w:val="24"/>
        </w:rPr>
        <w:t>.</w:t>
      </w:r>
      <w:r w:rsidRPr="00555290">
        <w:rPr>
          <w:rFonts w:ascii="Times New Roman" w:hAnsi="Times New Roman" w:cs="Times New Roman"/>
          <w:b/>
          <w:sz w:val="24"/>
          <w:szCs w:val="24"/>
        </w:rPr>
        <w:t xml:space="preserve"> </w:t>
      </w:r>
    </w:p>
    <w:p w14:paraId="08DA6E6A" w14:textId="4CCAA190" w:rsidR="00DE74F4" w:rsidRPr="00555290" w:rsidRDefault="00555290"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he increasing growth rates of trees in the warmed treatment resulted in higher rates of autotrophic respiration, even with complete acclimation of maintenance respiration.</w:t>
      </w:r>
    </w:p>
    <w:p w14:paraId="5283AA53" w14:textId="0A815949" w:rsidR="00CF1EF8" w:rsidRPr="00DE74F4" w:rsidRDefault="00555290" w:rsidP="00DE74F4">
      <w:pPr>
        <w:pStyle w:val="ListParagraph"/>
        <w:numPr>
          <w:ilvl w:val="0"/>
          <w:numId w:val="3"/>
        </w:numPr>
        <w:rPr>
          <w:rFonts w:ascii="Times New Roman" w:hAnsi="Times New Roman" w:cs="Times New Roman"/>
          <w:b/>
          <w:sz w:val="28"/>
          <w:szCs w:val="28"/>
        </w:rPr>
      </w:pPr>
      <w:r>
        <w:rPr>
          <w:rFonts w:ascii="Times New Roman" w:hAnsi="Times New Roman" w:cs="Times New Roman"/>
          <w:sz w:val="24"/>
          <w:szCs w:val="24"/>
        </w:rPr>
        <w:t>Warming-induced tree growth stimulations likely involve increased C allocation aboveground, particularly to leaf area development. M</w:t>
      </w:r>
      <w:r w:rsidRPr="00555290">
        <w:rPr>
          <w:rFonts w:ascii="Times New Roman" w:hAnsi="Times New Roman" w:cs="Times New Roman"/>
          <w:sz w:val="24"/>
          <w:szCs w:val="24"/>
        </w:rPr>
        <w:t>athematical models should consider a dynamic C allocation scheme that includes a</w:t>
      </w:r>
      <w:r>
        <w:rPr>
          <w:rFonts w:ascii="Times New Roman" w:hAnsi="Times New Roman" w:cs="Times New Roman"/>
          <w:sz w:val="24"/>
          <w:szCs w:val="24"/>
        </w:rPr>
        <w:t xml:space="preserve"> carbohydrate buffer pool and sink driven growth. </w:t>
      </w:r>
      <w:r w:rsidRPr="00555290">
        <w:rPr>
          <w:rFonts w:ascii="Times New Roman" w:hAnsi="Times New Roman" w:cs="Times New Roman"/>
          <w:sz w:val="24"/>
          <w:szCs w:val="24"/>
        </w:rPr>
        <w:t xml:space="preserve"> </w:t>
      </w:r>
      <w:r w:rsidR="00CF1EF8" w:rsidRPr="00DE74F4">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t>Introduction</w:t>
      </w:r>
    </w:p>
    <w:p w14:paraId="1B62E479" w14:textId="2CD3738E"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C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Pr>
          <w:rFonts w:ascii="Times New Roman" w:hAnsi="Times New Roman" w:cs="Times New Roman"/>
        </w:rPr>
        <w:fldChar w:fldCharType="begin"/>
      </w:r>
      <w:r w:rsidR="009B00B8">
        <w:rPr>
          <w:rFonts w:ascii="Times New Roman" w:hAnsi="Times New Roman" w:cs="Times New Roman"/>
        </w:rPr>
        <w:instrText xml:space="preserve"> ADDIN ZOTERO_ITEM CSL_CITATION {"citationID":"a10bvkefnp5","properties":{"formattedCitation":"{\\rtf (DeLucia {\\i{}et al.}, 2005)}","plainCitation":"(DeLucia et al., 2005)"},"citationItems":[{"id":398,"uris":["http://zotero.org/users/4234815/items/9GW8Z75T"],"uri":["http://zotero.org/users/4234815/items/9GW8Z75T"],"itemData":{"id":398,"type":"article-journal","title":"Contrasting responses of forest ecosystems to rising atmospheric CO2: Implications for the global C cycle","container-title":"Global Biogeochemical Cycles","page":"GB3006","volume":"19","issue":"3","source":"Wiley Online Library","abstract":"In two parallel but independent experiments, Free Air CO2 Enrichment (FACE) technology was used to expose plots within contrasting evergreen loblolly pine (Pinus taeda L.) and deciduous sweetgum (Liquidambar styraciflua L.) forests to the level of CO2 anticipated in 2050. Net primary production (NPP) and net ecosystem production (NEP) increased in both forests. In the year 2000, after exposing pine and sweetgum to elevated CO2 for approximately 5 and 3 years, a complete budget calculation revealed increases in net ecosystem production (NEP) of 41% and 44% in the pine forest and sweetgum forest, respectively, representing the storage of an additional 174 gC m−2 and 128 gC m−2 in these forests. The stimulation of NPP without corresponding increases in leaf area index or light absorption in either forest resulted in 23–27% stimulation in radiation-use efficiency, defined as NPP per unit absorbed photosynthetically active radiation. Greater plant respiration contributed to lower NPP in the loblolly pine forest than in the sweetgum forest, and these forests responded differently to CO2 enrichment. Where the pine forest added C primarily to long-lived woody tissues, exposure to elevated CO2 caused a large increase in the production of labile fine roots in the sweetgum forest. Greater allocation to more labile tissues may cause more rapid cycling of C back to the atmosphere in the sweetgum forest compared to the pine forest. Imbalances in the N cycle may reduce the response of these forests to experimental exposure to elevated CO2 in the future, but even at the current stimulation observed for these forests, the effect of changes in land use on C sequestration are likely to be larger than the effect of CO2-induced growth stimulation.","DOI":"10.1029/2004GB002346","ISSN":"1944-9224","shortTitle":"Contrasting responses of forest ecosystems to rising atmospheric CO2","journalAbbreviation":"Global Biogeochem. Cycles","language":"en","author":[{"family":"DeLucia","given":"E. H."},{"family":"Moore","given":"D. J."},{"family":"Norby","given":"R. J."}],"issued":{"date-parts":[["2005",9,1]]}}}],"schema":"https://github.com/citation-style-language/schema/raw/master/csl-citation.json"} </w:instrText>
      </w:r>
      <w:r w:rsidR="009B00B8">
        <w:rPr>
          <w:rFonts w:ascii="Times New Roman" w:hAnsi="Times New Roman" w:cs="Times New Roman"/>
        </w:rPr>
        <w:fldChar w:fldCharType="separate"/>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009B00B8">
        <w:rPr>
          <w:rFonts w:ascii="Times New Roman" w:hAnsi="Times New Roman" w:cs="Times New Roman"/>
        </w:rPr>
        <w:fldChar w:fldCharType="end"/>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{"citationID":"uFDVTy5F","properties":{"formattedCitation":"{\\rtf (Litton {\\i{}et al.}, 2007; Epron {\\i{}et al.}, 2012; Franklin {\\i{}et al.}, 2012; De Kauwe {\\i{}et al.}, 2014)}","plainCitation":"(Litton et al., 2007; Epron et al., 2012; Franklin et al., 2012; De Kauwe et al., 2014)"},"citationItems":[{"id":401,"uris":["http://zotero.org/users/4234815/items/3BEH2TWW"],"uri":["http://zotero.org/users/4234815/items/3BEH2TWW"],"itemData":{"id":401,"type":"article-journal","title":"Carbon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2007;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{"citationID":"a13r3q43spj","properties":{"formattedCitation":"{\\rtf (H\\uc0\\u246{}gberg {\\i{}et al.}, 2001; Epron {\\i{}et al.}, 2012)}","plainCitation":"(Högberg et al., 2001; Epron et al., 2012)"},"citationItems":[{"id":412,"uris":["http://zotero.org/users/4234815/items/R9YVNEMJ"],"uri":["http://zotero.org/users/4234815/items/R9YVNEMJ"],"itemData":{"id":412,"type":"article-journal","title":"Large-scale forest girdling shows that current photosynthesis drives soil respiration","container-title":"Nature","page":"789-792","volume":"411","issue":"6839","source":"PubMed","abstract":"The respiratory activities of plant roots, of their mycorrhizal fungi and of the free-living microbial heterotrophs (decomposers) in soils are significant components of the global carbon balance, but their relative contributions remain uncertain. To separate mycorrhizal root respiration from heterotrophic respiration in aboreal pine forest, we conducted a large-scale tree-girdling experiment, comprising 9 plots each containing about 120 trees. Tree-girdling involves stripping the stem bark to the depth of the current xylem at breast height terminating the supply of current photosynthates to roots and their mycorrhizal fungi without physically disturbing the delicate root-microbe-soil system. Here we report that girdling reduced soil respiration within 1-2 months by about 54% relative to respiration on ungirdled control plots, and that decreases of up to 37% were detected within 5 days. These values clearly show that the flux of current assimilates to roots is a key driver of soil respiration; they are conservative estimates of root respiration, however, because girdling increased the use of starch reserves in the roots. Our results indicate that models of soil respiration should incorporate measures of photosynthesis and of seasonal patterns of photosynthate allocation to roots.","DOI":"10.1038/35081058","ISSN":"0028-0836","note":"PMID: 11459055","journalAbbreviation":"Nature","language":"eng","author":[{"family":"Högberg","given":"P."},{"family":"Nordgren","given":"A."},{"family":"Buchmann","given":"N."},{"family":"Taylor","given":"A. F."},{"family":"Ekblad","given":"A."},{"family":"Högberg","given":"M. N."},{"family":"Nyberg","given":"G."},{"family":"Ottosson-Löfvenius","given":"M."},{"family":"Read","given":"D. J."}],"issued":{"date-parts":[["2001",6,14]]}}},{"id":407,"uris":["http://zotero.org/users/4234815/items/QPGDTZ5W"],"uri":["http://zotero.org/users/4234815/items/QPGDTZ5W"],"itemData":{"id":407,"type":"article-journal","title":"Pulse-labelling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(Högberg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{"citationID":"a1lq94uj77s","properties":{"formattedCitation":"{\\rtf (Drake {\\i{}et al.}, 2011; Finzi {\\i{}et al.}, 2015)}","plainCitation":"(Drake et al., 2011; Finzi et al., 2015)"},"citationItems":[{"id":177,"uris":["http://zotero.org/users/4234815/items/T3L7X867"],"uri":["http://zotero.org/users/4234815/items/T3L7X867"],"itemData":{"id":177,"type":"article-journal","title":"Increases in the flux of carbon belowground stimulate nitrogen uptake and sustain the long-term enhancement of forest productivity under elevated CO2","container-title":"Ecology Letters","page":"349-357","volume":"14","issue":"4","source":"Wiley Online Library","abstract":"Ecology Letters (2011) 14: 349–357 \nAbstract\nThe earth’s future climate state is highly dependent upon changes in terrestrial C storage in response to rising concentrations of atmospheric CO2. Here we show that consistently enhanced rates of net primary production (NPP) are sustained by a C-cascade through the root-microbe-soil system; increases in the flux of C belowground under elevated CO2 stimulated microbial activity, accelerated the rate of soil organic matter decomposition and stimulated tree uptake of N bound to this SOM. This process set into motion a positive feedback maintaining greater C gain under elevated CO2 as a result of increases in canopy N content and higher photosynthetic N-use efficiency. The ecosystem-level consequence of the enhanced requirement for N and the exchange of plant C for N belowground is the dominance of C storage in tree biomass but the preclusion of a large C sink in the soil.","DOI":"10.1111/j.1461-0248.2011.01593.x","ISSN":"1461-0248","language":"en","author":[{"family":"Drake","given":"John E."},{"family":"Gallet-Budynek","given":"Anne"},{"family":"Hofmockel","given":"Kirsten S."},{"family":"Bernhardt","given":"Emily S."},{"family":"Billings","given":"Sharon A."},{"family":"Jackson","given":"Robert B."},{"family":"Johnsen","given":"Kurt S."},{"family":"Lichter","given":"John"},{"family":"McCarthy","given":"Heather R."},{"family":"McCormack","given":"M. Luke"},{"family":"Moore","given":"David J. P."},{"family":"Oren","given":"Ram"},{"family":"Palmroth","given":"Sari"},{"family":"Phillips","given":"Richard P."},{"family":"Pippen","given":"Jeffrey S."},{"family":"Pritchard","given":"Seth G."},{"family":"Treseder","given":"Kathleen K."},{"family":"Schlesinger","given":"William H."},{"family":"DeLucia","given":"Evan H."},{"family":"Finzi","given":"Adrien C."}],"issued":{"date-parts":[["2011",4,1]]}}},{"id":414,"uris":["http://zotero.org/users/4234815/items/LX8DDKSV"],"uri":["http://zotero.org/users/4234815/items/LX8DDKSV"],"itemData":{"id":414,"type":"article-journal","title":"Rhizosphere processes are quantitatively important components of terrestrial carbon and nutrient cycles","container-title":"Global Change Biology","page":"2082-2094","volume":"21","issue":"5","source":"Wiley Online Library","abstract":"While there is an emerging view that roots and their associated microbes actively alter resource availability and soil organic matter (SOM) decomposition, the ecosystem consequences of such rhizosphere effects have rarely been quantified. Using a meta-analysis, we show that multiple indices of microbially mediated C and nitrogen (N) cycling, including SOM decomposition, are significantly enhanced in the rhizospheres of diverse vegetation types. Then, using a numerical model that combines rhizosphere effect sizes with fine root morphology and depth distributions, we show that root-accelerated mineralization and priming can account for up to one-third of the total C and N mineralized in temperate forest soils. Finally, using a stoichiometrically constrained microbial decomposition model, we show that these effects can be induced by relatively modest fluxes of root-derived C, on the order of 4% and 6% of gross and net primary production, respectively. Collectively, our results indicate that rhizosphere processes are a widespread, quantitatively important driver of SOM decomposition and nutrient release at the ecosystem scale, with potential consequences for global C stocks and vegetation feedbacks to climate.","DOI":"10.1111/gcb.12816","ISSN":"1365-2486","journalAbbreviation":"Glob Change Biol","language":"en","author":[{"family":"Finzi","given":"Adrien C."},{"family":"Abramoff","given":"Rose Z."},{"family":"Spiller","given":"Kimberly S."},{"family":"Brzostek","given":"Edward R."},{"family":"Darby","given":"Bridget A."},{"family":"Kramer","given":"Mark A."},{"family":"Phillips","given":"Richard P."}],"issued":{"date-parts":[["2015",5,1]]}}}],"schema":"https://github.com/citation-style-language/schema/raw/master/csl-citation.json"}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fldChar w:fldCharType="end"/>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{"citationID":"a1mdtlpvfeb","properties":{"formattedCitation":"{\\rtf (Roux {\\i{}et al.}, 2001; Franklin {\\i{}et al.}, 2012; Dietze {\\i{}et al.}, 2014; De Kauwe {\\i{}et al.}, 2014)}","plainCitation":"(Roux et al., 2001; Franklin et al., 2012; Dietze et al., 2014; De Kauwe et al., 2014)"},"citationItems":[{"id":417,"uris":["http://zotero.org/users/4234815/items/DRJYHMG2"],"uri":["http://zotero.org/users/4234815/items/DRJYHMG2"],"itemData":{"id":417,"type":"article-journal","title":"Carbon-based models of individual tree growth: A critical appraisal","container-title":"Annals of Forest Science","page":"469-506","volume":"58","issue":"5","source":"www.afs-journal.org","abstract":"Annals of Forest Science, is a source of information about current developments and trends in forest research and forestry","DOI":"10.1051/forest:2001140","ISSN":"1286-4560, 1297-966X","shortTitle":"Carbon-based models of individual tree growth","journalAbbreviation":"Ann. For. Sci.","language":"en","author":[{"family":"Roux","given":"Xavier Le"},{"family":"Lacointe","given":"André"},{"family":"Escobar-Gutiérrez","given":"Abraham"},{"family":"Dizès","given":"Séverine Le"}],"issued":{"date-parts":[["2001",7,1]]}}},{"id":404,"uris":["http://zotero.org/users/4234815/items/THWBKTKZ"],"uri":["http://zotero.org/users/4234815/items/THWBKTKZ"],"itemData":{"id":404,"type":"article-journal","title":"Modeling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420,"uris":["http://zotero.org/users/4234815/items/P7CHXLEF"],"uri":["http://zotero.org/users/4234815/items/P7CHXLEF"],"itemData":{"id":420,"type":"article-journal","title":"Nonstructural Carbon in Woody Plants","container-title":"Annual Review of Plant Biology","page":"667-687","volume":"65","issue":"1","source":"Annual Reviews","abstract":"Nonstructural carbon (NSC) provides the carbon and energy for plant growth and survival. In woody plants, fundamental questions about NSC remain unresolved: Is NSC storage an active or passive process? Do older NSC reserves remain accessible to the plant? How is NSC depletion related to mortality risk? Herein we review conceptual and mathematical models of NSC dynamics, recent observations and experiments at the organismal scale, and advances in plant physiology that have provided a better understanding of the dynamics of woody plant NSC. Plants preferentially use new carbon but can access decade-old carbon when the plant is stressed or physically damaged. In addition to serving as a carbon and energy source, NSC plays important roles in phloem transport, osmoregulation, and cold tolerance, but how plants regulate these competing roles and NSC depletion remains elusive. Moving forward requires greater synthesis of models and data and integration across scales from -omics to ecology.","DOI":"10.1146/annurev-arplant-050213-040054","note":"PMID: 24274032","author":[{"family":"Dietze","given":"Michael C."},{"family":"Sala","given":"Anna"},{"family":"Carbone","given":"Mariah S."},{"family":"Czimczik","given":"Claudia I."},{"family":"Mantooth","given":"Joshua A."},{"family":"Richardson","given":"Andrew D."},{"family":"Vargas","given":"Rodrigo"}],"issued":{"date-parts":[["2014"]]}}},{"id":119,"uris":["http://zotero.org/users/4234815/items/VH4TGF5F"],"uri":["http://zotero.org/users/4234815/items/VH4TGF5F"],"itemData":{"id":119,"type":"article-journal","title":"Where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fldChar w:fldCharType="end"/>
      </w:r>
      <w:r w:rsidR="00E54300">
        <w:rPr>
          <w:rFonts w:ascii="Times New Roman" w:hAnsi="Times New Roman" w:cs="Times New Roman"/>
        </w:rPr>
        <w:t>.</w:t>
      </w:r>
      <w:r w:rsidRPr="009B00B8">
        <w:rPr>
          <w:rFonts w:ascii="Times New Roman" w:hAnsi="Times New Roman" w:cs="Times New Roman"/>
        </w:rPr>
        <w:t xml:space="preserve"> </w:t>
      </w:r>
    </w:p>
    <w:p w14:paraId="27AB7BB7" w14:textId="04BEC3F4"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{"citationID":"a1jupok5k1f","properties":{"formattedCitation":"{\\rtf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fldChar w:fldCharType="end"/>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374242" w:rsidRPr="009B00B8">
        <w:rPr>
          <w:rFonts w:ascii="Times New Roman" w:hAnsi="Times New Roman" w:cs="Times New Roman"/>
        </w:rPr>
        <w:t xml:space="preserve">, or the ratio of C flux to GPP.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{"citationID":"a160bp1munr","properties":{"formattedCitation":"{\\rtf (Poorter {\\i{}et al.}, 2015)}","plainCitation":"(Poorter et al., 2015)"},"citationItems":[{"id":1038,"uris":["http://zotero.org/users/4234815/items/R4PHBWUZ"],"uri":["http://zotero.org/users/4234815/items/R4PHBWUZ"],"itemData":{"id":1038,"type":"article-journal","title":"How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374242" w:rsidRPr="009B00B8">
        <w:rPr>
          <w:rFonts w:ascii="Times New Roman" w:hAnsi="Times New Roman" w:cs="Times New Roman"/>
        </w:rPr>
        <w:t>, but this primarily reflects the low turnover of woody tissues relative to leaves, rather than a higher partitioning of GPP to wood in old t</w:t>
      </w:r>
      <w:r w:rsidR="00E54300">
        <w:rPr>
          <w:rFonts w:ascii="Times New Roman" w:hAnsi="Times New Roman" w:cs="Times New Roman"/>
        </w:rPr>
        <w:t xml:space="preserve">rees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{"citationID":"a2ok990f1je","properties":{"formattedCitation":"(Duursma &amp; Falster, 2016)","plainCitation":"(Duursma &amp; Falster, 2016)"},"citationItems":[{"id":424,"uris":["http://zotero.org/users/4234815/items/CPPQ4XJ3"],"uri":["http://zotero.org/users/4234815/items/CPPQ4XJ3"],"itemData":{"id":424,"type":"article-journal","title":"Leaf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rPr>
        <w:t>(Duursma &amp; Falster, 2016)</w:t>
      </w:r>
      <w:r w:rsidR="00E54300">
        <w:rPr>
          <w:rFonts w:ascii="Times New Roman" w:hAnsi="Times New Roman" w:cs="Times New Roman"/>
        </w:rPr>
        <w:fldChar w:fldCharType="end"/>
      </w:r>
      <w:r w:rsidR="00374242" w:rsidRPr="009B00B8">
        <w:rPr>
          <w:rFonts w:ascii="Times New Roman" w:hAnsi="Times New Roman" w:cs="Times New Roman"/>
        </w:rPr>
        <w:t xml:space="preserve">. Thus it is often inappropriate to infer C partitioning from biomass </w:t>
      </w:r>
      <w:commentRangeStart w:id="7"/>
      <w:r w:rsidR="00374242" w:rsidRPr="009B00B8">
        <w:rPr>
          <w:rFonts w:ascii="Times New Roman" w:hAnsi="Times New Roman" w:cs="Times New Roman"/>
        </w:rPr>
        <w:t>ratios</w:t>
      </w:r>
      <w:commentRangeEnd w:id="7"/>
      <w:r w:rsidR="006327C0">
        <w:rPr>
          <w:rStyle w:val="CommentReference"/>
        </w:rPr>
        <w:commentReference w:id="7"/>
      </w:r>
      <w:r w:rsidR="00E54300">
        <w:rPr>
          <w:rFonts w:ascii="Times New Roman" w:hAnsi="Times New Roman" w:cs="Times New Roman"/>
        </w:rPr>
        <w:t xml:space="preserve"> </w:t>
      </w:r>
      <w:r w:rsidR="00E54300">
        <w:rPr>
          <w:rFonts w:ascii="Times New Roman" w:hAnsi="Times New Roman" w:cs="Times New Roman"/>
        </w:rPr>
        <w:fldChar w:fldCharType="begin"/>
      </w:r>
      <w:r w:rsidR="00E54300">
        <w:rPr>
          <w:rFonts w:ascii="Times New Roman" w:hAnsi="Times New Roman" w:cs="Times New Roman"/>
        </w:rPr>
        <w:instrText xml:space="preserve"> ADDIN ZOTERO_ITEM CSL_CITATION {"citationID":"a1sh0d7e44i","properties":{"formattedCitation":"{\\rtf (Litton {\\i{}et al.}, 2007)}","plainCitation":"(Litton et al., 2007)"},"citationItems":[{"id":401,"uris":["http://zotero.org/users/4234815/items/3BEH2TWW"],"uri":["http://zotero.org/users/4234815/items/3BEH2TWW"],"itemData":{"id":401,"type":"article-journal","title":"Carbon allocation in forest ecosystems","container-title":"Global Change Biology","page":"2089-2109","volume":"13","issue":"10","source":"Wiley Online Library","abstract":"Carbon allocation plays a critical role in forest ecosystem carbon cycling. We reviewed existing literature and compiled annual carbon budgets for forest ecosystems to test a series of hypotheses addressing the patterns, plasticity, and limits of three components of allocation: biomass, the amount of material present; flux, the flow of carbon to a component per unit time; and partitioning, the fraction of gross primary productivity (GPP) used by a component. Can annual carbon flux and partitioning be inferred from biomass? Our survey revealed that biomass was poorly related to carbon flux and to partitioning of photosynthetically derived carbon, and should not be used to infer either. Are component fluxes correlated? Carbon fluxes to foliage, wood, and belowground production and respiration all increased linearly with increasing GPP (a rising tide lifts all boats). Autotrophic respiration was strongly linked to production for foliage, wood and roots, and aboveground net primary productivity and total belowground carbon flux (TBCF) were positively correlated across a broad productivity gradient. How does carbon partitioning respond to variability in resources and environment? Within sites, partitioning to aboveground wood production and TBCF responded to changes in stand age and resource availability, but not to competition (tree density). Increasing resource supply and stand age, with one exception, resulted in increased partitioning to aboveground wood production and decreased partitioning to TBCF. Partitioning to foliage production was much less sensitive to changes in resources and environment. Overall, changes in partitioning within a site in response to resource supply and age were small (&lt;15% of GPP), but much greater than those inferred from global relationships. Across all sites, foliage production plus respiration, and total autotrophic respiration appear to use relatively constant fractions of GPP – partitioning to both was conservative across a broad range of GPP – but values did vary across sites. Partitioning to aboveground wood production and to TBCF were the most variable – conditions that favored high GPP increased partitioning to aboveground wood production and decreased partitioning to TBCF. Do priorities exist for the products of photosynthesis? The available data do not support the concept of priorities for the products of photosynthesis, because increasing GPP increased all fluxes. All facets of carbon allocation are important to understanding carbon cycling in forest ecosystems. Terrestrial ecosystem models require information on partitioning, yet we found few studies that measured all components of the carbon budget to allow estimation of partitioning coefficients. Future studies that measure complete annual carbon budgets contribute the most to understanding carbon allocation.","DOI":"10.1111/j.1365-2486.2007.01420.x","ISSN":"1365-2486","language":"en","author":[{"family":"Litton","given":"Creighton M."},{"family":"Raich","given":"James W."},{"family":"Ryan","given":"Michael G."}],"issued":{"date-parts":[["2007",10,1]]}}}],"schema":"https://github.com/citation-style-language/schema/raw/master/csl-citation.json"} </w:instrText>
      </w:r>
      <w:r w:rsidR="00E54300">
        <w:rPr>
          <w:rFonts w:ascii="Times New Roman" w:hAnsi="Times New Roman" w:cs="Times New Roman"/>
        </w:rPr>
        <w:fldChar w:fldCharType="separate"/>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2007)</w:t>
      </w:r>
      <w:r w:rsidR="00E54300">
        <w:rPr>
          <w:rFonts w:ascii="Times New Roman" w:hAnsi="Times New Roman" w:cs="Times New Roman"/>
        </w:rPr>
        <w:fldChar w:fldCharType="end"/>
      </w:r>
      <w:r w:rsidR="00374242" w:rsidRPr="009B00B8">
        <w:rPr>
          <w:rFonts w:ascii="Times New Roman" w:hAnsi="Times New Roman" w:cs="Times New Roman"/>
        </w:rPr>
        <w:t>.</w:t>
      </w:r>
      <w:r w:rsidR="00AC014C">
        <w:rPr>
          <w:rFonts w:ascii="Times New Roman" w:hAnsi="Times New Roman" w:cs="Times New Roman"/>
        </w:rPr>
        <w:t xml:space="preserve"> </w:t>
      </w:r>
      <w:ins w:id="8" w:author="Sebastian Pfautsch" w:date="2018-08-29T12:40:00Z">
        <w:r w:rsidR="00126292">
          <w:rPr>
            <w:rFonts w:ascii="Times New Roman" w:hAnsi="Times New Roman" w:cs="Times New Roman"/>
          </w:rPr>
          <w:t xml:space="preserve">Surprisingly, </w:t>
        </w:r>
      </w:ins>
      <w:del w:id="9" w:author="Sebastian Pfautsch" w:date="2018-08-29T12:40:00Z">
        <w:r w:rsidR="00AC014C" w:rsidDel="00126292">
          <w:rPr>
            <w:rFonts w:ascii="Times New Roman" w:hAnsi="Times New Roman" w:cs="Times New Roman"/>
          </w:rPr>
          <w:delText xml:space="preserve">The </w:delText>
        </w:r>
      </w:del>
      <w:r w:rsidR="00AC014C">
        <w:rPr>
          <w:rFonts w:ascii="Times New Roman" w:hAnsi="Times New Roman" w:cs="Times New Roman"/>
        </w:rPr>
        <w:t xml:space="preserve">partitioning of photosynthate is relatively poorly understood despite its direct relevance to ecosystem models </w:t>
      </w:r>
      <w:r w:rsidR="00AC014C">
        <w:rPr>
          <w:rFonts w:ascii="Times New Roman" w:hAnsi="Times New Roman" w:cs="Times New Roman"/>
        </w:rPr>
        <w:fldChar w:fldCharType="begin"/>
      </w:r>
      <w:r w:rsidR="00AC014C">
        <w:rPr>
          <w:rFonts w:ascii="Times New Roman" w:hAnsi="Times New Roman" w:cs="Times New Roman"/>
        </w:rPr>
        <w:instrText xml:space="preserve"> ADDIN ZOTERO_ITEM CSL_CITATION {"citationID":"a110f7vjvo5","properties":{"formattedCitation":"{\\rtf (Epron {\\i{}et al.}, 2012; Franklin {\\i{}et al.}, 2012; De Kauwe {\\i{}et al.}, 2014)}","plainCitation":"(Epron et al., 2012; Franklin et al., 2012; De Kauwe et al., 2014)"},"citationItems":[{"id":407,"uris":["http://zotero.org/users/4234815/items/QPGDTZ5W"],"uri":["http://zotero.org/users/4234815/items/QPGDTZ5W"],"itemData":{"id":407,"type":"article-journal","title":"Pulse-labelling trees to study carbon allocation dynamics: a review of methods, current knowledge and future prospects","container-title":"Tree Physiology","page":"776-798","volume":"32","issue":"6","source":"academic.oup.com","abstract":"Pulse-labelling of trees with stable or radioactive carbon (C) isotopes offers the unique opportunity to trace the fate of labelled CO2 into the tree and its release to the soil and the atmosphere. Thus, pulse-labelling enables the quantification of C partitioning in forests and the assessment of the role of partitioning in tree growth, resource acquisition and C sequestration. However, this is associated with challenges as regards the choice of a tracer, the methods of tracing labelled C in tree and soil compartments and the quantitative analysis of C dynamics. Based on data from 47 studies, the rate of transfer differs between broadleaved and coniferous species and decreases as temperature and soil water content decrease. Labelled C is rapidly transferred belowground—within a few days or less—and this transfer is slowed down by drought. Half-lives of labelled C in phloem sap (transfer pool) and in mature leaves (source organs) are short, while those of sink organs (growing tissues, seasonal storage) are longer. 13C measurements in respiratory efflux at high temporal resolution provide the best estimate of the mean residence times of C in respiratory substrate pools, and the best basis for compartmental modelling. Seasonal C dynamics and allocation patterns indicate that sink strength variations are important drivers for C fluxes. We propose a conceptual model for temperate and boreal trees, which considers the use of recently assimilated C versus stored C. We recommend best practices for designing and analysing pulse-labelling experiments, and identify several topics which we consider of prime importance for future research on C allocation in trees: (i) whole-tree C source–sink relations, (ii) C allocation to secondary metabolism, (iii) responses to environmental change, (iv) effects of seasonality versus phenology in and across biomes, and (v) carbon–nitrogen interactions. Substantial progress is expected from emerging technologies, but the largest challenge remains to carry out in situ whole-tree labelling experiments on mature trees to improve our understanding of the environmental and physiological controls on C allocation.","DOI":"10.1093/treephys/tps057","ISSN":"0829-318X","shortTitle":"Pulse-labelling trees to study carbon allocation dynamics","journalAbbreviation":"Tree Physiol","author":[{"family":"Epron","given":"Daniel"},{"family":"Bahn","given":"Michael"},{"family":"Derrien","given":"Delphine"},{"family":"Lattanzi","given":"Fernando Alfredo"},{"family":"Pumpanen","given":"Jukka"},{"family":"Gessler","given":"Arthur"},{"family":"Högberg","given":"Peter"},{"family":"Maillard","given":"Pascale"},{"family":"Dannoura","given":"Masako"},{"family":"Gérant","given":"Dominique"},{"family":"Buchmann","given":"Nina"}],"issued":{"date-parts":[["2012",6,1]]}}},{"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J."}],"issued":{"date-parts":[["2014",8,1]]}}}],"schema":"https://github.com/citation-style-language/schema/raw/master/csl-citation.json"} </w:instrText>
      </w:r>
      <w:r w:rsidR="00AC014C">
        <w:rPr>
          <w:rFonts w:ascii="Times New Roman" w:hAnsi="Times New Roman" w:cs="Times New Roman"/>
        </w:rPr>
        <w:fldChar w:fldCharType="separate"/>
      </w:r>
      <w:r w:rsidR="00AC014C" w:rsidRPr="00AC014C">
        <w:rPr>
          <w:rFonts w:ascii="Times New Roman" w:hAnsi="Times New Roman" w:cs="Times New Roman"/>
          <w:szCs w:val="24"/>
        </w:rPr>
        <w:t xml:space="preserve">(Epron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fldChar w:fldCharType="end"/>
      </w:r>
      <w:r w:rsidR="00AC014C">
        <w:rPr>
          <w:rFonts w:ascii="Times New Roman" w:hAnsi="Times New Roman" w:cs="Times New Roman"/>
        </w:rPr>
        <w:t>.</w:t>
      </w:r>
    </w:p>
    <w:p w14:paraId="7338AE82" w14:textId="625EDD5A"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 xml:space="preserve">Several schemes have been used to conceptualize and model C allocation. The simplest approach is to assume that trees partition a constant fraction of fixed C to </w:t>
      </w:r>
      <w:commentRangeStart w:id="10"/>
      <w:r w:rsidRPr="009B00B8">
        <w:rPr>
          <w:rFonts w:ascii="Times New Roman" w:hAnsi="Times New Roman" w:cs="Times New Roman"/>
        </w:rPr>
        <w:t>each use</w:t>
      </w:r>
      <w:commentRangeEnd w:id="10"/>
      <w:r w:rsidR="008D5ACA">
        <w:rPr>
          <w:rStyle w:val="CommentReference"/>
        </w:rPr>
        <w:commentReference w:id="10"/>
      </w:r>
      <w:r w:rsidRPr="009B00B8">
        <w:rPr>
          <w:rFonts w:ascii="Times New Roman" w:hAnsi="Times New Roman" w:cs="Times New Roman"/>
        </w:rPr>
        <w:t xml:space="preserve">. This scheme is supported by linear relationships between production terms in some systems, such as </w:t>
      </w:r>
      <w:r w:rsidR="00C557CE">
        <w:rPr>
          <w:rFonts w:ascii="Times New Roman" w:hAnsi="Times New Roman" w:cs="Times New Roman"/>
        </w:rPr>
        <w:t>for</w:t>
      </w:r>
      <w:r w:rsidRPr="009B00B8">
        <w:rPr>
          <w:rFonts w:ascii="Times New Roman" w:hAnsi="Times New Roman" w:cs="Times New Roman"/>
        </w:rPr>
        <w:t xml:space="preserve"> aboveground net primary productivity and total net primary productivity in boreal forests</w:t>
      </w:r>
      <w:r w:rsidR="00E92963">
        <w:rPr>
          <w:rFonts w:ascii="Times New Roman" w:hAnsi="Times New Roman" w:cs="Times New Roman"/>
        </w:rPr>
        <w:t xml:space="preserve">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{"citationID":"a1bd8ro959o","properties":{"formattedCitation":"{\\rtf (Gower {\\i{}et al.}, 2001)}","plainCitation":"(Gower et al., 2001)"},"citationItems":[{"id":426,"uris":["http://zotero.org/users/4234815/items/NF7XY8E5"],"uri":["http://zotero.org/users/4234815/items/NF7XY8E5"],"itemData":{"id":426,"type":"article-journal","title":"Net primary production and carbon allocation patterns of boreal ecosystems","container-title":"Ecological Applications","page":"1395-1411","volume":"11","issue":"5","source":"onlinelibrary.wiley.com","DOI":"10.1890/1051-0761(2001)011[1395:NPPACA]2.0.CO;2","ISSN":"1939-5582","language":"en","author":[{"family":"Gower","given":"S. T."},{"family":"Krankina","given":"O."},{"family":"Olson","given":"R. J."},{"family":"Apps","given":"M."},{"family":"Linder","given":"S."},{"family":"Wang","given":"C."}],"issued":{"date-parts":[["2001",10,1]]}}}],"schema":"https://github.com/citation-style-language/schema/raw/master/csl-citation.json"}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E92963">
        <w:rPr>
          <w:rFonts w:ascii="Times New Roman" w:hAnsi="Times New Roman" w:cs="Times New Roman"/>
        </w:rPr>
        <w:fldChar w:fldCharType="end"/>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E92963">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{"citationID":"Ul64qO7F","properties":{"formattedCitation":"{\\rtf (Poorter {\\i{}et al.}, 2015; Duursma &amp; Falster, 2016)}","plainCitation":"(Poorter et al., 2015; Duursma &amp; Falster, 2016)"},"citationItems":[{"id":1038,"uris":["http://zotero.org/users/4234815/items/R4PHBWUZ"],"uri":["http://zotero.org/users/4234815/items/R4PHBWUZ"],"itemData":{"id":1038,"type":"article-journal","title":"How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B."},{"family":"Sack","given":"Lawren"}],"issued":{"date-parts":[["2015",11,1]]}}},{"id":424,"uris":["http://zotero.org/users/4234815/items/CPPQ4XJ3"],"uri":["http://zotero.org/users/4234815/items/CPPQ4XJ3"],"itemData":{"id":424,"type":"article-journal","title":"Leaf mass per area, not total leaf area, drives differences in above‐ground biomass distribution among woody plant functional types","container-title":"New Phytologist","page":"368-376","volume":"212","issue":"2","source":"onlinelibrary.wiley.com","DOI":"10.1111/nph.14033","ISSN":"1469-8137","language":"en","author":[{"family":"Duursma","given":"Remko A."},{"family":"Falster","given":"Daniel S."}],"issued":{"date-parts":[["2016",10,1]]}}}],"schema":"https://github.com/citation-style-language/schema/raw/master/csl-citation.json"} </w:instrText>
      </w:r>
      <w:r w:rsidR="00E92963">
        <w:rPr>
          <w:rFonts w:ascii="Times New Roman" w:hAnsi="Times New Roman" w:cs="Times New Roman"/>
        </w:rPr>
        <w:fldChar w:fldCharType="separate"/>
      </w:r>
      <w:r w:rsidR="00D3799D" w:rsidRPr="00D3799D">
        <w:rPr>
          <w:rFonts w:ascii="Times New Roman" w:hAnsi="Times New Roman" w:cs="Times New Roman"/>
          <w:szCs w:val="24"/>
        </w:rPr>
        <w:t xml:space="preserve">(Poorter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fldChar w:fldCharType="end"/>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92963">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{"citationID":"DONiw7e6","properties":{"formattedCitation":"{\\rtf (De Kauwe {\\i{}et al.}, 2014; Doughty {\\i{}et al.}, 2014)}","plainCitation":"(De Kauwe et al., 2014; Doughty et al., 2014)"},"citationItems":[{"id":119,"uris":["http://zotero.org/users/4234815/items/VH4TGF5F"],"uri":["http://zotero.org/users/4234815/items/VH4TGF5F"],"itemData":{"id":119,"type":"article-journal","title":"Where does the carbon go? A model–data intercomparison of vegetation carbon allocation and turnover processes at two temperate forest free-air CO2 enrichment sites","container-title":"New Phytologist","page":"883-899","volume":"203","issue":"3","source":"Wiley Online Library","abstract":"* Elevated atmospheric CO2 concentration (eCO2) has the potential to increase vegetation carbon storage if increased net primary production causes increased long-lived biomass. Model predictions of eCO2 effects on vegetation carbon storage depend on how allocation and turnover processes are represented.\n\n\n* We used data from two temperate forest free-air CO2 enrichment (FACE) experiments to evaluate representations of allocation and turnover in 11 ecosystem models.\n\n\n* Observed eCO2 effects on allocation were dynamic. Allocation schemes based on functional relationships among biomass fractions that vary with resource availability were best able to capture the general features of the observations. Allocation schemes based on constant fractions or resource limitations performed less well, with some models having unintended outcomes. Few models represent turnover processes mechanistically and there was wide variation in predictions of tissue lifespan. Consequently, models did not perform well at predicting eCO2 effects on vegetation carbon storage.\n\n\n* Our recommendations to reduce uncertainty include: use of allocation schemes constrained by biomass fractions; careful testing of allocation schemes; and synthesis of allocation and turnover data in terms of model parameters. Data from intensively studied ecosystem manipulation experiments are invaluable for constraining models and we recommend that such experiments should attempt to fully quantify carbon, water and nutrient budgets.","DOI":"10.1111/nph.12847","ISSN":"1469-8137","shortTitle":"Where does the carbon go?","journalAbbreviation":"New Phytol","language":"en","author":[{"family":"De Kauwe","given":"Martin G."},{"family":"Medlyn","given":"Belinda E."},{"family":"Zaehle","given":"Sönke"},{"family":"Walker","given":"Anthony P."},{"family":"Dietze","given":"Michael C."},{"family":"Wang","given":"Ying-Ping"},{"family":"Luo","given":"Yiqi"},{"family":"Jain","given":"Atul K."},{"family":"El-Masri","given":"Bassil"},{"family":"Hickler","given":"Thomas"},{"family":"Wårlind","given":"David"},{"family":"Weng","given":"Ensheng"},{"family":"Parton","given":"William J."},{"family":"Thornton","given":"Peter E."},{"family":"Wang","given":"Shusen"},{"family":"Prentice","given":"I. Colin"},{"family":"Asao","given":"Shinichi"},{"family":"Smith","given":"Benjamin"},{"family":"McCarthy","given":"Heather R."},{"family":"Iversen","given":"Colleen M."},{"family":"Hanson","given":"Paul J."},{"family":"Warren","given":"Jeffrey M."},{"family":"Oren","given":"Ram"},{"family":"Norby","given":"Richard J."}],"issued":{"date-parts":[["2014",8,1]]}}},{"id":485,"uris":["http://zotero.org/users/4234815/items/QGIITH6D"],"uri":["http://zotero.org/users/4234815/items/QGIITH6D"],"itemData":{"id":485,"type":"article-journal","title":"Allocation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Jessica"},{"family":"Chuviru-Castro","given":"Tamara"},{"family":"Osinaga-Becerra","given":"Marilin"},{"family":"Ledezma","given":"Roxana"}],"issued":{"date-parts":[["2014",8,1]]}}}],"schema":"https://github.com/citation-style-language/schema/raw/master/csl-citation.json"} </w:instrText>
      </w:r>
      <w:r w:rsidR="00E92963">
        <w:rPr>
          <w:rFonts w:ascii="Times New Roman" w:hAnsi="Times New Roman" w:cs="Times New Roman"/>
        </w:rPr>
        <w:fldChar w:fldCharType="separate"/>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fldChar w:fldCharType="end"/>
      </w:r>
      <w:r w:rsidR="00E92963">
        <w:rPr>
          <w:rFonts w:ascii="Times New Roman" w:hAnsi="Times New Roman" w:cs="Times New Roman"/>
        </w:rPr>
        <w:t xml:space="preserve">. </w:t>
      </w:r>
      <w:r w:rsidRPr="009B00B8">
        <w:rPr>
          <w:rFonts w:ascii="Times New Roman" w:hAnsi="Times New Roman" w:cs="Times New Roman"/>
        </w:rPr>
        <w:t xml:space="preserve">Another approach is to constrain C allocation by assuming a functional balance between tree organs, encapsulated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relationships, </w:t>
      </w:r>
      <w:commentRangeStart w:id="11"/>
      <w:proofErr w:type="spellStart"/>
      <w:r w:rsidR="00D3799D">
        <w:rPr>
          <w:rFonts w:ascii="Times New Roman" w:hAnsi="Times New Roman" w:cs="Times New Roman"/>
        </w:rPr>
        <w:t>Hü</w:t>
      </w:r>
      <w:r w:rsidRPr="009B00B8">
        <w:rPr>
          <w:rFonts w:ascii="Times New Roman" w:hAnsi="Times New Roman" w:cs="Times New Roman"/>
        </w:rPr>
        <w:t>ber</w:t>
      </w:r>
      <w:commentRangeEnd w:id="11"/>
      <w:proofErr w:type="spellEnd"/>
      <w:r w:rsidR="00126292">
        <w:rPr>
          <w:rStyle w:val="CommentReference"/>
        </w:rPr>
        <w:commentReference w:id="11"/>
      </w:r>
      <w:r w:rsidRPr="009B00B8">
        <w:rPr>
          <w:rFonts w:ascii="Times New Roman" w:hAnsi="Times New Roman" w:cs="Times New Roman"/>
        </w:rPr>
        <w:t xml:space="preserve"> values, or ro</w:t>
      </w:r>
      <w:r w:rsidR="00E92963">
        <w:rPr>
          <w:rFonts w:ascii="Times New Roman" w:hAnsi="Times New Roman" w:cs="Times New Roman"/>
        </w:rPr>
        <w:t xml:space="preserve">ot to leaf mass fractions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{"citationID":"PurqNIy0","properties":{"formattedCitation":"{\\rtf (Landsberg &amp; Waring, 1997; M\\uc0\\u228{}kel\\uc0\\u228{} {\\i{}et al.}, 2008; Feng {\\i{}et al.}, 2012)}","plainCitation":"(Landsberg &amp; Waring, 1997; Mäkelä et al., 2008; Feng et al., 2012)"},"citationItems":[{"id":432,"uris":["http://zotero.org/users/4234815/items/TV3U8JEL"],"uri":["http://zotero.org/users/4234815/items/TV3U8JEL"],"itemData":{"id":432,"type":"article-journal","title":"A generalised model of forest productivity using simplified concepts of radiation-use efficiency, carbon balance and partitioning","container-title":"Forest Ecology and Management","page":"209-228","volume":"95","issue":"3","source":"ScienceDirect","abstract":"This paper describes a stand growth model, based on physiological processes, which incorporates a number of steps and procedures that have allowed considerable simplification relative to extant process-based models. The model, called 3-PG (use of Physiological Principles in Predicting Growth), calculates total carbon fixed (gross primary production; PG) from utilizable, absorbed photosynthetically active radiation (φp.a.u.), obtained by correcting the photosynthetically active radiation absorbed by the forest canopy (φp.a.) for the effects of soil drought, atmospheric vapour pressure deficits and stand age. PG is obtained from φp.a.u. and the canopy quantum efficiency, values of which are becoming available. The ratio of net (PN) to gross primary production is emerging as relatively constant for trees. This eliminates the need to calculate respiration and is used to estimate PN—the net amount of carbon converted to biomass. 3-PG uses a simple relationship to estimate the amount of carbon allocated below ground and a procedure based on allometric ratios—widely available for many species and situations—to determine the allocation of carbon to foliage and stems and constrain tree growth patterns. The effects of nutrition are incorporated through the carbon allocation procedure; the amount of carbon allocated below ground will increase with decreasing soil fertility. Recently acquired knowledge about the physiological factors causing decline in forest growth rates with age is used to model that decline. Changes in stem populations (self-thinning) are derived from a procedure based on the −32 power law, combined with stem growth rates. The model requires weather data as input, works on monthly time steps and has been run for periods up to 120 years, producing realistic patterns of stem growth and stem diameter increments. The time course of leaf area index is realistic for a range of soil conditions and atmospheric constraints. 3-PG can be run from remotely-sensed estimates of leaf area index coupled to weather data and basic, readily available information about soils and stand characteristics. It is being tested as a practical tool against forestry data from New South Wales, Tasmania, Victoria and New Zealand. Test results show excellent correspondence between stand growth measurements and simulated stem growth over 30 years.","DOI":"10.1016/S0378-1127(97)00026-1","ISSN":"0378-1127","journalAbbreviation":"Forest Ecology and Management","author":[{"family":"Landsberg","given":"J. J."},{"family":"Waring","given":"R. H."}],"issued":{"date-parts":[["1997",8,1]]}}},{"id":438,"uris":["http://zotero.org/users/4234815/items/HEFWLYVL"],"uri":["http://zotero.org/users/4234815/items/HEFWLYVL"],"itemData":{"id":438,"type":"article-journal","title":"Optimal co‐allocation of carbon and nitrogen in a forest stand at steady state","container-title":"New Phytologist","page":"114-123","volume":"180","issue":"1","source":"onlinelibrary.wiley.com","DOI":"10.1111/j.1469-8137.2008.02558.x","ISSN":"1469-8137","language":"en","author":[{"family":"Mäkelä","given":"Annikki"},{"family":"Valentine","given":"Harry T."},{"family":"Helmisaari","given":"Heljä-Sisko"}],"issued":{"date-parts":[["2008",10,1]]}}},{"id":435,"uris":["http://zotero.org/users/4234815/items/52PIWSV4"],"uri":["http://zotero.org/users/4234815/items/52PIWSV4"],"itemData":{"id":435,"type":"article-journal","title":"Connecting an architectural plant model to a forest stand dynamics model—application to Austrian black pine stand visualization","container-title":"Annals of Forest Science","page":"245-255","volume":"69","issue":"2","source":"link.springer.com","abstract":"• ContextForest stand dynamics models simulate the growth of trees in stands; based on field measurements and system knowledge, they provide a relatively precise representation of forest growth and are well adapted for forest management purposes. Architectural models describe the structure of plants according to ontogenetic development processes; as a support of biomass production and partitioning at organ scale, they simulate individual tree development.• AimsThe aim of this study was to link a stand dynamics model and an architectural model to simulate stand dynamics, in which the ecological or silvicultural modelling from the stand model and the architecture representation could be integrated, to provide individual tree details at the stand level.• MethodsStand-level simulations of Austrian black pine dynamics provided global results on tree growth from the empirical forest growth model PNN, and branching details for individual trees were provided by the functional–structural plant model (FSPM) GreenLab.• ResultsIndividual tree dynamics were computed, and the simulated trees were integrated at the stand level for visualizing two different management scenarios.• ConclusionBy combining a stand dynamics model adapted to forest management with an FSPM with detailed tree architecture, it is possible to simulate individual tree structure with consistent dimensions, adapted to ecological and silvicultural modelling for decision support in forest management.","DOI":"10.1007/s13595-011-0144-5","ISSN":"1286-4560, 1297-966X","journalAbbreviation":"Annals of Forest Science","language":"en","author":[{"family":"Feng","given":"Lu"},{"family":"Reffye","given":"Philippe","dropping-particle":"de"},{"family":"Dreyfus","given":"Philippe"},{"family":"Auclair","given":"Daniel"}],"issued":{"date-parts":[["2012",3,1]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(Landsberg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00E92963">
        <w:rPr>
          <w:rFonts w:ascii="Times New Roman" w:hAnsi="Times New Roman" w:cs="Times New Roman"/>
        </w:rPr>
        <w:fldChar w:fldCharType="end"/>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 (e.g., light, soil nutrients, w</w:t>
      </w:r>
      <w:r w:rsidR="00E92963">
        <w:rPr>
          <w:rFonts w:ascii="Times New Roman" w:hAnsi="Times New Roman" w:cs="Times New Roman"/>
        </w:rPr>
        <w:t xml:space="preserve">ater;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{"citationID":"a2klphg07me","properties":{"formattedCitation":"(McMurtrie &amp; Dewar, 2013)","plainCitation":"(McMurtrie &amp; Dewar, 2013)"},"citationItems":[{"id":430,"uris":["http://zotero.org/users/4234815/items/3A25VAQC"],"uri":["http://zotero.org/users/4234815/items/3A25VAQC"],"itemData":{"id":430,"type":"article-journal","title":"New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rPr>
        <w:t>McMurtrie &amp; Dewar, 2013)</w:t>
      </w:r>
      <w:r w:rsidR="00E92963">
        <w:rPr>
          <w:rFonts w:ascii="Times New Roman" w:hAnsi="Times New Roman" w:cs="Times New Roman"/>
        </w:rPr>
        <w:fldChar w:fldCharType="end"/>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{"citationID":"abs8eelot3","properties":{"formattedCitation":"{\\rtf (Running &amp; Gower, 1991; Friedlingstein {\\i{}et al.}, 1999)}","plainCitation":"(Running &amp; Gower, 1991; Friedlingstein et al., 1999)"},"citationItems":[{"id":440,"uris":["http://zotero.org/users/4234815/items/HT9JPGLA"],"uri":["http://zotero.org/users/4234815/items/HT9JPGLA"],"itemData":{"id":440,"type":"article-journal","title":"FOREST-BGC, A general model of forest ecosystem processes for regional applications. II. Dynamic carbon allocation and nitrogen budgets","container-title":"Tree Physiology","page":"147-160","volume":"9","issue":"1-2","source":"academic.oup.com","abstract":"A new version of the ecosystem process model FOREST-BGC is presented that uses stand water and nitrogen limitations to alter the leaf/root/stem carbon allocation fraction dynamically at each annual iteration. Water deficit is defined by integrating a daily soil water deficit fraction annually. Current nitrogen limitation is defined relative to a hypothetical optimum foliar N pool, computed as maximum leaf area index multiplied by maximum leaf nitrogen concentration. Decreasing availability of water or nitrogen, or both, reduces the leaf/root carbon partitioning ratio. Leaf and root N concentrations, and maximum leaf photosynthetic capacity are also redefined annually as functions of nitrogen availability. Test simulations for hypothetical coniferous forests were performed for Madison, WI and Missoula, MT, and showed simulated leaf area index ranging from 4.5 for a control stand at Missoula, to 11 for a fertilized stand at Madison, with Year 50 stem carbon biomasses of 31 and 128 Mg ha−1, respectively. Total nitrogen incorporated into new tissue ranged from 34 kg ha−1 year−1 for the unfertilized Missoula stand, to 109 kg ha−1 year−1 for the fertilized Madison stand. The model successfully showed dynamic annual carbon partitioning controlled by water and nitrogen limitations.","DOI":"10.1093/treephys/9.1-2.147","ISSN":"0829-318X","journalAbbreviation":"Tree Physiol","author":[{"family":"Running","given":"Steven W."},{"family":"Gower","given":"Stith T."}],"issued":{"date-parts":[["1991",7,1]]}}},{"id":442,"uris":["http://zotero.org/users/4234815/items/LIUXYA2C"],"uri":["http://zotero.org/users/4234815/items/LIUXYA2C"],"itemData":{"id":442,"type":"article-journal","title":"Toward an allocation scheme for global terrestrial carbon models","container-title":"Global Change Biology","page":"755-770","volume":"5","issue":"7","source":"Wiley Online Library","abstract":"The distribution of assimilated carbon among the plant parts has a profound effect on plant growth, and at a larger scale, on terrestrial biogeochemistry. Although important progress has been made in modelling photosynthesis, less effort has been spent on understanding the carbon allocation, especially at large spatial scales. Whereas several individual-level models of plant growth include an allocation scheme, most global terrestrial models still assume constant allocation of net primary production (NPP) among plant parts, without any environmental coupling. Here, we use the CASA biosphere model as a platform for exploring a new global allocation scheme that estimates allocation of photosynthesis products among leaves, stems, and roots depending on resource availability. The philosophy underlying the model is that allocation patterns result from evolved responses that adjust carbon investments to facilitate capture of the most limiting resources, i.e. light, water, and mineral nitrogen. In addition, we allow allocation of NPP to vary in response to changes in atmospheric CO2. The relative magnitudes of changes in NPP and resource-use efficiency control the response of root:shoot allocation. For ambient CO2, the model produces realistic changes in above-ground allocation along productivity gradients. In comparison to the CASA standard estimate using fixed allocation ratios, the new allocation scheme tends to favour root allocation, leading to a 10% lower global biomass. Elevated CO2, which alters the balance between growth and available resources, generally leads to reduced water stress and consequently, decreased root:shoot ratio. The major exception is forest ecosystems, where increased nitrogen stress induces a larger root allocation.","DOI":"10.1046/j.1365-2486.1999.00269.x","ISSN":"1365-2486","language":"en","author":[{"family":"Friedlingstein","given":"P."},{"family":"Joel","given":"G."},{"family":"Field","given":"C. B."},{"family":"Fung","given":"I. Y."}],"issued":{"date-parts":[["1999",10,1]]}}}],"schema":"https://github.com/citation-style-language/schema/raw/master/csl-citation.json"} </w:instrText>
      </w:r>
      <w:r>
        <w:rPr>
          <w:rFonts w:ascii="Times New Roman" w:hAnsi="Times New Roman" w:cs="Times New Roman"/>
        </w:rPr>
        <w:fldChar w:fldCharType="separate"/>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Pr>
          <w:rFonts w:ascii="Times New Roman" w:hAnsi="Times New Roman" w:cs="Times New Roman"/>
        </w:rPr>
        <w:fldChar w:fldCharType="end"/>
      </w:r>
      <w:r w:rsidR="007E244A">
        <w:rPr>
          <w:rFonts w:ascii="Times New Roman" w:hAnsi="Times New Roman" w:cs="Times New Roman"/>
        </w:rPr>
        <w:t>, but d</w:t>
      </w:r>
      <w:r w:rsidRPr="009B00B8">
        <w:rPr>
          <w:rFonts w:ascii="Times New Roman" w:hAnsi="Times New Roman" w:cs="Times New Roman"/>
        </w:rPr>
        <w:t>irect evidence supporting this concept is scarce, given the challenges involved in measuring allocation</w:t>
      </w:r>
      <w:r w:rsidR="00D3799D">
        <w:rPr>
          <w:rFonts w:ascii="Times New Roman" w:hAnsi="Times New Roman" w:cs="Times New Roman"/>
        </w:rPr>
        <w:t xml:space="preserve"> </w:t>
      </w:r>
      <w:r w:rsidR="00D3799D">
        <w:rPr>
          <w:rFonts w:ascii="Times New Roman" w:hAnsi="Times New Roman" w:cs="Times New Roman"/>
        </w:rPr>
        <w:fldChar w:fldCharType="begin"/>
      </w:r>
      <w:r w:rsidR="00D3799D">
        <w:rPr>
          <w:rFonts w:ascii="Times New Roman" w:hAnsi="Times New Roman" w:cs="Times New Roman"/>
        </w:rPr>
        <w:instrText xml:space="preserve"> ADDIN ZOTERO_ITEM CSL_CITATION {"citationID":"a1ou85bpupv","properties":{"formattedCitation":"{\\rtf (Poorter &amp; Sack, 2012; Poorter {\\i{}et al.}, 2015)}","plainCitation":"(Poorter &amp; Sack, 2012; Poorter et al., 2015)"},"citationItems":[{"id":1041,"uris":["http://zotero.org/users/4234815/items/M7Q3IKKS"],"uri":["http://zotero.org/users/4234815/items/M7Q3IKKS"],"itemData":{"id":1041,"type":"article-journal","title":"Pitfalls and Possibilities in the Analysis of Biomass Allocation Patterns in Plants","container-title":"Frontiers in Plant Science","volume":"3","source":"PubMed Central","abstract":"Plants can differentially allocate biomass to leaves, stems, roots, and reproduction, and follow ontogenetic trajectories that interact with the prevailing climate. Various methodological tools exist to analyze the resulting allocation patterns, based either on the calculation of biomass ratios or fractions of different organs at a given point in time, or on a so-called allometric analysis of biomass data sampled across species or over an experimental growth period. We discuss the weak and strong points of each of these methods. Although both approaches have useful features, we suggest that often a plot of biomass fractions against total plant size, either across species or in the comparison of treatment effects, combines the best of both worlds.","URL":"https://www.ncbi.nlm.nih.gov/pmc/articles/PMC3514511/","DOI":"10.3389/fpls.2012.00259","ISSN":"1664-462X","note":"PMID: 23227027\nPMCID: PMC3514511","journalAbbreviation":"Front Plant Sci","author":[{"family":"Poorter","given":"Hendrik"},{"family":"Sack","given":"Lawren"}],"issued":{"date-parts":[["2012",12,5]]},"accessed":{"date-parts":[["2017",12,14]]}}},{"id":1038,"uris":["http://zotero.org/users/4234815/items/R4PHBWUZ"],"uri":["http://zotero.org/users/4234815/items/R4PHBWUZ"],"itemData":{"id":1038,"type":"article-journal","title":"How does biomass distribution change with size and differ among species? An analysis for 1200 plant species from five continents","container-title":"New Phytologist","page":"736-749","volume":"208","issue":"3","source":"Wiley Online Library","abstract":"* We compiled a global database for leaf, stem and root biomass representing c. 11 000 records for c. 1200 herbaceous and woody species grown under either controlled or field conditions. We used this data set to analyse allometric relationships and fractional biomass distribution to leaves, stems and roots.\n\n\n* We tested whether allometric scaling exponents are generally constant across plant sizes as predicted by metabolic scaling theory, or whether instead they change dynamically with plant size. We also quantified interspecific variation in biomass distribution among plant families and functional groups.\n\n\n* Across all species combined, leaf vs stem and leaf vs root scaling exponents decreased from c. 1.00 for small plants to c. 0.60 for the largest trees considered. Evergreens had substantially higher leaf mass fractions (LMFs) than deciduous species, whereas graminoids maintained higher root mass fractions (RMFs) than eudicotyledonous herbs.\n\n\n* These patterns do not support the hypothesis of fixed allometric exponents. Rather, continuous shifts in allometric exponents with plant size during ontogeny and evolution are the norm. Across seed plants, variation in biomass distribution among species is related more to function than phylogeny. We propose that the higher LMF of evergreens at least partly compensates for their relatively low leaf area : leaf mass ratio.","DOI":"10.1111/nph.13571","ISSN":"1469-8137","shortTitle":"How does biomass distribution change with size and differ among species?","journalAbbreviation":"New Phytol","language":"en","author":[{"family":"Poorter","given":"Hendrik"},{"family":"Jagodzinski","given":"Andrzej M."},{"family":"Ruiz-Peinado","given":"Ricardo"},{"family":"Kuyah","given":"Shem"},{"family":"Luo","given":"Yunjian"},{"family":"Oleksyn","given":"Jacek"},{"family":"Usoltsev","given":"Vladimir A."},{"family":"Buckley","given":"Thomas N."},{"family":"Reich","given":"Peter B."},{"family":"Sack","given":"Lawren"}],"issued":{"date-parts":[["2015",11,1]]}}}],"schema":"https://github.com/citation-style-language/schema/raw/master/csl-citation.json"} </w:instrText>
      </w:r>
      <w:r w:rsidR="00D3799D">
        <w:rPr>
          <w:rFonts w:ascii="Times New Roman" w:hAnsi="Times New Roman" w:cs="Times New Roman"/>
        </w:rPr>
        <w:fldChar w:fldCharType="separate"/>
      </w:r>
      <w:r w:rsidR="00D3799D" w:rsidRPr="00D3799D">
        <w:rPr>
          <w:rFonts w:ascii="Times New Roman" w:hAnsi="Times New Roman" w:cs="Times New Roman"/>
          <w:szCs w:val="24"/>
        </w:rPr>
        <w:t xml:space="preserve">(Poorter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D3799D">
        <w:rPr>
          <w:rFonts w:ascii="Times New Roman" w:hAnsi="Times New Roman" w:cs="Times New Roman"/>
        </w:rPr>
        <w:fldChar w:fldCharType="end"/>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Pr>
          <w:rFonts w:ascii="Times New Roman" w:hAnsi="Times New Roman" w:cs="Times New Roman"/>
        </w:rPr>
        <w:fldChar w:fldCharType="begin"/>
      </w:r>
      <w:r w:rsidR="00E92963">
        <w:rPr>
          <w:rFonts w:ascii="Times New Roman" w:hAnsi="Times New Roman" w:cs="Times New Roman"/>
        </w:rPr>
        <w:instrText xml:space="preserve"> ADDIN ZOTERO_ITEM CSL_CITATION {"citationID":"a330chtab8","properties":{"formattedCitation":"{\\rtf (Franklin {\\i{}et al.}, 2012; McMurtrie &amp; Dewar, 2013)}","plainCitation":"(Franklin et al., 2012; McMurtrie &amp; Dewar, 2013)"},"citationItems":[{"id":404,"uris":["http://zotero.org/users/4234815/items/THWBKTKZ"],"uri":["http://zotero.org/users/4234815/items/THWBKTKZ"],"itemData":{"id":404,"type":"article-journal","title":"Modeling carbon allocation in trees: a search for principles","container-title":"Tree Physiology","page":"648-666","volume":"32","issue":"6","source":"academic.oup.com","abstract":"We review approaches to predicting carbon and nitrogen allocation in forest models in terms of their underlying assumptions and their resulting strengths and limitations. Empirical and allometric methods are easily developed and computationally efficient, but lack the power of evolution-based approaches to explain and predict multifaceted effects of environmental variability and climate change. In evolution-based methods, allocation is usually determined by maximization of a fitness proxy, either in a fixed environment, which we call optimal response (OR) models, or including the feedback of an individual's strategy on its environment (game-theoretical optimization, GTO). Optimal response models can predict allocation in single trees and stands when there is significant competition only for one resource. Game-theoretical optimization can be used to account for additional dimensions of competition, e.g., when strong root competition boosts root allocation at the expense of wood production. However, we demonstrate that an OR model predicts similar allocation to a GTO model under the root-competitive conditions reported in free-air carbon dioxide enrichment (FACE) experiments. The most evolutionarily realistic approach is adaptive dynamics (AD) where the allocation strategy arises from eco-evolutionary dynamics of populations instead of a fitness proxy. We also discuss emerging entropy-based approaches that offer an alternative thermodynamic perspective on allocation, in which fitness proxies are replaced by entropy or entropy production. To help develop allocation models further, the value of wide-ranging datasets, such as FLUXNET, could be greatly enhanced by ancillary measurements of driving variables, such as water and soil nitrogen availability.","DOI":"10.1093/treephys/tpr138","ISSN":"0829-318X","shortTitle":"Modeling carbon allocation in trees","journalAbbreviation":"Tree Physiol","author":[{"family":"Franklin","given":"Oskar"},{"family":"Johansson","given":"Jacob"},{"family":"Dewar","given":"Roderick C."},{"family":"Dieckmann","given":"Ulf"},{"family":"McMurtrie","given":"Ross E."},{"family":"Brännström","given":"Åke"},{"family":"Dybzinski","given":"Ray"}],"issued":{"date-parts":[["2012",6,1]]}}},{"id":430,"uris":["http://zotero.org/users/4234815/items/3A25VAQC"],"uri":["http://zotero.org/users/4234815/items/3A25VAQC"],"itemData":{"id":430,"type":"article-journal","title":"New insights into carbon allocation by trees from the hypothesis that annual wood production is maximized","container-title":"New Phytologist","page":"981-990","volume":"199","issue":"4","source":"onlinelibrary.wiley.com","DOI":"10.1111/nph.12344","ISSN":"1469-8137","language":"en","author":[{"family":"McMurtrie","given":"Ross E."},{"family":"Dewar","given":"Roderick C."}],"issued":{"date-parts":[["2013",9,1]]}}}],"schema":"https://github.com/citation-style-language/schema/raw/master/csl-citation.json"} </w:instrText>
      </w:r>
      <w:r w:rsidR="00E92963">
        <w:rPr>
          <w:rFonts w:ascii="Times New Roman" w:hAnsi="Times New Roman" w:cs="Times New Roman"/>
        </w:rPr>
        <w:fldChar w:fldCharType="separate"/>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fldChar w:fldCharType="end"/>
      </w:r>
      <w:r w:rsidR="00E92963">
        <w:rPr>
          <w:rFonts w:ascii="Times New Roman" w:hAnsi="Times New Roman" w:cs="Times New Roman"/>
        </w:rPr>
        <w:t>.</w:t>
      </w:r>
    </w:p>
    <w:p w14:paraId="679EB7AD" w14:textId="70489D51"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 xml:space="preserve">any aspects of tree physiology </w:t>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AF638F">
        <w:rPr>
          <w:rFonts w:ascii="Times New Roman" w:hAnsi="Times New Roman" w:cs="Times New Roman"/>
        </w:rPr>
        <w:fldChar w:fldCharType="end"/>
      </w:r>
      <w:r w:rsidR="003B24EB">
        <w:rPr>
          <w:rFonts w:ascii="Times New Roman" w:hAnsi="Times New Roman" w:cs="Times New Roman"/>
        </w:rPr>
        <w:t xml:space="preserve">. Trees dynamically adjust their photosynthetic and respiratory physiology in response to their thermal environment (i.e.; physiological acclimation; </w:t>
      </w:r>
      <w:r w:rsidR="003B24EB">
        <w:rPr>
          <w:rFonts w:ascii="Times New Roman" w:hAnsi="Times New Roman" w:cs="Times New Roman"/>
        </w:rPr>
        <w:fldChar w:fldCharType="begin"/>
      </w:r>
      <w:r w:rsidR="003B24EB">
        <w:rPr>
          <w:rFonts w:ascii="Times New Roman" w:hAnsi="Times New Roman" w:cs="Times New Roman"/>
        </w:rPr>
        <w:instrText xml:space="preserve"> ADDIN ZOTERO_ITEM CSL_CITATION {"citationID":"dP65IbGZ","properties":{"formattedCitation":"{\\rtf (Atkin &amp; Tjoelker, 2003; Smith &amp; Dukes, 2013; Way &amp; Yamori, 2014; Reich {\\i{}et al.}, 2016)}","plainCitation":"(Atkin &amp; Tjoelker, 2003; Smith &amp; Dukes, 2013; Way &amp; Yamori, 2014; Reich et al., 2016)"},"citationItems":[{"id":534,"uris":["http://zotero.org/users/4234815/items/Z7L3TD2R"],"uri":["http://zotero.org/users/4234815/items/Z7L3TD2R"],"itemData":{"id":534,"type":"article-journal","title":"Thermal acclimation and the dynamic response of plant respiration to temperature","container-title":"Trends in Plant Science","page":"343-351","volume":"8","issue":"7","source":"ScienceDirect","abstract":"Temperature-mediated changes in plant respiration (R) are now accepted as an important component of the biosphere's response to global climate change. Here we discuss the underlying mechanisms responsible for the dynamic response of plant respiration to short and long-term temperature changes. The Q10 is often assumed to be 2.0 (i.e. R doubles per 10°C rise in temperature); however, the Q10 is not constant (e.g. it declines near-linearly with increasing temperature). The temperature dependence of Q10 is linked to shifts in the control exerted by maximum enzyme activity at low temperature and substrate limitations at high temperature. In the long term, acclimation of R to temperature is common, in effect reducing the temperature sensitivity of R to changes in thermal environment, with the temperature during plant development setting the maximal thermal acclimation of R.","DOI":"10.1016/S1360-1385(03)00136-5","ISSN":"1360-1385","journalAbbreviation":"Trends in Plant Science","author":[{"family":"Atkin","given":"Owen K."},{"family":"Tjoelker","given":"Mark G."}],"issued":{"date-parts":[["2003",7,1]]}}},{"id":25,"uris":["http://zotero.org/users/4234815/items/GWQRA764"],"uri":["http://zotero.org/users/4234815/items/GWQRA764"],"itemData":{"id":25,"type":"article-journal","title":"Plant respiration and photosynthesis in global-scale models: incorporating acclimation to temperature and CO2","container-title":"Global Change Biology","page":"45-63","volume":"19","issue":"1","source":"Web of Science","abstract":"To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models.","DOI":"10.1111/j.1365-2486.2012.02797.x","ISSN":"1354-1013","note":"WOS:000312155100005","shortTitle":"Plant respiration and photosynthesis in global-scale models","journalAbbreviation":"Glob. Change Biol.","language":"English","author":[{"family":"Smith","given":"Nicholas G."},{"family":"Dukes","given":"Jeffrey S."}],"issued":{"date-parts":[["2013",1]]}}},{"id":528,"uris":["http://zotero.org/users/4234815/items/KVZ97GAY"],"uri":["http://zotero.org/users/4234815/items/KVZ97GAY"],"itemData":{"id":528,"type":"article-journal","title":"Thermal acclimation of photosynthesis: on the importance of adjusting our definitions and accounting for thermal acclimation of respiration","container-title":"Photosynthesis Research","page":"89-100","volume":"119","issue":"1-2","source":"link.springer.com","abstract":"While interest in photosynthetic thermal acclimation has been stimulated by climate warming, comparing results across studies requires consistent terminology. We identify five types of photosynthetic adjustments in warming experiments: photosynthesis as measured at the high growth temperature, the growth temperature, and the thermal optimum; the photosynthetic thermal optimum; and leaf-level photosynthetic capacity. Adjustments of any one of these variables need not mean a concurrent adjustment in others, which may resolve apparently contradictory results in papers using different indicators of photosynthetic acclimation. We argue that photosynthetic thermal acclimation (i.e., that benefits a plant in its new growth environment) should include adjustments of both the photosynthetic thermal optimum (Topt) and photosynthetic rates at the growth temperature (Agrowth), a combination termed constructive adjustment. However, many species show reduced photosynthesis when grown at elevated temperatures, despite adjustment of some photosynthetic variables, a phenomenon we term detractive adjustment. An analysis of 70 studies on 103 species shows that adjustment of Topt and Agrowth are more common than adjustment of other photosynthetic variables, but only half of the data demonstrate constructive adjustment. No systematic differences in these patterns were found between different plant functional groups. We also discuss the importance of thermal acclimation of respiration for net photosynthesis measurements, as respiratory temperature acclimation can generate apparent acclimation of photosynthetic processes, even if photosynthesis is unaltered. We show that while dark respiration is often used to estimate light respiration, the ratio of light to dark respiration shifts in a non-predictable manner with a change in leaf temperature.","DOI":"10.1007/s11120-013-9873-7","ISSN":"0166-8595, 1573-5079","shortTitle":"Thermal acclimation of photosynthesis","journalAbbreviation":"Photosynth Res","language":"en","author":[{"family":"Way","given":"Danielle A."},{"family":"Yamori","given":"Wataru"}],"issued":{"date-parts":[["2014",2,1]]}}},{"id":27,"uris":["http://zotero.org/users/4234815/items/GIJ7RRXG"],"uri":["http://zotero.org/users/4234815/items/GIJ7RRXG"],"itemData":{"id":27,"type":"article-journal","title":"Boreal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3B24EB">
        <w:rPr>
          <w:rFonts w:ascii="Times New Roman" w:hAnsi="Times New Roman" w:cs="Times New Roman"/>
        </w:rPr>
        <w:fldChar w:fldCharType="separate"/>
      </w:r>
      <w:r w:rsidR="003B24EB" w:rsidRPr="003B24EB">
        <w:rPr>
          <w:rFonts w:ascii="Times New Roman" w:hAnsi="Times New Roman" w:cs="Times New Roman"/>
          <w:szCs w:val="24"/>
        </w:rPr>
        <w:t xml:space="preserve">Atkin &amp; Tjoelker, 2003; Smith &amp; Dukes, 2013; Way &amp; Yamori, 2014; Reich </w:t>
      </w:r>
      <w:r w:rsidR="003B24EB" w:rsidRPr="003B24EB">
        <w:rPr>
          <w:rFonts w:ascii="Times New Roman" w:hAnsi="Times New Roman" w:cs="Times New Roman"/>
          <w:i/>
          <w:iCs/>
          <w:szCs w:val="24"/>
        </w:rPr>
        <w:t>et al.</w:t>
      </w:r>
      <w:r w:rsidR="003B24EB" w:rsidRPr="003B24EB">
        <w:rPr>
          <w:rFonts w:ascii="Times New Roman" w:hAnsi="Times New Roman" w:cs="Times New Roman"/>
          <w:szCs w:val="24"/>
        </w:rPr>
        <w:t>, 2016)</w:t>
      </w:r>
      <w:r w:rsidR="003B24EB">
        <w:rPr>
          <w:rFonts w:ascii="Times New Roman" w:hAnsi="Times New Roman" w:cs="Times New Roman"/>
        </w:rPr>
        <w:fldChar w:fldCharType="end"/>
      </w:r>
      <w:r w:rsidR="00C557CE">
        <w:rPr>
          <w:rFonts w:ascii="Times New Roman" w:hAnsi="Times New Roman" w:cs="Times New Roman"/>
        </w:rPr>
        <w:t>. 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w:t>
      </w:r>
      <w:commentRangeStart w:id="12"/>
      <w:r w:rsidR="00374242" w:rsidRPr="009B00B8">
        <w:rPr>
          <w:rFonts w:ascii="Times New Roman" w:hAnsi="Times New Roman" w:cs="Times New Roman"/>
        </w:rPr>
        <w:t xml:space="preserve">belowground biomass </w:t>
      </w:r>
      <w:r w:rsidR="00AF638F">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{"citationID":"12NjFMNq","properties":{"formattedCitation":"{\\rtf (Str\\uc0\\u246{}mgren &amp; Linder, 2002; Melillo {\\i{}et al.}, 2011)}","plainCitation":"(Strömgren &amp; Linder, 2002; Melillo et al., 2011)"},"citationItems":[{"id":460,"uris":["http://zotero.org/users/4234815/items/CIWS4H9U"],"uri":["http://zotero.org/users/4234815/items/CIWS4H9U"],"itemData":{"id":460,"type":"article-journal","title":"Effects of nutrition and soil warming on stemwood production in a boreal Norway spruce stand","container-title":"Global Change Biology","page":"1194-1204","volume":"8","issue":"12","source":"Wiley Online Library","abstract":"The boreal forest is expected to experience the greatest warming of all forest biomes. The extent of the boreal forest, the large amount of carbon contained in the soil, and the expected climate warming, make the boreal forest a key biome to understand and represent correctly in global carbon models. It has been suggested that an increase in temperature could stimulate the release of CO2 caused by an increased decomposition rate, more than biomass production, which could convert current carbon sinks into carbon sources. Most boreal forests are currently carbon sinks, but it is unclear for how long in the future the carbon sink capacity of the boreal forest is likely to be maintained. The impact of soil warming on stem volume growth was studied during 6 years, in irrigated (I) and irrigated-fertilized (IL) stands of 40-year-old Norway spruce in Northern Sweden. From May to October heating cables were used to maintain the soil temperature on heated-irrigated plots (Ih and ILh) 5 °C above that on unheated control plots (Ic and ILc). After six seasons' warming, stem volume production (m3 ha−1 a−1) was 115% higher on Ih than on unheated (Ic) plots, and on heated and irrigated-fertilized plots (ILh) it was 57% higher than on unheated plots (ILc). The results indicate that in a future warmer climate, an increased availability of nitrogen, combined with a longer growing season, may increase biomass production substantially, on both low- and high-fertility sites. It is, however, too early to decide whether the observed responses are transitory or long lasting. It is therefore crucial to gain a better understanding of the responses of boreal forest ecosystems to climate change, and to provide data to test and validate models used in predicting the impact of climate change.","DOI":"10.1046/j.1365-2486.2002.00546.x","ISSN":"1365-2486","language":"en","author":[{"family":"Strömgren","given":"Monika"},{"family":"Linder","given":"Sune"}],"issued":{"date-parts":[["2002",12,1]]}}},{"id":452,"uris":["http://zotero.org/users/4234815/items/VAYE4BTZ"],"uri":["http://zotero.org/users/4234815/items/VAYE4BTZ"],"itemData":{"id":452,"type":"article-journal","title":"Soil warming, carbon–nitrogen interactions, and forest carbon budgets","container-title":"Proceedings of the National Academy of Sciences","page":"9508-9512","volume":"108","issue":"23","source":"www.pnas.org","abstract":"Soil warming has the potential to alter both soil and plant processes that affect carbon storage in forest ecosystems. We have quantified these effects in a large, long-term (7-y) soil-warming study in a deciduous forest in New England. Soil warming has resulted in carbon losses from the soil and stimulated carbon gains in the woody tissue of trees. The warming-enhanced decay of soil organic matter also released enough additional inorganic nitrogen into the soil solution to support the observed increases in plant carbon storage. Although soil warming has resulted in a cumulative net loss of carbon from a New England forest relative to a control area over the 7-y study, the annual net losses generally decreased over time as plant carbon storage increased. In the seventh year, warming-induced soil carbon losses were almost totally compensated for by plant carbon gains in response to warming. We attribute the plant gains primarily to warming-induced increases in nitrogen availability. This study underscores the importance of incorporating carbon–nitrogen interactions in atmosphere–ocean–land earth system models to accurately simulate land feedbacks to the climate system.","DOI":"10.1073/pnas.1018189108","ISSN":"0027-8424, 1091-6490","note":"PMID: 21606374","journalAbbreviation":"PNAS","language":"en","author":[{"family":"Melillo","given":"Jerry M."},{"family":"Butler","given":"Sarah"},{"family":"Johnson","given":"Jennifer"},{"family":"Mohan","given":"Jacqueline"},{"family":"Steudler","given":"Paul"},{"family":"Lux","given":"Heidi"},{"family":"Burrows","given":"Elizabeth"},{"family":"Bowles","given":"Francis"},{"family":"Smith","given":"Rose"},{"family":"Scott","given":"Lindsay"},{"family":"Vario","given":"Chelsea"},{"family":"Hill","given":"Troy"},{"family":"Burton","given":"Andrew"},{"family":"Zhou","given":"Yu-Mei"},{"family":"Tang","given":"Jim"}],"issued":{"date-parts":[["2011",6,7]]}}}],"schema":"https://github.com/citation-style-language/schema/raw/master/csl-citation.json"} </w:instrText>
      </w:r>
      <w:r w:rsidR="00AF638F">
        <w:rPr>
          <w:rFonts w:ascii="Times New Roman" w:hAnsi="Times New Roman" w:cs="Times New Roman"/>
        </w:rPr>
        <w:fldChar w:fldCharType="separate"/>
      </w:r>
      <w:r w:rsidR="00B06987" w:rsidRPr="00B06987">
        <w:rPr>
          <w:rFonts w:ascii="Times New Roman" w:hAnsi="Times New Roman" w:cs="Times New Roman"/>
          <w:szCs w:val="24"/>
        </w:rPr>
        <w:t xml:space="preserve">(Strömgren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AF638F">
        <w:rPr>
          <w:rFonts w:ascii="Times New Roman" w:hAnsi="Times New Roman" w:cs="Times New Roman"/>
        </w:rPr>
        <w:fldChar w:fldCharType="end"/>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 increase in soil N availability</w:t>
      </w:r>
      <w:r w:rsidR="00AF638F">
        <w:rPr>
          <w:rFonts w:ascii="Times New Roman" w:hAnsi="Times New Roman" w:cs="Times New Roman"/>
        </w:rPr>
        <w:t xml:space="preserve"> </w:t>
      </w:r>
      <w:r w:rsidR="00B06987">
        <w:rPr>
          <w:rFonts w:ascii="Times New Roman" w:hAnsi="Times New Roman" w:cs="Times New Roman"/>
        </w:rPr>
        <w:t xml:space="preserve">and an associated stimulation of aboveground tree growth </w:t>
      </w:r>
      <w:commentRangeEnd w:id="12"/>
      <w:r w:rsidR="001F6E51">
        <w:rPr>
          <w:rStyle w:val="CommentReference"/>
        </w:rPr>
        <w:commentReference w:id="12"/>
      </w:r>
      <w:r w:rsidR="00AF638F">
        <w:rPr>
          <w:rFonts w:ascii="Times New Roman" w:hAnsi="Times New Roman" w:cs="Times New Roman"/>
        </w:rPr>
        <w:fldChar w:fldCharType="begin"/>
      </w:r>
      <w:r w:rsidR="00AF638F">
        <w:rPr>
          <w:rFonts w:ascii="Times New Roman" w:hAnsi="Times New Roman" w:cs="Times New Roman"/>
        </w:rPr>
        <w:instrText xml:space="preserve"> ADDIN ZOTERO_ITEM CSL_CITATION {"citationID":"a12s5tr1sqo","properties":{"formattedCitation":"{\\rtf (Melillo {\\i{}et al.}, 2002)}","plainCitation":"(Melillo et al., 2002)"},"citationItems":[{"id":456,"uris":["http://zotero.org/users/4234815/items/L4SAJWGX"],"uri":["http://zotero.org/users/4234815/items/L4SAJWGX"],"itemData":{"id":456,"type":"article-journal","title":"Soil Warming and Carbon-Cycle Feedbacks to the Climate System","container-title":"Science","page":"2173-2176","volume":"298","issue":"5601","source":"science.sciencemag.org","abstract":"In a decade-long soil warming experiment in a mid-latitude hardwood forest, we documented changes in soil carbon and nitrogen cycling in order to investigate the consequences of these changes for the climate system. Here we show that whereas soil warming accelerates soil organic matter decay and carbon dioxide fluxes to the atmosphere, this response is small and short-lived for a mid-latitude forest, because of the limited size of the labile soil carbon pool. We also show that warming increases the availability of mineral nitrogen to plants. Because plant growth in many mid-latitude forests is nitrogen-limited, warming has the potential to indirectly stimulate enough carbon storage in plants to at least compensate for the carbon losses from soils. Our results challenge assumptions made in some climate models that lead to projections of large long-term releases of soil carbon in response to warming of forest ecosystems.","DOI":"10.1126/science.1074153","ISSN":"0036-8075, 1095-9203","note":"PMID: 12481133","language":"en","author":[{"family":"Melillo","given":"J. M."},{"family":"Steudler","given":"P. A."},{"family":"Aber","given":"J. D."},{"family":"Newkirk","given":"K."},{"family":"Lux","given":"H."},{"family":"Bowles","given":"F. P."},{"family":"Catricala","given":"C."},{"family":"Magill","given":"A."},{"family":"Ahrens","given":"T."},{"family":"Morrisseau","given":"S."}],"issued":{"date-parts":[["2002",12,13]]}}}],"schema":"https://github.com/citation-style-language/schema/raw/master/csl-citation.json"} </w:instrText>
      </w:r>
      <w:r w:rsidR="00AF638F">
        <w:rPr>
          <w:rFonts w:ascii="Times New Roman" w:hAnsi="Times New Roman" w:cs="Times New Roman"/>
        </w:rPr>
        <w:fldChar w:fldCharType="separate"/>
      </w:r>
      <w:r w:rsidR="00AF638F" w:rsidRPr="00AF638F">
        <w:rPr>
          <w:rFonts w:ascii="Times New Roman" w:hAnsi="Times New Roman" w:cs="Times New Roman"/>
          <w:szCs w:val="24"/>
        </w:rPr>
        <w:t xml:space="preserve">(Melillo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AF638F">
        <w:rPr>
          <w:rFonts w:ascii="Times New Roman" w:hAnsi="Times New Roman" w:cs="Times New Roman"/>
        </w:rPr>
        <w:fldChar w:fldCharType="end"/>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also indicated that warmer temperatures can </w:t>
      </w:r>
      <w:r w:rsidR="00E16B34">
        <w:rPr>
          <w:rFonts w:ascii="Times New Roman" w:hAnsi="Times New Roman" w:cs="Times New Roman"/>
        </w:rPr>
        <w:t xml:space="preserve">increase allocation aboveground and </w:t>
      </w:r>
      <w:r w:rsidR="00374242" w:rsidRPr="009B00B8">
        <w:rPr>
          <w:rFonts w:ascii="Times New Roman" w:hAnsi="Times New Roman" w:cs="Times New Roman"/>
        </w:rPr>
        <w:t>reduce C allocation belowground in beech sa</w:t>
      </w:r>
      <w:del w:id="13" w:author="Sebastian Pfautsch" w:date="2018-08-29T12:44:00Z">
        <w:r w:rsidR="00374242" w:rsidRPr="009B00B8" w:rsidDel="00126292">
          <w:rPr>
            <w:rFonts w:ascii="Times New Roman" w:hAnsi="Times New Roman" w:cs="Times New Roman"/>
          </w:rPr>
          <w:delText>m</w:delText>
        </w:r>
      </w:del>
      <w:r w:rsidR="00374242" w:rsidRPr="009B00B8">
        <w:rPr>
          <w:rFonts w:ascii="Times New Roman" w:hAnsi="Times New Roman" w:cs="Times New Roman"/>
        </w:rPr>
        <w:t xml:space="preserve">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{"citationID":"ai5br10p1","properties":{"formattedCitation":"{\\rtf (Blessing {\\i{}et al.}, 2015)}","plainCitation":"(Blessing et al., 2015)"},"citationItems":[{"id":463,"uris":["http://zotero.org/users/4234815/items/EZMI4GLB"],"uri":["http://zotero.org/users/4234815/items/EZMI4GLB"],"itemData":{"id":463,"type":"article-journal","title":"Allocation dynamics of recently fixed carbon in beech saplings in response to increased temperatures and drought","container-title":"Tree Physiology","page":"585-598","volume":"35","issue":"6","source":"academic.oup.com","abstract":"The response of carbon allocation to drought has often been studied in terms of short-term transport velocity of recently fixed carbon from leaves to roots and root respiration. However, its dynamic response to other environmental conditions, e.g., to changes in temperature, is less clear. Here, we investigated the effects of drought, increased temperatures and their combination on transport velocity as well as on distribution of recent photoassimilates for different compounds, such as sugars, starch, organic acids and amino acids. We used a 13CO2 pulse-labelling approach and studied the recovery of 13C in different plant tissues and compounds of beech saplings (Fagus sylvatica L.) during a 9-day chase period. Neither total dry biomass nor dry weights of leaves or roots were affected by drought or increased temperatures. Generally, the fast transfer of recently fixed assimilates from leaves to roots took about 1 day, while 13C enrichment in soil CO2 efflux peaked only 2 days after labelling. Increased temperatures prolonged mean transfer times of recent photoassimilates from the leaves to the roots, probably caused by enhanced intermediate storage alongside basipetal transfer, clearly impacting short-term carbon allocation. This temperature effect was seen in the delayed peak in 13C excess of root sugars, decoupling the roots from the leaves in the short term. On average, </w:instrText>
      </w:r>
      <w:r w:rsidR="00B06987">
        <w:rPr>
          <w:rFonts w:ascii="Cambria Math" w:hAnsi="Cambria Math" w:cs="Cambria Math"/>
        </w:rPr>
        <w:instrText>∼</w:instrText>
      </w:r>
      <w:r w:rsidR="00B06987">
        <w:rPr>
          <w:rFonts w:ascii="Times New Roman" w:hAnsi="Times New Roman" w:cs="Times New Roman"/>
        </w:rPr>
        <w:instrText xml:space="preserve">40% of the 13C label initially present in the plant was recovered in the roots (over all treatment combinations), providing strong evidence for preferred carbon allocation into the roots at the end of the growing season. Root starch was the principal compound for long-term storage of carbon, whereas leaf (transitory) starch was remobilized again after some days, exhibiting the longest mean residence times under dry and warm conditions. These observation clearly point to different functionalities of the same compound (i.e., starch) in different plant tissues and the crucial role of roots for long-term carbon storage.","DOI":"10.1093/treephys/tpv024","ISSN":"0829-318X","journalAbbreviation":"Tree Physiol","author":[{"family":"Blessing","given":"Carola H."},{"family":"Werner","given":"Roland A."},{"family":"Siegwolf","given":"Rolf"},{"family":"Buchmann","given":"Nina"}],"issued":{"date-parts":[["2015",6,1]]}}}],"schema":"https://github.com/citation-style-language/schema/raw/master/csl-citation.json"}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fldChar w:fldCharType="end"/>
      </w:r>
      <w:r w:rsidR="00B06987">
        <w:rPr>
          <w:rFonts w:ascii="Times New Roman" w:hAnsi="Times New Roman" w:cs="Times New Roman"/>
        </w:rPr>
        <w:t xml:space="preserve">. </w:t>
      </w:r>
      <w:r w:rsidR="00C557CE">
        <w:rPr>
          <w:rFonts w:ascii="Times New Roman" w:hAnsi="Times New Roman" w:cs="Times New Roman"/>
        </w:rPr>
        <w:t>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 in warm </w:t>
      </w:r>
      <w:r w:rsidR="00B06987">
        <w:rPr>
          <w:rFonts w:ascii="Times New Roman" w:hAnsi="Times New Roman" w:cs="Times New Roman"/>
        </w:rPr>
        <w:t xml:space="preserve">climates than in cold climates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{"citationID":"a21rfa001lk","properties":{"formattedCitation":"{\\rtf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Meta-analyses of warming experiments have generally found an increase in a</w:t>
      </w:r>
      <w:r w:rsidR="00B06987">
        <w:rPr>
          <w:rFonts w:ascii="Times New Roman" w:hAnsi="Times New Roman" w:cs="Times New Roman"/>
        </w:rPr>
        <w:t xml:space="preserve">boveground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{"citationID":"a2dpdhtgsvu","properties":{"formattedCitation":"{\\rtf (Rustad {\\i{}et al.}, 2001)}","plainCitation":"(Rustad et al., 2001)"},"citationItems":[{"id":470,"uris":["http://zotero.org/users/4234815/items/VESHD2JL"],"uri":["http://zotero.org/users/4234815/items/VESHD2JL"],"itemData":{"id":470,"type":"article-journal","title":"A meta-analysis of the response of soil respiration, net nitrogen mineralization, and aboveground plant growth to experimental ecosystem warming","container-title":"Oecologia","page":"543-562","volume":"126","issue":"4","source":"link.springer.com","abstract":"Climate change due to greenhouse gas emissions is predicted to raise the mean global temperature by 1.0–3.5°C in the next 50–100 years. The direct and indirect effects of this potential increase in temperature on terrestrial ecosystems and ecosystem processes are likely to be complex and highly varied in time and space. The Global Change and Terrestrial Ecosystems core project of the International Geosphere-Biosphere Programme has recently launched a Network of Ecosystem Warming Studies, the goals of which are to integrate and foster research on ecosystem-level effects of rising temperature. In this paper, we use meta-analysis to synthesize data on the response of soil respiration, net N mineralization, and aboveground plant productivity to experimental ecosystem warming at 32 research sites representing four broadly defined biomes, including high (latitude or altitude) tundra, low tundra, grassland, and forest. Warming methods included electrical heat-resistance ground cables, greenhouses, vented and unvented field chambers, overhead infrared lamps, and passive night-time warming. Although results from individual sites showed considerable variation in response to warming, results from the meta-analysis showed that, across all sites and years, 2–9 years of experimental warming in the range 0.3–6.0°C significantly increased soil respiration rates by 20% (with a 95% confidence interval of 18–22%), net N mineralization rates by 46% (with a 95% confidence interval of 30–64%), and plant productivity by 19% (with a 95% confidence interval of 15–23%). The response of soil respiration to warming was generally larger in forested ecosystems compared to low tundra and grassland ecosystems, and the response of plant productivity was generally larger in low tundra ecosystems than in forest and grassland ecosystems. With the exception of aboveground plant productivity, which showed a greater positive response to warming in colder ecosystems, the magnitude of the response of these three processes to experimental warming was not generally significantly related to the geographic, climatic, or environmental variables evaluated in this analysis. This underscores the need to understand the relative importance of specific factors (such as temperature, moisture, site quality, vegetation type, successional status, land-use history, etc.) at different spatial and temporal scales, and suggests that we should be cautious in \"scaling up\" responses from the plot and site level to the landscape and biome level. Overall, ecosystem-warming experiments are shown to provide valuable insights on the response of terrestrial ecosystems to elevated temperature.","DOI":"10.1007/s004420000544","ISSN":"0029-8549, 1432-1939","journalAbbreviation":"Oecologia","language":"en","author":[{"family":"Rustad","given":"L."},{"family":"Campbell","given":"J."},{"family":"Marion","given":"G."},{"family":"Norby","given":"R."},{"family":"Mitchell","given":"M."},{"family":"Hartley","given":"A."},{"family":"Cornelissen","given":"J."},{"family":"Gurevitch","given":"J."},{"family":"GCTE-NEWS","given":""}],"issued":{"date-parts":[["2001",2,1]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(Rustad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Pr>
          <w:rFonts w:ascii="Times New Roman" w:hAnsi="Times New Roman" w:cs="Times New Roman"/>
        </w:rPr>
        <w:fldChar w:fldCharType="begin"/>
      </w:r>
      <w:r w:rsidR="00B06987">
        <w:rPr>
          <w:rFonts w:ascii="Times New Roman" w:hAnsi="Times New Roman" w:cs="Times New Roman"/>
        </w:rPr>
        <w:instrText xml:space="preserve"> ADDIN ZOTERO_ITEM CSL_CITATION {"citationID":"a12jbcgem56","properties":{"formattedCitation":"{\\rtf (Lu {\\i{}et al.}, 2013)}","plainCitation":"(Lu et al., 2013)"},"citationItems":[{"id":447,"uris":["http://zotero.org/users/4234815/items/3WLBJS96"],"uri":["http://zotero.org/users/4234815/items/3WLBJS96"],"itemData":{"id":447,"type":"article-journal","title":"Responses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00B06987">
        <w:rPr>
          <w:rFonts w:ascii="Times New Roman" w:hAnsi="Times New Roman" w:cs="Times New Roman"/>
        </w:rPr>
        <w:fldChar w:fldCharType="separate"/>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fldChar w:fldCharType="end"/>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1768216"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{"citationID":"2iyy6OWk","properties":{"formattedCitation":"{\\rtf (Nemani {\\i{}et al.}, 2003; Farooq {\\i{}et al.}, 2009)}","plainCitation":"(Nemani et al., 2003; Farooq et al., 2009)"},"citationItems":[{"id":473,"uris":["http://zotero.org/users/4234815/items/TYITT6HB"],"uri":["http://zotero.org/users/4234815/items/TYITT6HB"],"itemData":{"id":473,"type":"article-journal","title":"Climate-Driven Increases in Global Terrestrial Net Primary Production from 1982 to 1999","container-title":"Science","page":"1560-1563","volume":"300","issue":"5625","source":"science.sciencemag.org","abstract":"Recent climatic changes have enhanced plant growth in northern mid-latitudes and high latitudes. However, a comprehensive analysis of the impact of global climatic changes on vegetation productivity has not before been expressed in the context of variable limiting factors to plant growth. We present a global investigation of vegetation responses to climatic changes by analyzing 18 years (1982 to 1999) of both climatic data and satellite observations of vegetation activity. Our results indicate that global changes in climate have eased several critical climatic constraints to plant growth, such that net primary production increased 6% (3.4 petagrams of carbon over 18 years) globally. The largest increase was in tropical ecosystems. Amazon rain forests accounted for 42% of the global increase in net primary production, owing mainly to decreased cloud cover and the resulting increase in solar radiation.","DOI":"10.1126/science.1082750","ISSN":"0036-8075, 1095-9203","note":"PMID: 12791990","language":"en","author":[{"family":"Nemani","given":"Ramakrishna R."},{"family":"Keeling","given":"Charles D."},{"family":"Hashimoto","given":"Hirofumi"},{"family":"Jolly","given":"William M."},{"family":"Piper","given":"Stephen C."},{"family":"Tucker","given":"Compton J."},{"family":"Myneni","given":"Ranga B."},{"family":"Running","given":"Steven W."}],"issued":{"date-parts":[["2003",6,6]]}}},{"id":477,"uris":["http://zotero.org/users/4234815/items/76NVBUNB"],"uri":["http://zotero.org/users/4234815/items/76NVBUNB"],"itemData":{"id":477,"type":"article-journal","title":"Plant drought stress: effects, mechanisms and management","container-title":"Agronomy for Sustainable Development","page":"185-212","volume":"29","issue":"1","source":"link.springer.com","abstract":"Scarcity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resistance.","DOI":"10.1051/agro:2008021","ISSN":"1774-0746, 1773-0155","shortTitle":"Plant drought stress","journalAbbreviation":"Agron. Sustain. Dev.","language":"en","author":[{"family":"Farooq","given":"M."},{"family":"Wahid","given":"A."},{"family":"Kobayashi","given":"N."},{"family":"Fujita","given":"D."},{"family":"Basra","given":"S. M. A."}],"issued":{"date-parts":[["2009",3,1]]}}}],"schema":"https://github.com/citation-style-language/schema/raw/master/csl-citation.json"}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w:t>
      </w:r>
      <w:r w:rsidR="00461ED8">
        <w:rPr>
          <w:rFonts w:ascii="Times New Roman" w:hAnsi="Times New Roman" w:cs="Times New Roman"/>
          <w:szCs w:val="24"/>
        </w:rPr>
        <w:t xml:space="preserve">e.g., </w:t>
      </w:r>
      <w:r w:rsidR="00461ED8" w:rsidRPr="00461ED8">
        <w:rPr>
          <w:rFonts w:ascii="Times New Roman" w:hAnsi="Times New Roman" w:cs="Times New Roman"/>
          <w:szCs w:val="24"/>
        </w:rPr>
        <w:t xml:space="preserve">Nemani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2003; Farooq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2009)</w:t>
      </w:r>
      <w:r w:rsidR="00461ED8">
        <w:rPr>
          <w:rFonts w:ascii="Times New Roman" w:hAnsi="Times New Roman" w:cs="Times New Roman"/>
        </w:rPr>
        <w:fldChar w:fldCharType="end"/>
      </w:r>
      <w:r w:rsidR="00E16B34">
        <w:rPr>
          <w:rFonts w:ascii="Times New Roman" w:hAnsi="Times New Roman" w:cs="Times New Roman"/>
        </w:rPr>
        <w:t xml:space="preserve">. </w:t>
      </w:r>
      <w:r w:rsidRPr="009B00B8">
        <w:rPr>
          <w:rFonts w:ascii="Times New Roman" w:hAnsi="Times New Roman" w:cs="Times New Roman"/>
        </w:rPr>
        <w:t xml:space="preserve">The effects of drought are of particular concern </w:t>
      </w:r>
      <w:r w:rsidR="007E244A">
        <w:rPr>
          <w:rFonts w:ascii="Times New Roman" w:hAnsi="Times New Roman" w:cs="Times New Roman"/>
        </w:rPr>
        <w:t xml:space="preserve">as </w:t>
      </w:r>
      <w:r w:rsidRPr="009B00B8">
        <w:rPr>
          <w:rFonts w:ascii="Times New Roman" w:hAnsi="Times New Roman" w:cs="Times New Roman"/>
        </w:rPr>
        <w:t>climate change may increase the frequency and severity of droughts in many regions</w:t>
      </w:r>
      <w:r w:rsidR="00461ED8">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{"citationID":"deuiNtVR","properties":{"formattedCitation":"{\\rtf (Burke {\\i{}et al.}, 2006; Sillmann {\\i{}et al.}, 2013)}","plainCitation":"(Burke et al., 2006; Sillmann et al., 2013)"},"citationItems":[{"id":480,"uris":["http://zotero.org/users/4234815/items/P3NWUAJ6"],"uri":["http://zotero.org/users/4234815/items/P3NWUAJ6"],"itemData":{"id":480,"type":"article-journal","title":"Modeling the Recent Evolution of Global Drought and Projections for the Twenty-First Century with the Hadley Centre Climate Model","container-title":"Journal of Hydrometeorology","page":"1113-1125","volume":"7","issue":"5","source":"journals.ametsoc.org (Atypon)","abstract":"Meteorological drought in the Hadley Centre global climate model is assessed using the Palmer Drought Severity Index (PDSI), a commonly used drought index. At interannual time scales, for the majority of the land surface, the model captures the observed relationship between the El Niño–Southern Oscillation and regions of relative wetness and dryness represented by high and low values of the PDSI respectively. At decadal time scales, on a global basis, the model reproduces the observed drying trend (decreasing PDSI) since 1952. An optimal detection analysis shows that there is a significant influence of anthropogenic emissions of greenhouse gasses and sulphate aerosols in the production of this drying trend. On a regional basis, the specific regions of wetting and drying are not always accurately simulated. In this paper, present-day drought events are defined as continuous time periods where the PDSI is less than the 20th percentile of the PDSI distribution between 1952 and 1998 (i.e., on average 20% of the land surface is in drought at any one time). Overall, the model predicts slightly less frequent but longer events than are observed. Future projections of drought in the twenty-first century made using the Special Report on Emissions Scenarios (SRES) A2 emission scenario show regions of strong wetting and drying with a net overall global drying trend. For example, the proportion of the land surface in extreme drought is predicted to increase from 1% for the present day to 30% by the end of the twenty-first century.","DOI":"10.1175/JHM544.1","ISSN":"1525-755X","journalAbbreviation":"J. Hydrometeor.","author":[{"family":"Burke","given":"Eleanor J."},{"family":"Brown","given":"Simon J."},{"family":"Christidis","given":"Nikolaos"}],"issued":{"date-parts":[["2006",10,1]]}}},{"id":30,"uris":["http://zotero.org/users/4234815/items/Q6346Z9C"],"uri":["http://zotero.org/users/4234815/items/Q6346Z9C"],"itemData":{"id":30,"type":"article-journal","title":"Climate extremes indices in the CMIP5 multimodel ensemble: Part 2. Future climate projections","container-title":"Journal of Geophysical Research-Atmospheres","page":"2473-2493","volume":"118","issue":"6","source":"Web of Science","abstract":"This study provides an overview of projected changes in climate extremes indices defined by the Expert Team on Climate Change Detection and Indices (ETCCDI). The temperature-and precipitation-based indices are computed with a consistent methodology for climate change simulations using different emission scenarios in the Coupled Model Intercomparison Project Phase 3 (CMIP3) and Phase 5 (CMIP5) multimodel ensembles. We analyze changes in the indices on global and regional scales over the 21st century relative to the reference period 1981-2000. In general, changes in indices based on daily minimum temperatures are found to be more pronounced than in indices based on daily maximum temperatures. Extreme precipitation generally increases faster than total wet-day precipitation. In regions, such as Australia, Central America, South Africa, and the Mediterranean, increases in consecutive dry days coincide with decreases in heavy precipitation days and maximum consecutive 5 day precipitation, which indicates future intensification of dry conditions. Particularly for the precipitation-based indices, there can be a wide disagreement about the sign of change between the models in some regions. Changes in temperature and precipitation indices are most pronounced under RCP8.5, with projected changes exceeding those discussed in previous studies based on SRES scenarios. The complete set of indices is made available via the ETCCDI indices archive to encourage further studies on the various aspects of changes in extremes. Citation: Sillmann, J., V. V. Kharin, F. W. Zwiers, X. Zhang, and D. Bronaugh (2013), Climate extremes indices in the CMIP5 multimodel ensemble: Part 2. Future climate projections, J. Geophys. Res. Atmos., 118, 2473-2493, doi:10.1002/jgrd.50188.","DOI":"10.1002/jgrd.50188","ISSN":"2169-897X","note":"WOS:000317843200002","shortTitle":"Climate extremes indices in the CMIP5 multimodel ensemble","journalAbbreviation":"J. Geophys. Res.-Atmos.","language":"English","author":[{"family":"Sillmann","given":"J."},{"family":"Kharin","given":"V. V."},{"family":"Zwiers","given":"F. W."},{"family":"Zhang","given":"X."},{"family":"Bronaugh","given":"D."}],"issued":{"date-parts":[["2013",3,27]]}}}],"schema":"https://github.com/citation-style-language/schema/raw/master/csl-citation.json"}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(Burke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2006; Sillmann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2013)</w:t>
      </w:r>
      <w:r w:rsidR="00461ED8">
        <w:rPr>
          <w:rFonts w:ascii="Times New Roman" w:hAnsi="Times New Roman" w:cs="Times New Roman"/>
        </w:rPr>
        <w:fldChar w:fldCharType="end"/>
      </w:r>
      <w:r w:rsidRPr="009B00B8">
        <w:rPr>
          <w:rFonts w:ascii="Times New Roman" w:hAnsi="Times New Roman" w:cs="Times New Roman"/>
        </w:rPr>
        <w:t>. While it appears sensible that trees would increase C allocation to roots in dry regions or during drought periods to acquire soil water</w:t>
      </w:r>
      <w:r w:rsidR="00D30653">
        <w:rPr>
          <w:rFonts w:ascii="Times New Roman" w:hAnsi="Times New Roman" w:cs="Times New Roman"/>
        </w:rPr>
        <w:t xml:space="preserve"> </w:t>
      </w:r>
      <w:r w:rsidR="00D30653">
        <w:rPr>
          <w:rFonts w:ascii="Times New Roman" w:hAnsi="Times New Roman" w:cs="Times New Roman"/>
        </w:rPr>
        <w:fldChar w:fldCharType="begin"/>
      </w:r>
      <w:r w:rsidR="00D30653">
        <w:rPr>
          <w:rFonts w:ascii="Times New Roman" w:hAnsi="Times New Roman" w:cs="Times New Roman"/>
        </w:rPr>
        <w:instrText xml:space="preserve"> ADDIN ZOTERO_ITEM CSL_CITATION {"citationID":"a11h5geqcl8","properties":{"formattedCitation":"{\\rtf (Poorter {\\i{}et al.}, 2012)}","plainCitation":"(Poorter et al., 2012)"},"citationItems":[{"id":1068,"uris":["http://zotero.org/users/4234815/items/I74J6A2A"],"uri":["http://zotero.org/users/4234815/items/I74J6A2A"],"itemData":{"id":1068,"type":"article-journal","title":"Biomass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D30653">
        <w:rPr>
          <w:rFonts w:ascii="Times New Roman" w:hAnsi="Times New Roman" w:cs="Times New Roman"/>
        </w:rPr>
        <w:fldChar w:fldCharType="separate"/>
      </w:r>
      <w:r w:rsidR="00D30653" w:rsidRPr="00D30653">
        <w:rPr>
          <w:rFonts w:ascii="Times New Roman" w:hAnsi="Times New Roman" w:cs="Times New Roman"/>
          <w:szCs w:val="24"/>
        </w:rPr>
        <w:t xml:space="preserve">(Poorter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D30653">
        <w:rPr>
          <w:rFonts w:ascii="Times New Roman" w:hAnsi="Times New Roman" w:cs="Times New Roman"/>
        </w:rPr>
        <w:fldChar w:fldCharType="end"/>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{"citationID":"aog4lc9a94","properties":{"formattedCitation":"{\\rtf (Reich {\\i{}et al.}, 2014)}","plainCitation":"(Reich et al., 2014)"},"citationItems":[{"id":466,"uris":["http://zotero.org/users/4234815/items/U7HXIDJG"],"uri":["http://zotero.org/users/4234815/items/U7HXIDJG"],"itemData":{"id":466,"type":"article-journal","title":"Temperature drives global patterns in forest biomass distribution in leaves, stems, and roots","container-title":"Proceedings of the National Academy of Sciences","page":"13721-13726","volume":"111","issue":"38","source":"www.pnas.org","abstract":"Whether the fraction of total forest biomass distributed in roots, stems, or leaves varies systematically across geographic gradients remains unknown despite its importance for understanding forest ecology and modeling global carbon cycles. It has been hypothesized that plants should maintain proportionally more biomass in the organ that acquires the most limiting resource. Accordingly, we hypothesize greater biomass distribution in roots and less in stems and foliage in increasingly arid climates and in colder environments at high latitudes. Such a strategy would increase uptake of soil water in dry conditions and of soil nutrients in cold soils, where they are at low supply and are less mobile. We use a large global biomass dataset (&gt;6,200 forests from 61 countries, across a 40 °C gradient in mean annual temperature) to address these questions. Climate metrics involving temperature were better predictors of biomass partitioning than those involving moisture availability, because, surprisingly, fractional distribution of biomass to roots or foliage was unrelated to aridity. In contrast, in increasingly cold climates, the proportion of total forest biomass in roots was greater and in foliage was smaller for both angiosperm and gymnosperm forests. These findings support hypotheses about adaptive strategies of forest trees to temperature and provide biogeographically explicit relationships to improve ecosystem and earth system models. They also will allow, for the first time to our knowledge, representations of root carbon pools that consider biogeographic differences, which are useful for quantifying whole-ecosystem carbon stocks and cycles and for assessing the impact of climate change on forest carbon dynamics.","DOI":"10.1073/pnas.1216053111","ISSN":"0027-8424, 1091-6490","note":"PMID: 25225412","journalAbbreviation":"PNAS","language":"en","author":[{"family":"Reich","given":"Peter B."},{"family":"Luo","given":"Yunjian"},{"family":"Bradford","given":"John B."},{"family":"Poorter","given":"Hendrik"},{"family":"Perry","given":"Charles H."},{"family":"Oleksyn","given":"Jacek"}],"issued":{"date-parts":[["2014",9,23]]}}}],"schema":"https://github.com/citation-style-language/schema/raw/master/csl-citation.json"}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found no correlation between forest </w:t>
      </w:r>
      <w:commentRangeStart w:id="14"/>
      <w:r w:rsidRPr="009B00B8">
        <w:rPr>
          <w:rFonts w:ascii="Times New Roman" w:hAnsi="Times New Roman" w:cs="Times New Roman"/>
        </w:rPr>
        <w:t xml:space="preserve">root mass fraction </w:t>
      </w:r>
      <w:commentRangeEnd w:id="14"/>
      <w:r w:rsidR="00CD37C9">
        <w:rPr>
          <w:rStyle w:val="CommentReference"/>
        </w:rPr>
        <w:commentReference w:id="14"/>
      </w:r>
      <w:r w:rsidRPr="009B00B8">
        <w:rPr>
          <w:rFonts w:ascii="Times New Roman" w:hAnsi="Times New Roman" w:cs="Times New Roman"/>
        </w:rPr>
        <w:t xml:space="preserve">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commentRangeStart w:id="15"/>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461ED8">
        <w:rPr>
          <w:rFonts w:ascii="Times New Roman" w:hAnsi="Times New Roman" w:cs="Times New Roman"/>
        </w:rPr>
        <w:t xml:space="preserve"> </w:t>
      </w:r>
      <w:commentRangeEnd w:id="15"/>
      <w:r w:rsidR="008D4F4B">
        <w:rPr>
          <w:rStyle w:val="CommentReference"/>
        </w:rPr>
        <w:commentReference w:id="15"/>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{"citationID":"a2hrlcuvq7v","properties":{"formattedCitation":"{\\rtf (Doughty {\\i{}et al.}, 2014, 2015)}","plainCitation":"(Doughty et al., 2014, 2015)"},"citationItems":[{"id":485,"uris":["http://zotero.org/users/4234815/items/QGIITH6D"],"uri":["http://zotero.org/users/4234815/items/QGIITH6D"],"itemData":{"id":485,"type":"article-journal","title":"Allocation trade‐offs dominate the response of tropical forest growth to seasonal and interannual drought","container-title":"Ecology","page":"2192-2201","volume":"95","issue":"8","source":"onlinelibrary.wiley.com","DOI":"10.1890/13-1507.1","ISSN":"1939-9170","language":"en","author":[{"family":"Doughty","given":"Christopher E."},{"family":"Malhi","given":"Yadvinder"},{"family":"Araujo-Murakami","given":"Alejandro"},{"family":"Metcalfe","given":"Daniel B."},{"family":"Silva-Espejo","given":"Javier E."},{"family":"Arroyo","given":"Luzmila"},{"family":"Heredia","given":"Juan P."},{"family":"Pardo-Toledo","given":"Erwin"},{"family":"Mendizabal","given":"Luz M."},{"family":"Rojas-Landivar","given":"Victor D."},{"family":"Vega-Martinez","given":"Meison"},{"family":"Flores-Valencia","given":"Marcio"},{"family":"Sibler-Rivero","given":"Rebeca"},{"family":"Moreno-Vare","given":"Luzmarina"},{"family":"Viscarra","given":"Laura Jessica"},{"family":"Chuviru-Castro","given":"Tamara"},{"family":"Osinaga-Becerra","given":"Marilin"},{"family":"Ledezma","given":"Roxana"}],"issued":{"date-parts":[["2014",8,1]]}}},{"id":483,"uris":["http://zotero.org/users/4234815/items/LNGS8NJQ"],"uri":["http://zotero.org/users/4234815/items/LNGS8NJQ"],"itemData":{"id":483,"type":"article-journal","title":"Drought impact on forest carbon dynamics and fluxes in Amazonia","container-title":"Nature","page":"78-140","volume":"519","issue":"7541","source":"lup.lub.lu.se","abstract":"In 2005 and 2010 the Amazon basin experienced two strong droughts', driven by shifts in the tropical hydrological regime(2) possibly associated with global climate change(3), as predicted by some global models'. Tree mortality increased after the 2005 drought(4), and regional atmospheric inversion modelling showed basin-wide decreases in CO2 uptake in 2010 compared with 2011 (ref. 5). But the response of tropical forest carbon cycling to these droughts is not fully understood and there has been no detailed multi-site investigation in situ. Here we use several years of data from a network of thirteen 1-ha forest plots spread throughout South America, where each component of net primary production (NPP), autotrophic respiration and heterotrophic respiration is measured separately, to develop a better mechanistic understanding of the impact of the 2010 drought on the Amazon forest. We find that total NPP remained constant throughout the drought. However, towards the end of the drought, autotrophic respiration, especially in roots and stems, declined significantly compared with measurements in 2009 made in the absence of drought, with extended decreases in autotrophic respiration in the three driest plots. In the year after the drought, total NPP remained constant but the allocation of carbon shifted towards canopy NPP and away from fine-root NPP. Both leaf-level and plot-level measurements indicate that severe drought suppresses photosynthesis. Scaling these measurements to the entire Amazon basin with rainfall data, we estimate that drought suppressed Amazon-wide photosynthesis in 2010 by 0.38 petagrams of carbon (0.23-0.53 petagrams of carbon). Overall, we find that during this drought, instead of reducing total NPP, trees prioritized growth by reducing autotrophic respiration that was unrelated to growth. This suggests that trees decrease investment in tissue maintenance and defence, in line with eco-evolutionary theories that trees are competitively disadvantaged in the absence of growth(6). We propose that weakened maintenance and defence investment may, in turn, cause the increase in post-drought tree mortality observed at our plots.","DOI":"http://dx.doi.org/10.1038/nature14213","ISSN":"0028-0836","language":"eng","author":[{"family":"Doughty","given":"Christopher E."},{"family":"Metcalfe","given":"Dan"},{"family":"Girardin","given":"C. a. J."},{"family":"Farfan Amezquita","given":"F."},{"family":"Galiano Cabrera","given":"D."},{"family":"Huaraca Huasco","given":"W."},{"family":"Silva-Espejo","given":"J. E."},{"family":"Araujo-Murakami","given":"A."},{"family":"Costa","given":"Da"},{"family":"C","given":"M."},{"family":"Rocha","given":"W."},{"family":"Feldpausch","given":"T. R."},{"family":"Mendoza","given":"A. L. M."},{"family":"Costa","given":"Da"},{"family":"L","given":"A. C."},{"family":"Meir","given":"P."},{"family":"Phillips","given":"O. L."},{"family":"Malhi","given":"Y."}],"issued":{"date-parts":[["2015"]]}}}],"schema":"https://github.com/citation-style-language/schema/raw/master/csl-citation.json"}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00461ED8">
        <w:rPr>
          <w:rFonts w:ascii="Times New Roman" w:hAnsi="Times New Roman" w:cs="Times New Roman"/>
        </w:rPr>
        <w:fldChar w:fldCharType="end"/>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individual plants grown in artificial conditions</w:t>
      </w:r>
      <w:r w:rsidR="00E16B34">
        <w:rPr>
          <w:rFonts w:ascii="Times New Roman" w:hAnsi="Times New Roman" w:cs="Times New Roman"/>
        </w:rPr>
        <w:t xml:space="preserve"> </w:t>
      </w:r>
      <w:r w:rsidR="00E16B34">
        <w:rPr>
          <w:rFonts w:ascii="Times New Roman" w:hAnsi="Times New Roman" w:cs="Times New Roman"/>
        </w:rPr>
        <w:fldChar w:fldCharType="begin"/>
      </w:r>
      <w:r w:rsidR="00E16B34">
        <w:rPr>
          <w:rFonts w:ascii="Times New Roman" w:hAnsi="Times New Roman" w:cs="Times New Roman"/>
        </w:rPr>
        <w:instrText xml:space="preserve"> ADDIN ZOTERO_ITEM CSL_CITATION {"citationID":"WMsGEODf","properties":{"formattedCitation":"{\\rtf (Reich, 2002; Poorter {\\i{}et al.}, 2012)}","plainCitation":"(Reich, 2002; Poorter et al., 2012)"},"citationItems":[{"id":1067,"uris":["http://zotero.org/users/4234815/items/MG4XKV8C"],"uri":["http://zotero.org/users/4234815/items/MG4XKV8C"],"itemData":{"id":1067,"type":"chapter","title":"Root-shoot relations: Optimality in acclimation and adaptation or the 'Emperor's New Clothes","container-title":"Plant roots: the hidden half","page":"205-220","author":[{"family":"Reich","given":"P.B."}],"issued":{"date-parts":[["2002",1,1]]}}},{"id":1068,"uris":["http://zotero.org/users/4234815/items/I74J6A2A"],"uri":["http://zotero.org/users/4234815/items/I74J6A2A"],"itemData":{"id":1068,"type":"article-journal","title":"Biomass allocation to leaves, stems and roots: meta-analyses of interspecific variation and environmental control","container-title":"New Phytologist","page":"30-50","volume":"193","issue":"1","source":"Wiley Online Library","abstract":"Contents\nSummary30I.Allocation in perspective31II.Topics of this review32III.Methodology32IV.Environmental effects33V.Ontogeny36VI.Differences between species40VII.Physiology and molecular regulation41VIII.Ecological aspects42IX.Perspectives45Acknowledgements45References45Appendices A1–A449\nSummary\nWe quantified the biomass allocation patterns to leaves, stems and roots in vegetative plants, and how this is influenced by the growth environment, plant size, evolutionary history and competition. Dose–response curves of allocation were constructed by means of a meta-analysis from a wide array of experimental data. They show that the fraction of whole-plant mass represented by leaves (LMF) increases most strongly with nutrients and decreases most strongly with light. Correction for size-induced allocation patterns diminishes the LMF-response to light, but makes the effect of temperature on LMF more apparent. There is a clear phylogenetic effect on allocation, as eudicots invest relatively more than monocots in leaves, as do gymnosperms compared with woody angiosperms. Plants grown at high densities show a clear increase in the stem fraction. However, in most comparisons across species groups or environmental factors, the variation in LMF is smaller than the variation in one of the other components of the growth analysis equation: the leaf area : leaf mass ratio (SLA). In competitive situations, the stem mass fraction increases to a smaller extent than the specific stem length (stem length : stem mass). Thus, we conclude that plants generally are less able to adjust allocation than to alter organ morphology.","DOI":"10.1111/j.1469-8137.2011.03952.x","ISSN":"1469-8137","shortTitle":"Biomass allocation to leaves, stems and roots","language":"en","author":[{"family":"Poorter","given":"Hendrik"},{"family":"Niklas","given":"Karl J."},{"family":"Reich","given":"Peter B."},{"family":"Oleksyn","given":"Jacek"},{"family":"Poot","given":"Pieter"},{"family":"Mommer","given":"Liesje"}],"issued":{"date-parts":[["2012",1,1]]}}}],"schema":"https://github.com/citation-style-language/schema/raw/master/csl-citation.json"} </w:instrText>
      </w:r>
      <w:r w:rsidR="00E16B34">
        <w:rPr>
          <w:rFonts w:ascii="Times New Roman" w:hAnsi="Times New Roman" w:cs="Times New Roman"/>
        </w:rPr>
        <w:fldChar w:fldCharType="separate"/>
      </w:r>
      <w:r w:rsidR="00E16B34" w:rsidRPr="00E16B34">
        <w:rPr>
          <w:rFonts w:ascii="Times New Roman" w:hAnsi="Times New Roman" w:cs="Times New Roman"/>
          <w:szCs w:val="24"/>
        </w:rPr>
        <w:t xml:space="preserve">(Reich, 2002; Poorter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E16B34">
        <w:rPr>
          <w:rFonts w:ascii="Times New Roman" w:hAnsi="Times New Roman" w:cs="Times New Roman"/>
        </w:rPr>
        <w:fldChar w:fldCharType="end"/>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Pr>
          <w:rFonts w:ascii="Times New Roman" w:hAnsi="Times New Roman" w:cs="Times New Roman"/>
        </w:rPr>
        <w:fldChar w:fldCharType="begin"/>
      </w:r>
      <w:r w:rsidR="00461ED8">
        <w:rPr>
          <w:rFonts w:ascii="Times New Roman" w:hAnsi="Times New Roman" w:cs="Times New Roman"/>
        </w:rPr>
        <w:instrText xml:space="preserve"> ADDIN ZOTERO_ITEM CSL_CITATION {"citationID":"asdpglgejl","properties":{"formattedCitation":"{\\rtf (Hommel {\\i{}et al.}, 2016)}","plainCitation":"(Hommel et al., 2016)"},"citationItems":[{"id":491,"uris":["http://zotero.org/users/4234815/items/F62FEQPV"],"uri":["http://zotero.org/users/4234815/items/F62FEQPV"],"itemData":{"id":491,"type":"article-journal","title":"Impact of interspecific competition and drought on the allocation of new assimilates in trees","container-title":"Plant Biology","page":"785-796","volume":"18","issue":"5","source":"onlinelibrary.wiley.com","DOI":"10.1111/plb.12461","ISSN":"1438-8677","language":"en","author":[{"family":"Hommel","given":"R."},{"family":"Siegwolf","given":"R."},{"family":"Zavadlav","given":"S."},{"family":"Arend","given":"M."},{"family":"Schaub","given":"M."},{"family":"Galiano","given":"L."},{"family":"Haeni","given":"M."},{"family":"Kayler","given":"Z. E."},{"family":"Gessler","given":"A."}],"issued":{"date-parts":[["2016",9,1]]}}}],"schema":"https://github.com/citation-style-language/schema/raw/master/csl-citation.json"} </w:instrText>
      </w:r>
      <w:r w:rsidR="00461ED8">
        <w:rPr>
          <w:rFonts w:ascii="Times New Roman" w:hAnsi="Times New Roman" w:cs="Times New Roman"/>
        </w:rPr>
        <w:fldChar w:fldCharType="separate"/>
      </w:r>
      <w:r w:rsidR="00461ED8" w:rsidRPr="00461ED8">
        <w:rPr>
          <w:rFonts w:ascii="Times New Roman" w:hAnsi="Times New Roman" w:cs="Times New Roman"/>
          <w:szCs w:val="24"/>
        </w:rPr>
        <w:t xml:space="preserve">(Hommel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fldChar w:fldCharType="end"/>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{"citationID":"ah1iscviqa","properties":{"formattedCitation":"{\\rtf (Hartmann {\\i{}et al.}, 2015)}","plainCitation":"(Hartmann et al., 2015)"},"citationItems":[{"id":493,"uris":["http://zotero.org/users/4234815/items/7H2R2IHW"],"uri":["http://zotero.org/users/4234815/items/7H2R2IHW"],"itemData":{"id":493,"type":"article-journal","title":"Allocation to carbon storage pools in Norway spruce saplings under drought and low CO2","container-title":"Tree Physiology","page":"243-252","volume":"35","issue":"3","source":"academic.oup.com","abstract":"Non-structural carbohydrates (NSCs) are critical to maintain plant metabolism under stressful environmental conditions, but we do not fully understand how NSC allocation and utilization from storage varies with stress. While it has become established that storage allocation is unlikely to be a mere overflow process, very little empirical evidence has been produced to support this view, at least not for trees. Here we present the results of an intensively monitored experimental manipulation of whole-tree carbon (C) balance (young Picea abies (L.) H Karst.) using reduced atmospheric [CO2] and drought to reduce C sources. We measured specific C storage pools (glucose, fructose, sucrose, starch) over 21 weeks and converted concentration measurement into fluxes into and out of the storage pool. Continuous labeling (13C) allowed us to track C allocation to biomass and non-structural C pools. Net C fluxes into the storage pool occurred mainly when the C balance was positive. Storage pools increased during periods of positive C gain and were reduced under negative C gain. 13C data showed that C was allocated to storage pools independent of the net flux and even under severe C limitation. Allocation to below-ground tissues was strongest in control trees followed by trees experiencing drought followed by those grown under low [CO2]. Our data suggest that NSC storage has, under the conditions of our experimental manipulation (e.g., strong progressive drought, no above-ground growth), a high allocation priority and cannot be considered an overflow process. While these results also suggest active storage allocation, definitive proof of active plant control of storage in woody plants requires studies involving molecular tools.","DOI":"10.1093/treephys/tpv019","ISSN":"0829-318X","journalAbbreviation":"Tree Physiol","author":[{"family":"Hartmann","given":"Henrik"},{"family":"McDowell","given":"Nate G."},{"family":"Trumbore","given":"Susan"}],"issued":{"date-parts":[["2015",3,1]]}}}],"schema":"https://github.com/citation-style-language/schema/raw/master/csl-citation.json"}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03F02022"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tab/>
        <w:t>Interactions between temperature and drought 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{"citationID":"a1efvulorl1","properties":{"formattedCitation":"{\\rtf (Allen {\\i{}et al.}, 2015)}","plainCitation":"(Allen et al., 2015)"},"citationItems":[{"id":13,"uris":["http://zotero.org/users/4234815/items/S9EWVS7A"],"uri":["http://zotero.org/users/4234815/items/S9EWVS7A"],"itemData":{"id":13,"type":"article-journal","title":"On underestimation of global vulnerability to tree mortality and forest die-off from hotter drought in the Anthropocene","container-title":"Ecosphere","page":"129","volume":"6","issue":"8","source":"Web of Science","abstract":"Patterns, mechanisms, projections, and consequences of tree mortality and associated broadscale forest die-off due to drought accompanied by warmer temperatures-\"hotter drought'', an emerging characteristic of the Anthropocene-are the focus of rapidly expanding literature. Despite recent observational, experimental, and modeling studies suggesting increased vulnerability of trees to hotter drought and associated pests and pathogens, substantial debate remains among research, management and policy-making communities regarding future tree mortality risks. We summarize key mortality-relevant findings, differentiating between those implying lesser versus greater levels of vulnerability. Evidence suggesting lesser vulnerability includes forest benefits of elevated [CO2] and increased water-use efficiency; observed and modeled increases in forest growth and canopy greening; widespread increases in woody-plant biomass, density, and extent; compensatory physiological, morphological, and genetic mechanisms; dampening ecological feedbacks; and potential mitigation by forest management. In contrast, recent studies document more rapid mortality under hotter drought due to negative tree physiological responses and accelerated biotic attacks. Additional evidence suggesting greater vulnerability includes rising background mortality rates; projected increases in drought frequency, intensity, and duration; limitations of vegetation models such as inadequately represented mortality processes; warming feedbacks from die-off; and wildfire synergies. Grouping these findings we identify ten contrasting perspectives that shape the vulnerability debate but have not been discussed collectively. We also present a set of global vulnerability drivers that are known with high confidence: (1) droughts eventually occur everywhere; (2) warming produces hotter droughts; (3) atmospheric moisture demand increases nonlinearly with temperature during drought; (4) mortality can occur faster in hotter drought, consistent with fundamental physiology; (5) shorter droughts occur more frequently than longer droughts and can become lethal under warming, increasing the frequency of lethal drought nonlinearly; and (6) mortality happens rapidly relative to growth intervals needed for forest recovery. These high-confidence drivers, in concert with research supporting greater vulnerability perspectives, support an overall viewpoint of greater forest vulnerability globally. We surmise that mortality vulnerability is being discounted in part due to difficulties in predicting threshold responses to extreme climate events. Given the profound ecological and societal implications of underestimating global vulnerability to hotter drought, we highlight urgent challenges for research, management, and policy-making communities.","DOI":"10.1890/ES15-00203.1","ISSN":"2150-8925","note":"WOS:000359645200001","journalAbbreviation":"Ecosphere","language":"English","author":[{"family":"Allen","given":"Craig D."},{"family":"Breshears","given":"David D."},{"family":"McDowell","given":"Nate G."}],"issued":{"date-parts":[["2015",8]]}}}],"schema":"https://github.com/citation-style-language/schema/raw/master/csl-citation.json"}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fldChar w:fldCharType="end"/>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w:t>
      </w:r>
      <w:commentRangeStart w:id="16"/>
      <w:r w:rsidRPr="009B00B8">
        <w:rPr>
          <w:rFonts w:ascii="Times New Roman" w:hAnsi="Times New Roman" w:cs="Times New Roman"/>
        </w:rPr>
        <w:t xml:space="preserve">drought </w:t>
      </w:r>
      <w:commentRangeEnd w:id="16"/>
      <w:r w:rsidR="00B37867">
        <w:rPr>
          <w:rStyle w:val="CommentReference"/>
        </w:rPr>
        <w:commentReference w:id="16"/>
      </w:r>
      <w:r w:rsidR="00AF22CC">
        <w:rPr>
          <w:rFonts w:ascii="Times New Roman" w:hAnsi="Times New Roman" w:cs="Times New Roman"/>
        </w:rPr>
        <w:fldChar w:fldCharType="begin"/>
      </w:r>
      <w:r w:rsidR="00AF22CC">
        <w:rPr>
          <w:rFonts w:ascii="Times New Roman" w:hAnsi="Times New Roman" w:cs="Times New Roman"/>
        </w:rPr>
        <w:instrText xml:space="preserve"> ADDIN ZOTERO_ITEM CSL_CITATION {"citationID":"a2jug6dhtf8","properties":{"formattedCitation":"{\\rtf (Kuster {\\i{}et al.}, 2013)}","plainCitation":"(Kuster et al., 2013)"},"citationItems":[{"id":496,"uris":["http://zotero.org/users/4234815/items/2HW2CVV7"],"uri":["http://zotero.org/users/4234815/items/2HW2CVV7"],"itemData":{"id":496,"type":"article-journal","title":"Water regime and growth of young oak stands subjected to air‐warming and drought on two different forest soils in a model ecosystem experiment","container-title":"Plant Biology","page":"138-147","volume":"15","issue":"s1","source":"onlinelibrary.wiley.com","DOI":"10.1111/j.1438-8677.2011.00552.x","ISSN":"1438-8677","language":"en","author":[{"family":"Kuster","given":"T. M."},{"family":"Arend","given":"M."},{"family":"Bleuler","given":"P."},{"family":"Günthardt‐Goerg","given":"M. S."},{"family":"Schulin","given":"R."}],"issued":{"date-parts":[["2013",1,1]]}}}],"schema":"https://github.com/citation-style-language/schema/raw/master/csl-citation.json"} </w:instrText>
      </w:r>
      <w:r w:rsidR="00AF22CC">
        <w:rPr>
          <w:rFonts w:ascii="Times New Roman" w:hAnsi="Times New Roman" w:cs="Times New Roman"/>
        </w:rPr>
        <w:fldChar w:fldCharType="separate"/>
      </w:r>
      <w:r w:rsidR="00AF22CC" w:rsidRPr="00AF22CC">
        <w:rPr>
          <w:rFonts w:ascii="Times New Roman" w:hAnsi="Times New Roman" w:cs="Times New Roman"/>
          <w:szCs w:val="24"/>
        </w:rPr>
        <w:t xml:space="preserve">(Kuster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fldChar w:fldCharType="end"/>
      </w:r>
      <w:r w:rsidR="00AF22CC">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Pr>
          <w:rFonts w:ascii="Times New Roman" w:hAnsi="Times New Roman" w:cs="Times New Roman"/>
        </w:rPr>
        <w:fldChar w:fldCharType="begin"/>
      </w:r>
      <w:r w:rsidR="00D52565">
        <w:rPr>
          <w:rFonts w:ascii="Times New Roman" w:hAnsi="Times New Roman" w:cs="Times New Roman"/>
        </w:rPr>
        <w:instrText xml:space="preserve"> ADDIN ZOTERO_ITEM CSL_CITATION {"citationID":"a174bbkp054","properties":{"formattedCitation":"{\\rtf (Volder {\\i{}et al.}, 2013)}","plainCitation":"(Volder et al., 2013)"},"citationItems":[{"id":500,"uris":["http://zotero.org/users/4234815/items/PA7QY9NH"],"uri":["http://zotero.org/users/4234815/items/PA7QY9NH"],"itemData":{"id":500,"type":"article-journal","title":"Climate warming and precipitation redistribution modify tree–grass interactions and tree species establishment in a warm‐temperate savanna","container-title":"Global Change Biology","page":"843-857","volume":"19","issue":"3","source":"onlinelibrary.wiley.com","DOI":"10.1111/gcb.12068","ISSN":"1365-2486","language":"en","author":[{"family":"Volder","given":"Astrid"},{"family":"Briske","given":"David D."},{"family":"Tjoelker","given":"Mark G."}],"issued":{"date-parts":[["2013",3,1]]}}}],"schema":"https://github.com/citation-style-language/schema/raw/master/csl-citation.json"} </w:instrText>
      </w:r>
      <w:r w:rsidR="00D52565">
        <w:rPr>
          <w:rFonts w:ascii="Times New Roman" w:hAnsi="Times New Roman" w:cs="Times New Roman"/>
        </w:rPr>
        <w:fldChar w:fldCharType="separate"/>
      </w:r>
      <w:r w:rsidR="00D52565" w:rsidRPr="00AF22CC">
        <w:rPr>
          <w:rFonts w:ascii="Times New Roman" w:hAnsi="Times New Roman" w:cs="Times New Roman"/>
          <w:szCs w:val="24"/>
        </w:rPr>
        <w:t xml:space="preserve">(Volder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D52565">
        <w:rPr>
          <w:rFonts w:ascii="Times New Roman" w:hAnsi="Times New Roman" w:cs="Times New Roman"/>
        </w:rPr>
        <w:fldChar w:fldCharType="end"/>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w:t>
      </w:r>
      <w:commentRangeStart w:id="17"/>
      <w:r w:rsidRPr="009B00B8">
        <w:rPr>
          <w:rFonts w:ascii="Times New Roman" w:hAnsi="Times New Roman" w:cs="Times New Roman"/>
        </w:rPr>
        <w:t>growth</w:t>
      </w:r>
      <w:commentRangeEnd w:id="17"/>
      <w:r w:rsidR="00B37867">
        <w:rPr>
          <w:rStyle w:val="CommentReference"/>
        </w:rPr>
        <w:commentReference w:id="17"/>
      </w:r>
      <w:r w:rsidR="005B551F">
        <w:rPr>
          <w:rFonts w:ascii="Times New Roman" w:hAnsi="Times New Roman" w:cs="Times New Roman"/>
        </w:rPr>
        <w:t>.</w:t>
      </w:r>
    </w:p>
    <w:p w14:paraId="2E92D40F" w14:textId="3838AE31"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commentRangeStart w:id="18"/>
      <w:ins w:id="19" w:author="Peter Reich" w:date="2018-08-29T04:48:00Z">
        <w:r w:rsidR="00C9473E">
          <w:rPr>
            <w:rFonts w:ascii="Times New Roman" w:hAnsi="Times New Roman" w:cs="Times New Roman"/>
          </w:rPr>
          <w:t xml:space="preserve">To </w:t>
        </w:r>
      </w:ins>
      <w:commentRangeEnd w:id="18"/>
      <w:ins w:id="20" w:author="Peter Reich" w:date="2018-08-29T04:53:00Z">
        <w:r w:rsidR="009C2E18">
          <w:rPr>
            <w:rStyle w:val="CommentReference"/>
          </w:rPr>
          <w:commentReference w:id="18"/>
        </w:r>
      </w:ins>
      <w:ins w:id="21" w:author="Peter Reich" w:date="2018-08-29T04:48:00Z">
        <w:r w:rsidR="00C9473E">
          <w:rPr>
            <w:rFonts w:ascii="Times New Roman" w:hAnsi="Times New Roman" w:cs="Times New Roman"/>
          </w:rPr>
          <w:t xml:space="preserve">advance our understanding of </w:t>
        </w:r>
        <w:commentRangeStart w:id="22"/>
        <w:r w:rsidR="00C9473E">
          <w:rPr>
            <w:rFonts w:ascii="Times New Roman" w:hAnsi="Times New Roman" w:cs="Times New Roman"/>
          </w:rPr>
          <w:t>such issues</w:t>
        </w:r>
        <w:r w:rsidR="006E561C">
          <w:rPr>
            <w:rFonts w:ascii="Times New Roman" w:hAnsi="Times New Roman" w:cs="Times New Roman"/>
          </w:rPr>
          <w:t xml:space="preserve">, and in particular our knowledge gaps about interactions of temperature and water availability </w:t>
        </w:r>
      </w:ins>
      <w:ins w:id="23" w:author="Peter Reich" w:date="2018-08-29T04:49:00Z">
        <w:r w:rsidR="006E561C">
          <w:rPr>
            <w:rFonts w:ascii="Times New Roman" w:hAnsi="Times New Roman" w:cs="Times New Roman"/>
          </w:rPr>
          <w:t>on dynamic allocation processes</w:t>
        </w:r>
      </w:ins>
      <w:ins w:id="24" w:author="Peter Reich" w:date="2018-08-29T04:50:00Z">
        <w:r w:rsidR="006E561C">
          <w:rPr>
            <w:rFonts w:ascii="Times New Roman" w:hAnsi="Times New Roman" w:cs="Times New Roman"/>
          </w:rPr>
          <w:t xml:space="preserve"> – which is striking for larger individuals- </w:t>
        </w:r>
      </w:ins>
      <w:commentRangeEnd w:id="22"/>
      <w:r w:rsidR="00356630">
        <w:rPr>
          <w:rStyle w:val="CommentReference"/>
        </w:rPr>
        <w:commentReference w:id="22"/>
      </w:r>
      <w:ins w:id="25" w:author="Peter Reich" w:date="2018-08-29T04:50:00Z">
        <w:r w:rsidR="006E561C">
          <w:rPr>
            <w:rFonts w:ascii="Times New Roman" w:hAnsi="Times New Roman" w:cs="Times New Roman"/>
          </w:rPr>
          <w:t>we studied carbon allocation in</w:t>
        </w:r>
      </w:ins>
      <w:ins w:id="26" w:author="Peter Reich" w:date="2018-08-29T04:51:00Z">
        <w:r w:rsidR="006E561C">
          <w:rPr>
            <w:rFonts w:ascii="Times New Roman" w:hAnsi="Times New Roman" w:cs="Times New Roman"/>
          </w:rPr>
          <w:t xml:space="preserve"> 8 to 9-meter tall Eucalypt</w:t>
        </w:r>
      </w:ins>
      <w:ins w:id="27" w:author="Peter Reich" w:date="2018-08-29T04:52:00Z">
        <w:r w:rsidR="006E561C">
          <w:rPr>
            <w:rFonts w:ascii="Times New Roman" w:hAnsi="Times New Roman" w:cs="Times New Roman"/>
          </w:rPr>
          <w:t xml:space="preserve"> trees growing in an experiment that manipulated both temperature and moisture supply.</w:t>
        </w:r>
      </w:ins>
      <w:ins w:id="28" w:author="Peter Reich" w:date="2018-08-29T04:51:00Z">
        <w:r w:rsidR="006E561C">
          <w:rPr>
            <w:rFonts w:ascii="Times New Roman" w:hAnsi="Times New Roman" w:cs="Times New Roman"/>
          </w:rPr>
          <w:t xml:space="preserve"> </w:t>
        </w:r>
      </w:ins>
      <w:ins w:id="29" w:author="Peter Reich" w:date="2018-08-29T04:50:00Z">
        <w:r w:rsidR="006E561C">
          <w:rPr>
            <w:rFonts w:ascii="Times New Roman" w:hAnsi="Times New Roman" w:cs="Times New Roman"/>
          </w:rPr>
          <w:t xml:space="preserve"> </w:t>
        </w:r>
      </w:ins>
      <w:r w:rsidR="00374242" w:rsidRPr="009B00B8">
        <w:rPr>
          <w:rFonts w:ascii="Times New Roman" w:hAnsi="Times New Roman" w:cs="Times New Roman"/>
        </w:rPr>
        <w:t xml:space="preserve">We </w:t>
      </w:r>
      <w:ins w:id="30" w:author="Peter Reich" w:date="2018-08-29T04:54:00Z">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ins>
      <w:ins w:id="31" w:author="Peter Reich" w:date="2018-08-29T04:55:00Z">
        <w:r w:rsidR="006264A8">
          <w:rPr>
            <w:rFonts w:ascii="Times New Roman" w:hAnsi="Times New Roman" w:cs="Times New Roman"/>
          </w:rPr>
          <w:t>southeastern</w:t>
        </w:r>
      </w:ins>
      <w:ins w:id="32" w:author="Peter Reich" w:date="2018-08-29T04:54:00Z">
        <w:r w:rsidR="00C443D6">
          <w:rPr>
            <w:rFonts w:ascii="Times New Roman" w:hAnsi="Times New Roman" w:cs="Times New Roman"/>
          </w:rPr>
          <w:t xml:space="preserve"> Australia to </w:t>
        </w:r>
      </w:ins>
      <w:r w:rsidR="00374242" w:rsidRPr="009B00B8">
        <w:rPr>
          <w:rFonts w:ascii="Times New Roman" w:hAnsi="Times New Roman" w:cs="Times New Roman"/>
        </w:rPr>
        <w:t>expose</w:t>
      </w:r>
      <w:del w:id="33" w:author="Peter Reich" w:date="2018-08-29T04:54:00Z">
        <w:r w:rsidR="00374242" w:rsidRPr="009B00B8" w:rsidDel="00C443D6">
          <w:rPr>
            <w:rFonts w:ascii="Times New Roman" w:hAnsi="Times New Roman" w:cs="Times New Roman"/>
          </w:rPr>
          <w:delText>d</w:delText>
        </w:r>
      </w:del>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374242" w:rsidRPr="009B00B8">
        <w:rPr>
          <w:rFonts w:ascii="Times New Roman" w:hAnsi="Times New Roman" w:cs="Times New Roman"/>
        </w:rPr>
        <w:t xml:space="preserve"> trees to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276682">
        <w:rPr>
          <w:rFonts w:ascii="Times New Roman" w:hAnsi="Times New Roman" w:cs="Times New Roman"/>
        </w:rPr>
        <w:t xml:space="preserve">Using the unique infrastructure of </w:t>
      </w:r>
      <w:ins w:id="34" w:author="Peter Reich" w:date="2018-08-29T04:54:00Z">
        <w:r w:rsidR="00C443D6">
          <w:rPr>
            <w:rFonts w:ascii="Times New Roman" w:hAnsi="Times New Roman" w:cs="Times New Roman"/>
          </w:rPr>
          <w:t xml:space="preserve">the </w:t>
        </w:r>
      </w:ins>
      <w:r w:rsidR="00276682">
        <w:rPr>
          <w:rFonts w:ascii="Times New Roman" w:hAnsi="Times New Roman" w:cs="Times New Roman"/>
        </w:rPr>
        <w:t>whole-tree chambers, 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5B551F">
        <w:rPr>
          <w:rFonts w:ascii="Times New Roman" w:hAnsi="Times New Roman" w:cs="Times New Roman"/>
        </w:rPr>
        <w:t xml:space="preserve"> (i.e., fortnightly)</w:t>
      </w:r>
      <w:r w:rsidR="00374242" w:rsidRPr="009B00B8">
        <w:rPr>
          <w:rFonts w:ascii="Times New Roman" w:hAnsi="Times New Roman" w:cs="Times New Roman"/>
        </w:rPr>
        <w:t>. 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measurements, we derive</w:t>
      </w:r>
      <w:ins w:id="35" w:author="Peter Reich" w:date="2018-08-29T04:55:00Z">
        <w:r w:rsidR="00AC6162">
          <w:rPr>
            <w:rFonts w:ascii="Times New Roman" w:hAnsi="Times New Roman" w:cs="Times New Roman"/>
          </w:rPr>
          <w:t>d</w:t>
        </w:r>
      </w:ins>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w:t>
      </w:r>
      <w:commentRangeStart w:id="36"/>
      <w:r w:rsidR="008C2121">
        <w:rPr>
          <w:rFonts w:ascii="Times New Roman" w:hAnsi="Times New Roman" w:cs="Times New Roman"/>
        </w:rPr>
        <w:t>belowground</w:t>
      </w:r>
      <w:commentRangeEnd w:id="36"/>
      <w:r w:rsidR="00B37867">
        <w:rPr>
          <w:rStyle w:val="CommentReference"/>
        </w:rPr>
        <w:commentReference w:id="36"/>
      </w:r>
      <w:r w:rsidR="008C2121">
        <w:rPr>
          <w:rFonts w:ascii="Times New Roman" w:hAnsi="Times New Roman" w:cs="Times New Roman"/>
        </w:rPr>
        <w:t>.</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Materials and </w:t>
      </w:r>
      <w:r w:rsidR="00374242" w:rsidRPr="009B00B8">
        <w:rPr>
          <w:rFonts w:ascii="Times New Roman" w:hAnsi="Times New Roman" w:cs="Times New Roman"/>
          <w:b/>
          <w:sz w:val="28"/>
          <w:szCs w:val="28"/>
        </w:rPr>
        <w:t>Methods</w:t>
      </w:r>
    </w:p>
    <w:p w14:paraId="7500FD20" w14:textId="77777777" w:rsidR="00563E99" w:rsidRPr="009B00B8" w:rsidRDefault="00374242" w:rsidP="0076210D">
      <w:pPr>
        <w:spacing w:before="240" w:line="360" w:lineRule="auto"/>
        <w:rPr>
          <w:rFonts w:ascii="Times New Roman" w:hAnsi="Times New Roman" w:cs="Times New Roman"/>
          <w:i/>
        </w:rPr>
      </w:pPr>
      <w:r w:rsidRPr="009B00B8">
        <w:rPr>
          <w:rFonts w:ascii="Times New Roman" w:hAnsi="Times New Roman" w:cs="Times New Roman"/>
          <w:i/>
        </w:rPr>
        <w:t>Site and experimental design</w:t>
      </w:r>
    </w:p>
    <w:p w14:paraId="41FBA95D" w14:textId="655BE974"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33°36ʹ40ʺS, 150°44ʹ26.5ʺE). The WTCs were large cylindrical structures topped with a cone that enclosed a single tree rooted in soil (3.25 m in diameter, 9 m in height, volume of ~53 m</w:t>
      </w:r>
      <w:r w:rsidRPr="009B00B8">
        <w:rPr>
          <w:rFonts w:ascii="Times New Roman" w:hAnsi="Times New Roman" w:cs="Times New Roman"/>
          <w:vertAlign w:val="superscript"/>
        </w:rPr>
        <w:t>3</w:t>
      </w:r>
      <w:r w:rsidRPr="009B00B8">
        <w:rPr>
          <w:rFonts w:ascii="Times New Roman" w:hAnsi="Times New Roman" w:cs="Times New Roman"/>
        </w:rPr>
        <w:t>).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commentRangeStart w:id="37"/>
      <w:r w:rsidR="0076210D">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{"citationID":"5X6nnQIX","properties":{"formattedCitation":"{\\rtf (Barton {\\i{}et al.}, 2010; Duursma {\\i{}et al.}, 2011; Barton {\\i{}et al.}, 2012; Duursma {\\i{}et al.}, 2014; Drake {\\i{}et al.}, 2016b; Aspinwall {\\i{}et al.}, 2016)}","plainCitation":"(Barton et al., 2010; Duursma et al., 2011; Barton et al., 2012; Duursma et al., 2014; Drake et al., 2016b; Aspinwall et al., 2016)"},"citationItems":[{"id":28,"uris":["http://zotero.org/users/4234815/items/Q4EHDF6F"],"uri":["http://zotero.org/users/4234815/items/Q4EHDF6F"],"itemData":{"id":28,"type":"article-journal","title":"Whole-tree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E."}],"issued":{"date-parts":[["2011",9]]}}},{"id":47,"uris":["http://zotero.org/users/4234815/items/9TL6KS5F"],"uri":["http://zotero.org/users/4234815/items/9TL6KS5F"],"itemData":{"id":47,"type":"article-journal","title":"The peaked response of transpiration rate to vapour pressure deficit in field conditions can be explained by the temperature optimum of photosynthesis","container-title":"Agricultural and Forest Meteorology","page":"2-10","volume":"189","source":"Web of Science","abstract":"Leaf transpiration rate (E) frequently shows a peaked response to increasing vapour pressure deficit (D). The mechanisms for the decrease in E at high D, known as the 'apparent feed-forward response', are strongly debated but explanations to date have exclusively focused on hydraulic processes. However, stomata also respond to signals related to photosynthesis. We investigated whether the apparent feed-forward response of E to D in the field can be explained by the response of photosynthesis to temperature (T), which normally co-varies with D in field conditions. As photosynthesis decreases with increasing T past its optimum, it may drive a decrease in stomatal conductance (g(s)) that is additional to the response of g, to increasing D alone. If this additional decrease is sufficiently steep and coupling between A and gs occurs, it could cause an overall decrease in E with increasing D. We tested this mechanism using a gas exchange model applied to leaf-scale and whole-tree CO2 and H2O fluxes measured on Eucalyptus saligna growing in whole-tree chambers. A peaked response of E to D was observed at both leaf and whole-tree scales. We found that this peaked response was matched by a gas exchange model only when T effects on photosynthesis were incorporated. We conclude that field-based studies of the relationship between E and D need to consider signals related to changing photosynthetic rates in addition to purely hydraulic mechanisms. (C) 2014 Elsevier B.V. All rights reserved.","DOI":"10.1016/j.agrformet.2013.12.007","ISSN":"0168-1923","note":"WOS:000333852900002","journalAbbreviation":"Agric. For. Meteorol.","language":"English","author":[{"family":"Duursma","given":"Remko A."},{"family":"Barton","given":"Craig V. M."},{"family":"Lin","given":"Yan-Shih"},{"family":"Medlyn","given":"Belinda E."},{"family":"Eamus","given":"Derek"},{"family":"Tissue","given":"David T."},{"family":"Ellsworth","given":"David S."},{"family":"McMurtrie","given":"Ross E."}],"issued":{"date-parts":[["2014",6,1]]}}},{"id":29,"uris":["http://zotero.org/users/4234815/items/CZHU7PKV"],"uri":["http://zotero.org/users/4234815/items/CZHU7PKV"],"itemData":{"id":29,"type":"article-journal","title":"Does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76210D">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76210D">
        <w:rPr>
          <w:rFonts w:ascii="Times New Roman" w:hAnsi="Times New Roman" w:cs="Times New Roman"/>
        </w:rPr>
        <w:fldChar w:fldCharType="end"/>
      </w:r>
      <w:commentRangeEnd w:id="37"/>
      <w:r w:rsidR="00CD37C9">
        <w:rPr>
          <w:rStyle w:val="CommentReference"/>
        </w:rPr>
        <w:commentReference w:id="37"/>
      </w:r>
      <w:r w:rsidR="00DA7276">
        <w:rPr>
          <w:rFonts w:ascii="Times New Roman" w:hAnsi="Times New Roman" w:cs="Times New Roman"/>
        </w:rPr>
        <w:t>.</w:t>
      </w:r>
      <w:r w:rsidRPr="009B00B8">
        <w:rPr>
          <w:rFonts w:ascii="Times New Roman" w:hAnsi="Times New Roman" w:cs="Times New Roman"/>
        </w:rPr>
        <w:t xml:space="preserve"> </w:t>
      </w:r>
    </w:p>
    <w:p w14:paraId="6E9D2E9F" w14:textId="7736D930"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The rooting volume of e</w:t>
      </w:r>
      <w:r w:rsidR="008C2121">
        <w:rPr>
          <w:rFonts w:ascii="Times New Roman" w:hAnsi="Times New Roman" w:cs="Times New Roman"/>
        </w:rPr>
        <w:t>ach tree was compartmentalized with</w:t>
      </w:r>
      <w:r w:rsidRPr="009B00B8">
        <w:rPr>
          <w:rFonts w:ascii="Times New Roman" w:hAnsi="Times New Roman" w:cs="Times New Roman"/>
        </w:rPr>
        <w:t xml:space="preserve"> a root exclusion barrier of </w:t>
      </w:r>
      <w:del w:id="38" w:author="Sebastian Pfautsch" w:date="2018-08-29T12:51:00Z">
        <w:r w:rsidRPr="009B00B8" w:rsidDel="00CD37C9">
          <w:rPr>
            <w:rFonts w:ascii="Times New Roman" w:hAnsi="Times New Roman" w:cs="Times New Roman"/>
          </w:rPr>
          <w:delText>heavy duty</w:delText>
        </w:r>
      </w:del>
      <w:ins w:id="39" w:author="Sebastian Pfautsch" w:date="2018-08-29T12:51:00Z">
        <w:r w:rsidR="00CD37C9" w:rsidRPr="009B00B8">
          <w:rPr>
            <w:rFonts w:ascii="Times New Roman" w:hAnsi="Times New Roman" w:cs="Times New Roman"/>
          </w:rPr>
          <w:t>heavy-duty</w:t>
        </w:r>
      </w:ins>
      <w:r w:rsidRPr="009B00B8">
        <w:rPr>
          <w:rFonts w:ascii="Times New Roman" w:hAnsi="Times New Roman" w:cs="Times New Roman"/>
        </w:rPr>
        <w:t xml:space="preserve"> polyethylene (</w:t>
      </w:r>
      <w:r w:rsidR="00D30653">
        <w:rPr>
          <w:rFonts w:ascii="Times New Roman" w:hAnsi="Times New Roman" w:cs="Times New Roman"/>
        </w:rPr>
        <w:t>0.3 mm</w:t>
      </w:r>
      <w:r w:rsidRPr="009B00B8">
        <w:rPr>
          <w:rFonts w:ascii="Times New Roman" w:hAnsi="Times New Roman" w:cs="Times New Roman"/>
        </w:rPr>
        <w:t xml:space="preserve"> thick) 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ins w:id="40" w:author="Sebastian Pfautsch" w:date="2018-08-29T12:51:00Z">
        <w:r w:rsidR="00CD37C9">
          <w:rPr>
            <w:rFonts w:ascii="Times New Roman" w:hAnsi="Times New Roman" w:cs="Times New Roman"/>
          </w:rPr>
          <w:t>,</w:t>
        </w:r>
      </w:ins>
      <w:r w:rsidRPr="009B00B8">
        <w:rPr>
          <w:rFonts w:ascii="Times New Roman" w:hAnsi="Times New Roman" w:cs="Times New Roman"/>
        </w:rPr>
        <w:t xml:space="preserve"> the rooting volume of each tree was isolated from surrounding trees. Note however, that 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w:t>
      </w:r>
      <w:commentRangeStart w:id="41"/>
      <w:r w:rsidRPr="009B00B8">
        <w:rPr>
          <w:rFonts w:ascii="Times New Roman" w:hAnsi="Times New Roman" w:cs="Times New Roman"/>
        </w:rPr>
        <w:t xml:space="preserve">deep soil water </w:t>
      </w:r>
      <w:commentRangeEnd w:id="41"/>
      <w:r w:rsidR="00CD37C9">
        <w:rPr>
          <w:rStyle w:val="CommentReference"/>
        </w:rPr>
        <w:commentReference w:id="41"/>
      </w:r>
      <w:r w:rsidRPr="009B00B8">
        <w:rPr>
          <w:rFonts w:ascii="Times New Roman" w:hAnsi="Times New Roman" w:cs="Times New Roman"/>
        </w:rPr>
        <w:t>in a previous e</w:t>
      </w:r>
      <w:r w:rsidR="00DA7276">
        <w:rPr>
          <w:rFonts w:ascii="Times New Roman" w:hAnsi="Times New Roman" w:cs="Times New Roman"/>
        </w:rPr>
        <w:t xml:space="preserve">xperiment at this site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{"citationID":"a2k7s7tv2q6","properties":{"formattedCitation":"{\\rtf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Soil was collected from an adjacent paddock and placed in the chambers in two layers (0–25 cm and from 25 cm to the depth of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06BE6B44"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{"citationID":"a1aphcropeg","properties":{"formattedCitation":"{\\rtf (Drake {\\i{}et al.}, 2015)}","plainCitation":"(Drake et al., 2015)"},"citationItems":[{"id":511,"uris":["http://zotero.org/users/4234815/items/UCCXDZEN"],"uri":["http://zotero.org/users/4234815/items/UCCXDZEN"],"itemData":{"id":511,"type":"article-journal","title":"The capacity to cope with climate warming declines from temperate to tropical latitudes in two widely distributed Eucalyptus species","container-title":"Global Change Biology","page":"459-472","volume":"21","issue":"1","source":"onlinelibrary.wiley.com","DOI":"10.1111/gcb.12729","ISSN":"1365-2486","language":"en","author":[{"family":"Drake","given":"John E."},{"family":"Aspinwall","given":"Michael J."},{"family":"Pfautsch","given":"Sebastian"},{"family":"Rymer","given":"Paul D."},{"family":"Reich","given":"Peter B."},{"family":"Smith","given":"Renee A."},{"family":"Crous","given":"Kristine Y."},{"family":"Tissue","given":"David T."},{"family":"Ghannoum","given":"Oula"},{"family":"Tjoelker","given":"Mark G."}],"issued":{"date-parts":[["2015",1,1]]}}}],"schema":"https://github.com/citation-style-language/schema/raw/master/csl-citation.json"}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w:t>
      </w:r>
      <w:del w:id="42" w:author="Sebastian Pfautsch" w:date="2018-08-29T12:57:00Z">
        <w:r w:rsidR="00223EDF" w:rsidRPr="009B00B8" w:rsidDel="00CD37C9">
          <w:rPr>
            <w:rFonts w:ascii="Times New Roman" w:hAnsi="Times New Roman" w:cs="Times New Roman"/>
          </w:rPr>
          <w:delText xml:space="preserve">of </w:delText>
        </w:r>
      </w:del>
      <w:r w:rsidR="00223EDF" w:rsidRPr="009B00B8">
        <w:rPr>
          <w:rFonts w:ascii="Times New Roman" w:hAnsi="Times New Roman" w:cs="Times New Roman"/>
        </w:rPr>
        <w:t xml:space="preserve">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p>
    <w:p w14:paraId="240A48A7" w14:textId="541D799C"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+ 3°C warming (n = 6; ‘ambient’ and ‘warmed’); treatments started on 12 December 2012 (see 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Pr="009B00B8">
        <w:rPr>
          <w:rFonts w:ascii="Times New Roman" w:hAnsi="Times New Roman" w:cs="Times New Roman"/>
        </w:rPr>
        <w:t xml:space="preserve"> and Aspinwall </w:t>
      </w:r>
      <w:r w:rsidRPr="009B00B8">
        <w:rPr>
          <w:rFonts w:ascii="Times New Roman" w:hAnsi="Times New Roman" w:cs="Times New Roman"/>
          <w:i/>
        </w:rPr>
        <w:t xml:space="preserve">et al. </w:t>
      </w:r>
      <w:r w:rsidRPr="009B00B8">
        <w:rPr>
          <w:rFonts w:ascii="Times New Roman" w:hAnsi="Times New Roman" w:cs="Times New Roman"/>
        </w:rPr>
        <w:t xml:space="preserve">2016 for details). Trees were irrigated equally every 15 d with half the mean monthly rainfall. A water exclusion treatment was applied to half of the trees on 12 February 2014, resulting in a 2x2 factorial design between the experimental treatments of warming and drought (n = 3). Trees assigned to the drought treatment received no irrigation from 12 </w:t>
      </w:r>
      <w:commentRangeStart w:id="43"/>
      <w:r w:rsidRPr="009B00B8">
        <w:rPr>
          <w:rFonts w:ascii="Times New Roman" w:hAnsi="Times New Roman" w:cs="Times New Roman"/>
        </w:rPr>
        <w:t>Feb</w:t>
      </w:r>
      <w:commentRangeEnd w:id="43"/>
      <w:r w:rsidR="00F55712">
        <w:rPr>
          <w:rStyle w:val="CommentReference"/>
        </w:rPr>
        <w:commentReference w:id="43"/>
      </w:r>
      <w:r w:rsidRPr="009B00B8">
        <w:rPr>
          <w:rFonts w:ascii="Times New Roman" w:hAnsi="Times New Roman" w:cs="Times New Roman"/>
        </w:rPr>
        <w:t xml:space="preserve"> 2014 through 5 May 2014, representing an extreme summer drought of nearly three months. </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3B43CB5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 plastic bags humidified with damp paper towel, placed in a dark cool box, and measured within one hour of collection in a nearby laboratory.</w:t>
      </w:r>
    </w:p>
    <w:p w14:paraId="7570449B" w14:textId="7D804CF2"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w:t>
      </w:r>
      <w:commentRangeStart w:id="44"/>
      <w:r w:rsidRPr="009B00B8">
        <w:rPr>
          <w:rFonts w:ascii="Times New Roman" w:hAnsi="Times New Roman" w:cs="Times New Roman"/>
        </w:rPr>
        <w:t>depth</w:t>
      </w:r>
      <w:commentRangeEnd w:id="44"/>
      <w:r w:rsidR="008E1AA7">
        <w:rPr>
          <w:rStyle w:val="CommentReference"/>
        </w:rPr>
        <w:commentReference w:id="44"/>
      </w:r>
      <w:r w:rsidRPr="009B00B8">
        <w:rPr>
          <w:rFonts w:ascii="Times New Roman" w:hAnsi="Times New Roman" w:cs="Times New Roman"/>
        </w:rPr>
        <w:t xml:space="preserve">). </w:t>
      </w:r>
      <w:r w:rsidRPr="009B00B8">
        <w:rPr>
          <w:rFonts w:ascii="Times New Roman" w:hAnsi="Times New Roman" w:cs="Times New Roman"/>
        </w:rPr>
        <w:br/>
      </w:r>
      <w:r w:rsidRPr="009B00B8">
        <w:rPr>
          <w:rFonts w:ascii="Times New Roman" w:hAnsi="Times New Roman" w:cs="Times New Roman"/>
        </w:rPr>
        <w:tab/>
        <w:t>We utilized neutron-probe</w:t>
      </w:r>
      <w:r w:rsidR="00CA1577">
        <w:rPr>
          <w:rFonts w:ascii="Times New Roman" w:hAnsi="Times New Roman" w:cs="Times New Roman"/>
        </w:rPr>
        <w:t xml:space="preserve">s </w:t>
      </w:r>
      <w:r w:rsidRPr="009B00B8">
        <w:rPr>
          <w:rFonts w:ascii="Times New Roman" w:hAnsi="Times New Roman" w:cs="Times New Roman"/>
        </w:rPr>
        <w:t>to assess variation in soil volumetric water content throughout the soil profile</w:t>
      </w:r>
      <w:r w:rsidR="00CA1577">
        <w:rPr>
          <w:rFonts w:ascii="Times New Roman" w:hAnsi="Times New Roman" w:cs="Times New Roman"/>
        </w:rPr>
        <w:t xml:space="preserve">. </w:t>
      </w:r>
      <w:r w:rsidRPr="009B00B8">
        <w:rPr>
          <w:rFonts w:ascii="Times New Roman" w:hAnsi="Times New Roman" w:cs="Times New Roman"/>
        </w:rPr>
        <w:t>A single neutron probe</w:t>
      </w:r>
      <w:r w:rsidR="00223EDF">
        <w:rPr>
          <w:rFonts w:ascii="Times New Roman" w:hAnsi="Times New Roman" w:cs="Times New Roman"/>
        </w:rPr>
        <w:t xml:space="preserve"> 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{"citationID":"a9rp9cbhbl","properties":{"formattedCitation":"{\\rtf (Duursma {\\i{}et al.}, 2011)}","plainCitation":"(Duursma et al., 2011)"},"citationItems":[{"id":40,"uris":["http://zotero.org/users/4234815/items/9XMLUC3A"],"uri":["http://zotero.org/users/4234815/items/9XMLUC3A"],"itemData":{"id":40,"type":"article-journal","title":"Rooting depth explains [CO2] x drought interaction in Eucalyptus saligna","container-title":"Tree Physiology","page":"922-931","volume":"31","issue":"9","source":"Web of Science","abstract":"Elevated atmospheric [CO2] (eC(a)) often decreases stomatal conductance, which may delay the start of drought, as well as alleviate the effect of dry soil on plant water use and carbon uptake. We studied the interaction between drought and eC(a) in a whole-tree chamber experiment with Eucalyptus saligna. Trees were grown for 18 months in their C-a treatments before a 4-month dry-down. Trees grown in eC(a) were smaller than those grown in ambient C-a (aC(a)) due to an early growth setback that was maintained throughout the duration of the experiment. Pre-dawn leaf water potentials were not different between C-a treatments, but were lower in the drought treatment than the irrigated control. Counter to expectations, the drought treatment caused a larger reduction in canopy-average transpiration rates for trees in the eC(a) treatment compared with aC(a). Total tree transpiration over the dry-down was positively correlated with the decrease in soil water storage, measured in the top 1.5 m, over the drying cycle; however, we could not close the water budget especially for the larger trees, suggesting soil water uptake below 1.5 m depth. Using neutron probe soil water measurements, we estimated fractional water uptake to a depth of 4.5 m and found that larger trees were able to extract more water from deep soil layers. These results highlight the interaction between rooting depth and response of tree water use to drought. The responses of tree water use to eC(a) involve interactions between tree size, root distribution and soil moisture availability that may override the expected direct effects of eC(a). It is essential that these interactions be considered when interpreting experimental results.","DOI":"10.1093/treephys/tpr030","ISSN":"0829-318X","note":"WOS:000295183600004","journalAbbreviation":"Tree Physiol.","language":"English","author":[{"family":"Duursma","given":"Remko A."},{"family":"Barton","given":"Craig V. M."},{"family":"Eamus","given":"Derek"},{"family":"Medlyn","given":"Belinda E."},{"family":"Ellsworth","given":"David S."},{"family":"Forster","given":"Michael A."},{"family":"Tissue","given":"David T."},{"family":"Linder","given":"Sune"},{"family":"McMurtrie","given":"Ross E."}],"issued":{"date-parts":[["2011",9]]}}}],"schema":"https://github.com/citation-style-language/schema/raw/master/csl-citation.json"}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00DA7276">
        <w:rPr>
          <w:rFonts w:ascii="Times New Roman" w:hAnsi="Times New Roman" w:cs="Times New Roman"/>
        </w:rPr>
        <w:fldChar w:fldCharType="end"/>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524D5A61"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the </w:t>
      </w:r>
      <w:r w:rsidR="00CA1577">
        <w:rPr>
          <w:rFonts w:ascii="Times New Roman" w:hAnsi="Times New Roman" w:cs="Times New Roman"/>
        </w:rPr>
        <w:t>crown of each</w:t>
      </w:r>
      <w:r w:rsidRPr="009B00B8">
        <w:rPr>
          <w:rFonts w:ascii="Times New Roman" w:hAnsi="Times New Roman" w:cs="Times New Roman"/>
        </w:rPr>
        <w:t xml:space="preserve"> tree</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{"citationID":"aefhbt3ki","properties":{"formattedCitation":"{\\rtf (Barton {\\i{}et al.}, 2010)}","plainCitation":"(Barton et al., 2010)"},"citationItems":[{"id":28,"uris":["http://zotero.org/users/4234815/items/Q4EHDF6F"],"uri":["http://zotero.org/users/4234815/items/Q4EHDF6F"],"itemData":{"id":28,"type":"article-journal","title":"Whole-tree chambers for elevated atmospheric CO2 experimentation and tree scale flux measurements in south-eastern Australia: The Hawkesbury Forest Experiment","container-title":"Agricultural and Forest Meteorology","page":"941-951","volume":"150","issue":"7-8","source":"Web of Science","abstract":"Resolving ecophysiological processes in elevated atmospheric CO2 (C-a) at scales larger than single leaves poses significant challenges. Here, we describe a field-based experimental system designed to grow trees up to 9m tall in elevated C-a with the capacity to control air temperature and simultaneously measure whole-tree gas exchange. In western Sydney, Australia, we established the Hawkesbury Forest Experiment (HFE) where we built whole-tree chambers (WTC) to measure whole-tree CO2 and water fluxes of an evergreen broadleaf tree, Eucalyptus saligna. A single E. saligna tree was grown from seedling to small tree within each of 12 WTCs; six WTCs were maintained at ambient C-a and six WTCs were maintained at elevated C-a, targeted at ambient C-a +240 mu mol mol(-1). All 12 WTCs were controlled to track ambient outside air temperature (T-air) and air water vapour deficit (D-air). During the experimental period, T-air, D-air and C-a in the WTCs were within 0.5 degrees C, 0.3 kPa, and 15 mu mol mol(-1) of the set-points for 90% of the time, respectively. Diurnal responses of whole-tree CO2 and water vapour fluxes are analysed, demonstrating the ability of the tree chamber system to measure rapid environmental responses of these fluxes of entire trees. The light response of CO2 uptake for entire trees showed a clear diurnal hysteresis, attributed to stomatal closure at high Dair. Tree scale CO2 fluxes confirm the hypothesised deleterious effect of chilling night-time temperatures on whole-tree carbon gain in this subtropical Eucalyptus. The whole-tree chamber flux data add an invaluable scale to measurements in both ambient and elevated C-a and allow us to elucidate the mechanisms driving tree productivity responses to elevated C-a in interaction with water availability and temperature. (C) 2010 Elsevier B.V. All rights reserved.","DOI":"10.1016/j.agrformet.2010.03.001","ISSN":"0168-1923","note":"WOS:000280077500008","shortTitle":"Whole-tree chambers for elevated atmospheric CO2 experimentation and tree scale flux measurements in south-eastern Australia","journalAbbreviation":"Agric. For. Meteorol.","language":"English","author":[{"family":"Barton","given":"Craig V. M."},{"family":"Ellsworth","given":"David S."},{"family":"Medlyn","given":"Belinda E."},{"family":"Duursma","given":"Remko A."},{"family":"Tissue","given":"David T."},{"family":"Adams","given":"Mark A."},{"family":"Eamus","given":"Derek"},{"family":"Conroy","given":"Jann P."},{"family":"McMurtrie","given":"Ross E."},{"family":"Parsby","given":"Jan"},{"family":"Linder","given":"Sune"}],"issued":{"date-parts":[["2010",7,15]]}}}],"schema":"https://github.com/citation-style-language/schema/raw/master/csl-citation.json"}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were installed in each chamber and sealed around the stem of each tree at ~45 cm height, when the trees were ~3 m tall. Flux measurements finished on 26 May 2014 when the </w:t>
      </w:r>
      <w:r w:rsidR="009C5D79">
        <w:rPr>
          <w:rFonts w:ascii="Times New Roman" w:hAnsi="Times New Roman" w:cs="Times New Roman"/>
        </w:rPr>
        <w:t>crown</w:t>
      </w:r>
      <w:r w:rsidRPr="009B00B8">
        <w:rPr>
          <w:rFonts w:ascii="Times New Roman" w:hAnsi="Times New Roman" w:cs="Times New Roman"/>
        </w:rPr>
        <w:t xml:space="preserve"> harvest began and the trees were nearly 9 m tall. We report &gt;70,000 hourly flux observations aggregated into &gt;3000 daily sums across 12 trees.</w:t>
      </w:r>
    </w:p>
    <w:p w14:paraId="0AA6C9B6" w14:textId="6D9E786A"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 technique common to eddy-covariance research </w:t>
      </w:r>
      <w:r w:rsidR="00DA7276">
        <w:rPr>
          <w:rFonts w:ascii="Times New Roman" w:hAnsi="Times New Roman" w:cs="Times New Roman"/>
        </w:rPr>
        <w:fldChar w:fldCharType="begin"/>
      </w:r>
      <w:r w:rsidR="00DA7276">
        <w:rPr>
          <w:rFonts w:ascii="Times New Roman" w:hAnsi="Times New Roman" w:cs="Times New Roman"/>
        </w:rPr>
        <w:instrText xml:space="preserve"> ADDIN ZOTERO_ITEM CSL_CITATION {"citationID":"a136adqckho","properties":{"formattedCitation":"{\\rtf (Reichstein {\\i{}et al.}, 2005)}","plainCitation":"(Reichstein et al., 2005)"},"citationItems":[{"id":514,"uris":["http://zotero.org/users/4234815/items/P674K89Q"],"uri":["http://zotero.org/users/4234815/items/P674K89Q"],"itemData":{"id":514,"type":"article-journal","title":"On the separation of net ecosystem exchange into assimilation and ecosystem respiration: review and improved algorithm","container-title":"Global Change Biology","page":"1424-1439","volume":"11","issue":"9","source":"onlinelibrary.wiley.com","DOI":"10.1111/j.1365-2486.2005.001002.x","ISSN":"1365-2486","shortTitle":"On the separation of net ecosystem exchange into assimilation and ecosystem respiration","language":"en","author":[{"family":"Reichstein","given":"Markus"},{"family":"Falge","given":"Eva"},{"family":"Baldocchi","given":"Dennis"},{"family":"Papale","given":"Dario"},{"family":"Aubinet","given":"Marc"},{"family":"Berbigier","given":"Paul"},{"family":"Bernhofer","given":"Christian"},{"family":"Buchmann","given":"Nina"},{"family":"Gilmanov","given":"Tagir"},{"family":"Granier","given":"André"},{"family":"Grünwald","given":"Thomas"},{"family":"Havránková","given":"Katka"},{"family":"Ilvesniemi","given":"Hannu"},{"family":"Janous","given":"Dalibor"},{"family":"Knohl","given":"Alexander"},{"family":"Laurila","given":"Tuomas"},{"family":"Lohila","given":"Annalea"},{"family":"Loustau","given":"Denis"},{"family":"Matteucci","given":"Giorgio"},{"family":"Meyers","given":"Tilden"},{"family":"Miglietta","given":"Franco"},{"family":"Ourcival","given":"Jean-Marc"},{"family":"Pumpanen","given":"Jukka"},{"family":"Rambal","given":"Serge"},{"family":"Rotenberg","given":"Eyal"},{"family":"Sanz","given":"Maria"},{"family":"Tenhunen","given":"John"},{"family":"Seufert","given":"Günther"},{"family":"Vaccari","given":"Francesco"},{"family":"Vesala","given":"Timo"},{"family":"Yakir","given":"Dan"},{"family":"Valentini","given":"Riccardo"}],"issued":{"date-parts":[["2005",9,1]]}}}],"schema":"https://github.com/citation-style-language/schema/raw/master/csl-citation.json"} </w:instrText>
      </w:r>
      <w:r w:rsidR="00DA7276">
        <w:rPr>
          <w:rFonts w:ascii="Times New Roman" w:hAnsi="Times New Roman" w:cs="Times New Roman"/>
        </w:rPr>
        <w:fldChar w:fldCharType="separate"/>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DA7276">
        <w:rPr>
          <w:rFonts w:ascii="Times New Roman" w:hAnsi="Times New Roman" w:cs="Times New Roman"/>
        </w:rPr>
        <w:fldChar w:fldCharType="end"/>
      </w:r>
      <w:r w:rsidR="00DA7276">
        <w:rPr>
          <w:rFonts w:ascii="Times New Roman" w:hAnsi="Times New Roman" w:cs="Times New Roman"/>
        </w:rPr>
        <w:t xml:space="preserve">; </w:t>
      </w:r>
      <w:r w:rsidRPr="009B00B8">
        <w:rPr>
          <w:rFonts w:ascii="Times New Roman" w:hAnsi="Times New Roman" w:cs="Times New Roman"/>
        </w:rPr>
        <w:t xml:space="preserve">see Drake </w:t>
      </w:r>
      <w:r w:rsidRPr="009B00B8">
        <w:rPr>
          <w:rFonts w:ascii="Times New Roman" w:hAnsi="Times New Roman" w:cs="Times New Roman"/>
          <w:i/>
        </w:rPr>
        <w:t xml:space="preserve">et al. </w:t>
      </w:r>
      <w:r w:rsidRPr="009B00B8">
        <w:rPr>
          <w:rFonts w:ascii="Times New Roman" w:hAnsi="Times New Roman" w:cs="Times New Roman"/>
        </w:rPr>
        <w:t>(2016</w:t>
      </w:r>
      <w:r w:rsidR="00243EE9">
        <w:rPr>
          <w:rFonts w:ascii="Times New Roman" w:hAnsi="Times New Roman" w:cs="Times New Roman"/>
        </w:rPr>
        <w:t>b</w:t>
      </w:r>
      <w:r w:rsidRPr="009B00B8">
        <w:rPr>
          <w:rFonts w:ascii="Times New Roman" w:hAnsi="Times New Roman" w:cs="Times New Roman"/>
        </w:rPr>
        <w:t xml:space="preserve">) for a complete description.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xml:space="preserve">. Note that the chamber airspaces were continuously well-mixed, avoiding many of the issues inherent in eddy covariance partitioning. The underlying flux data and the partitioning approach were published previously </w:t>
      </w:r>
      <w:commentRangeStart w:id="45"/>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{"citationID":"Us3cE8Oi","properties":{"formattedCitation":"{\\rtf (Drake {\\i{}et al.}, 2016a)}","plainCitation":"(Drake et al., 2016a)"},"citationItems":[{"id":517,"uris":["http://zotero.org/users/4234815/items/NLJNA2AV"],"uri":["http://zotero.org/users/4234815/items/NLJNA2AV"],"itemData":{"id":517,"type":"article","title":"Drake_NewPhyt_2016_WTC3_RtoGPP_forfigshare.zip","source":"Figshare","abstract":"Photosynthesis and respiration at the leaf and canopy scales for Eucalyptus tereticornis trees grown in whole-tree chambers at the Hawkesbury Forest Experiment. Eucalyptus tereticornis trees were field-grown in large (9-m-tall) whole-tree chambers and exposed to ambient or +3 degrees C warming near Richmond, NSW, Australia. Files contain data regarding the meteorology experienced by each tree (air temperature, air humidity, incident light, etc), tree growth (diameter and stem length), tree moisture status (predawn and midday leaf water potentials), and the exchange of CO2 and H2O of leaves, branch wood, and whole tree canopies. Extensive documentation for each datafile exist within the zipfile.These data files were used for the manuscript: Drake JE, MG Tjoelker, MJ Aspinwall, PB Reich, CVM Barton, BE Medlyn, R Duursma, (accepted by New Phytologist) Does physiological acclimation to climate warming stabilize the ratio of canopy respiration to photosynthesis?","URL":"https://figshare.com/articles/Drake_NewPhyt_2016_WTC3_RtoGPP_forfigshare_zip/3122104","note":"DOI: 10.6084/m9.figshare.3122104.v1","author":[{"family":"Drake","given":"John"},{"family":"Tjoelker","given":"Mark"},{"family":"Aspinwall","given":"M.J."}],"issued":{"date-parts":[["2016",3,23]]},"accessed":{"date-parts":[["2017",10,13]]}}}],"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373BB6" w:rsidRPr="00373BB6">
        <w:rPr>
          <w:rFonts w:ascii="Times New Roman" w:hAnsi="Times New Roman" w:cs="Times New Roman"/>
          <w:szCs w:val="24"/>
        </w:rPr>
        <w:t>)</w:t>
      </w:r>
      <w:r w:rsidR="00373BB6">
        <w:rPr>
          <w:rFonts w:ascii="Times New Roman" w:hAnsi="Times New Roman" w:cs="Times New Roman"/>
        </w:rPr>
        <w:fldChar w:fldCharType="end"/>
      </w:r>
      <w:commentRangeEnd w:id="45"/>
      <w:r w:rsidR="00F55712">
        <w:rPr>
          <w:rStyle w:val="CommentReference"/>
        </w:rPr>
        <w:commentReference w:id="45"/>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5E00D0F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commentRangeStart w:id="46"/>
      <w:r w:rsidRPr="009B00B8">
        <w:rPr>
          <w:rFonts w:ascii="Times New Roman" w:hAnsi="Times New Roman" w:cs="Times New Roman"/>
        </w:rPr>
        <w:t xml:space="preserve">mass </w:t>
      </w:r>
      <w:commentRangeEnd w:id="46"/>
      <w:r w:rsidR="00474CAD">
        <w:rPr>
          <w:rStyle w:val="CommentReference"/>
        </w:rPr>
        <w:commentReference w:id="46"/>
      </w:r>
      <w:r w:rsidRPr="009B00B8">
        <w:rPr>
          <w:rFonts w:ascii="Times New Roman" w:hAnsi="Times New Roman" w:cs="Times New Roman"/>
        </w:rPr>
        <w:t xml:space="preserve">of all trees was measured destructively at the end of the experiment (26 May 2014). </w:t>
      </w:r>
      <w:ins w:id="47" w:author="Aspinwall, Michael" w:date="2018-08-31T14:36:00Z">
        <w:r w:rsidR="00474CAD">
          <w:rPr>
            <w:rFonts w:ascii="Times New Roman" w:hAnsi="Times New Roman" w:cs="Times New Roman"/>
          </w:rPr>
          <w:t>Total t</w:t>
        </w:r>
      </w:ins>
      <w:del w:id="48" w:author="Aspinwall, Michael" w:date="2018-08-31T14:36:00Z">
        <w:r w:rsidRPr="009B00B8" w:rsidDel="00474CAD">
          <w:rPr>
            <w:rFonts w:ascii="Times New Roman" w:hAnsi="Times New Roman" w:cs="Times New Roman"/>
          </w:rPr>
          <w:delText>T</w:delText>
        </w:r>
      </w:del>
      <w:r w:rsidRPr="009B00B8">
        <w:rPr>
          <w:rFonts w:ascii="Times New Roman" w:hAnsi="Times New Roman" w:cs="Times New Roman"/>
        </w:rPr>
        <w:t xml:space="preserve">ree </w:t>
      </w:r>
      <w:ins w:id="49" w:author="Aspinwall, Michael" w:date="2018-08-31T14:36:00Z">
        <w:r w:rsidR="00474CAD">
          <w:rPr>
            <w:rFonts w:ascii="Times New Roman" w:hAnsi="Times New Roman" w:cs="Times New Roman"/>
          </w:rPr>
          <w:t xml:space="preserve">dry </w:t>
        </w:r>
      </w:ins>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231E113E"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1-cm-thick cookies were sampled for bark depth, wood density, and bark density. Cookies were sampled from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as the ratio of dry mass to fresh volume</w:t>
      </w:r>
      <w:r w:rsidR="00243EE9">
        <w:rPr>
          <w:rFonts w:ascii="Times New Roman" w:hAnsi="Times New Roman" w:cs="Times New Roman"/>
        </w:rPr>
        <w:t xml:space="preserve"> as</w:t>
      </w:r>
      <w:r w:rsidRPr="009B00B8">
        <w:rPr>
          <w:rFonts w:ascii="Times New Roman" w:hAnsi="Times New Roman" w:cs="Times New Roman"/>
        </w:rPr>
        <w:t xml:space="preserve"> measured using water displacement</w:t>
      </w:r>
      <w:r w:rsidR="00373BB6">
        <w:rPr>
          <w:rFonts w:ascii="Times New Roman" w:hAnsi="Times New Roman" w:cs="Times New Roman"/>
        </w:rPr>
        <w:t xml:space="preserv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{"citationID":"auj39asum3","properties":{"formattedCitation":"{\\rtf (Thomas {\\i{}et al.}, 2007)}","plainCitation":"(Thomas et al., 2007)"},"citationItems":[{"id":519,"uris":["http://zotero.org/users/4234815/items/X33IXJG5"],"uri":["http://zotero.org/users/4234815/items/X33IXJG5"],"itemData":{"id":519,"type":"article-journal","title":"Temperature effects on wood anatomy, wood density, photosynthesis and biomass partitioning of Eucalyptus grandis seedlings","container-title":"Tree Physiology","page":"251-260","volume":"27","issue":"2","source":"Web of Science","abstract":"Wood density, a gross measure of wood mass relative to wood Volume, is important in our understanding of stem volume growth, carbon sequestration and leaf water Supply. Disproportionate changes in the ratio of wood mass to volume may occur at the level of the whole stern or the individual cell. In general, there is a positive relationship between temperature and wood density of eucalypts, although this relationship has broken down in recent years with wood density decreasing as global temperatures have risen. To determine the anatomical causes of the effects of temperature on wood density, Eucalyptus grandis W. Hill ex Maiden seedlings were grown in controlled-environment cabinets at constant temperatures from 10 to 35 degrees C. The 20% increase in wood density of E. grandis seedlings grown at the higher temperatures was variously related to a 40% reduction in lumen area of xylem vessels, a 10% reduction in the lumen area of fiber cells and a 10% increase in Fiber cell wall thickness. The changes in cell wall characteristics could be considered analogous to changes in carbon supply. Lumen area of fiber cells declined because of reduced fiber cell expansion and increased fiber cell wall thickening. Fiber cell wall thickness was positively related to canopy CO2 assimilation rate (A(c)), which increased 26-fold because of a 24-fold increase in leaf area and a doubling in leaf CO2 assimilation rate from minima at 10 and 35 degrees C to maxima at 25 and 30 degrees C. Increased Ac increased seedling volume, biomass and wood density; but increased wood density was also related to a shift in partitioning of seedling biomass from roots to stems as temperature increased.","ISSN":"0829-318X","note":"WOS:000244496300009","journalAbbreviation":"Tree Physiol.","language":"English","author":[{"family":"Thomas","given":"D. S."},{"family":"Montagu","given":"K. D."},{"family":"Conroy","given":"J. P."}],"issued":{"date-parts":[["2007",2]]}}}],"schema":"https://github.com/citation-style-language/schema/raw/master/csl-citation.json"}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00373BB6">
        <w:rPr>
          <w:rFonts w:ascii="Times New Roman" w:hAnsi="Times New Roman" w:cs="Times New Roman"/>
        </w:rPr>
        <w:fldChar w:fldCharType="end"/>
      </w:r>
      <w:r w:rsidRPr="009B00B8">
        <w:rPr>
          <w:rFonts w:ascii="Times New Roman" w:hAnsi="Times New Roman" w:cs="Times New Roman"/>
        </w:rPr>
        <w:t xml:space="preserve">. </w:t>
      </w:r>
      <w:commentRangeStart w:id="50"/>
      <w:r w:rsidRPr="009B00B8">
        <w:rPr>
          <w:rFonts w:ascii="Times New Roman" w:hAnsi="Times New Roman" w:cs="Times New Roman"/>
        </w:rPr>
        <w:t xml:space="preserve">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(log</w:t>
      </w:r>
      <w:r w:rsidRPr="009B00B8">
        <w:rPr>
          <w:rFonts w:ascii="Times New Roman" w:hAnsi="Times New Roman" w:cs="Times New Roman"/>
          <w:vertAlign w:val="subscript"/>
        </w:rPr>
        <w:t>10</w:t>
      </w:r>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9526C3">
        <w:rPr>
          <w:rFonts w:ascii="Times New Roman" w:hAnsi="Times New Roman" w:cs="Times New Roman"/>
        </w:rPr>
        <w:t>.</w:t>
      </w:r>
      <w:commentRangeEnd w:id="50"/>
      <w:r w:rsidR="00F55712">
        <w:rPr>
          <w:rStyle w:val="CommentReference"/>
        </w:rPr>
        <w:commentReference w:id="50"/>
      </w:r>
    </w:p>
    <w:p w14:paraId="00554DC1" w14:textId="386A09D3"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Fine roots were measured with a soil coring approach.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Pr="009B00B8">
        <w:rPr>
          <w:rFonts w:ascii="Times New Roman" w:hAnsi="Times New Roman" w:cs="Times New Roman"/>
        </w:rPr>
        <w:t xml:space="preserve"> were separated into two depths</w:t>
      </w:r>
      <w:r w:rsidR="009526C3">
        <w:rPr>
          <w:rFonts w:ascii="Times New Roman" w:hAnsi="Times New Roman" w:cs="Times New Roman"/>
        </w:rPr>
        <w:t>: (1)</w:t>
      </w:r>
      <w:r w:rsidRPr="009B00B8">
        <w:rPr>
          <w:rFonts w:ascii="Times New Roman" w:hAnsi="Times New Roman" w:cs="Times New Roman"/>
        </w:rPr>
        <w:t xml:space="preserve"> 0-25 cm and </w:t>
      </w:r>
      <w:r w:rsidR="009526C3">
        <w:rPr>
          <w:rFonts w:ascii="Times New Roman" w:hAnsi="Times New Roman" w:cs="Times New Roman"/>
        </w:rPr>
        <w:t xml:space="preserve">(2) </w:t>
      </w:r>
      <w:r w:rsidRPr="009B00B8">
        <w:rPr>
          <w:rFonts w:ascii="Times New Roman" w:hAnsi="Times New Roman" w:cs="Times New Roman"/>
        </w:rPr>
        <w:t>from 25</w:t>
      </w:r>
      <w:r w:rsidR="00373BB6">
        <w:rPr>
          <w:rFonts w:ascii="Times New Roman" w:hAnsi="Times New Roman" w:cs="Times New Roman"/>
        </w:rPr>
        <w:t xml:space="preserve"> </w:t>
      </w:r>
      <w:r w:rsidRPr="009B00B8">
        <w:rPr>
          <w:rFonts w:ascii="Times New Roman" w:hAnsi="Times New Roman" w:cs="Times New Roman"/>
        </w:rPr>
        <w:t>cm</w:t>
      </w:r>
      <w:r w:rsidR="00373BB6">
        <w:rPr>
          <w:rFonts w:ascii="Times New Roman" w:hAnsi="Times New Roman" w:cs="Times New Roman"/>
        </w:rPr>
        <w:t xml:space="preserve"> to the hard layer, which </w:t>
      </w:r>
      <w:r w:rsidRPr="009B00B8">
        <w:rPr>
          <w:rFonts w:ascii="Times New Roman" w:hAnsi="Times New Roman" w:cs="Times New Roman"/>
        </w:rPr>
        <w:t>varied from 70 to 100 cm depth. Samples within each quadrat and depth category were composited, resulting in eight samples per chamber. Fine roots were isolated by washing samples through 2-mm and then 1-mm brass sieves; fine roots were defined as all roots &lt; 2-mm-diameter. Fine root dry mass was measured after drying at 70 °</w:t>
      </w:r>
      <w:commentRangeStart w:id="51"/>
      <w:r w:rsidRPr="009B00B8">
        <w:rPr>
          <w:rFonts w:ascii="Times New Roman" w:hAnsi="Times New Roman" w:cs="Times New Roman"/>
        </w:rPr>
        <w:t>C</w:t>
      </w:r>
      <w:commentRangeEnd w:id="51"/>
      <w:r w:rsidR="00474CAD">
        <w:rPr>
          <w:rStyle w:val="CommentReference"/>
        </w:rPr>
        <w:commentReference w:id="51"/>
      </w:r>
      <w:r w:rsidRPr="009B00B8">
        <w:rPr>
          <w:rFonts w:ascii="Times New Roman" w:hAnsi="Times New Roman" w:cs="Times New Roman"/>
        </w:rPr>
        <w:t>.</w:t>
      </w:r>
    </w:p>
    <w:p w14:paraId="55391256" w14:textId="28782446" w:rsidR="00563E99" w:rsidRPr="009B00B8"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steel sieves. Roots were collected by hand, washed, sorted into two size categories (2-10 mm, &gt; 10 mm diameter), and weighed after drying at 70 °C.</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59CA97C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was estimated as the fortnightly difference in aboveground biomass plus fortnightly litterfall, assuming a constant biomass C fraction of 0.5.</w:t>
      </w:r>
    </w:p>
    <w:p w14:paraId="4CBCE8F6" w14:textId="690109CD"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stem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p>
    <w:p w14:paraId="0642056E" w14:textId="77777777"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allometric relationship was developed to predict branch wood mass from branch diameter at the insertion point based on destructively sampled branches on 13 May 2014 and 22 May 2014 </w:t>
      </w:r>
      <w:commentRangeStart w:id="52"/>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w:t>
      </w:r>
      <w:commentRangeEnd w:id="52"/>
      <w:r w:rsidR="00267E6A">
        <w:rPr>
          <w:rStyle w:val="CommentReference"/>
        </w:rPr>
        <w:commentReference w:id="52"/>
      </w:r>
      <w:r w:rsidRPr="009B00B8">
        <w:rPr>
          <w:rFonts w:ascii="Times New Roman" w:hAnsi="Times New Roman" w:cs="Times New Roman"/>
        </w:rPr>
        <w:t xml:space="preserve">This allometry 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 for each fortnightly growth interval.</w:t>
      </w:r>
    </w:p>
    <w:p w14:paraId="6929CF98" w14:textId="16B0C67F"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Pr>
          <w:rFonts w:ascii="Times New Roman" w:hAnsi="Times New Roman" w:cs="Times New Roman"/>
        </w:rPr>
        <w:fldChar w:fldCharType="begin"/>
      </w:r>
      <w:r w:rsidR="00373BB6">
        <w:rPr>
          <w:rFonts w:ascii="Times New Roman" w:hAnsi="Times New Roman" w:cs="Times New Roman"/>
        </w:rPr>
        <w:instrText xml:space="preserve"> ADDIN ZOTERO_ITEM CSL_CITATION {"citationID":"a1a5e875vqe","properties":{"formattedCitation":"{\\rtf (Barton {\\i{}et al.}, 2012; Drake {\\i{}et al.}, 2016b)}","plainCitation":"(Barton et al., 2012; Drake et al., 2016b)"},"citationItems":[{"id":502,"uris":["http://zotero.org/users/4234815/items/FEXSXP8T"],"uri":["http://zotero.org/users/4234815/items/FEXSXP8T"],"itemData":{"id":502,"type":"article-journal","title":"Effects of elevated atmospheric [CO2] on instantaneous transpiration efficiency at leaf and canopy scales in Eucalyptus saligna","container-title":"Global Change Biology","page":"585-595","volume":"18","issue":"2","source":"Wiley Online Library","abstract":"Rising atmospheric concentrations of CO2 (Ca)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Ca. We hypothesized that plants regulate stomatal conductance optimally in response to rising Ca. We tested this hypothesis with data from young Eucalyptus saligna Sm. trees grown in 12 climate-controlled whole-tree chambers for 2 years at ambient and elevated Ca. Elevated Ca was ambient + 240 ppm, 60% higher than ambient Ca. Leaf-scale gas exchange was measured throughout the second year of the study and leaf-scale ITE increased by 60% under elevated Ca, as predicted. Values of leaf-scale ITE depended strongly on vapour pressure deficit (D) in both CO2 treatments. Whole-canopy CO2 and H2O fluxes were also monitored continuously for each chamber throughout the second year. There were small differences in D between Ca treatments, which had important effects on values of canopy-scale ITE. However, when Ca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Ca. The effect of elevated Ca on photosynthesis increased with rising D. At high D, Ca had a large effect on photosynthesis and a small effect on transpiration rate. At low D, in contrast, there was a small effect of Ca on photosynthesis, but a much larger effect on transpiration rate. If shown to be a general response, the proportionality of ITE with Ca will allow us to predict the effects of Ca on transpiration rate.","DOI":"10.1111/j.1365-2486.2011.02526.x","ISSN":"1365-2486","journalAbbreviation":"Glob. Change Biol.","language":"en","author":[{"family":"Barton","given":"Craig V.M."},{"family":"Duursma","given":"Remko A."},{"family":"Medlyn","given":"Belinda E."},{"family":"Ellsworth","given":"David S."},{"family":"Eamus","given":"Derek"},{"family":"Tissue","given":"David T."},{"family":"Adams","given":"Mark A."},{"family":"Conroy","given":"Jann"},{"family":"Crous","given":"Kristine Y."},{"family":"Liberloo","given":"Marion"},{"family":"Löw","given":"Markus"},{"family":"Linder","given":"Sune"},{"family":"McMurtrie","given":"Ross E."}],"issued":{"date-parts":[["2012",2,1]]}}},{"id":29,"uris":["http://zotero.org/users/4234815/items/CZHU7PKV"],"uri":["http://zotero.org/users/4234815/items/CZHU7PKV"],"itemData":{"id":29,"type":"article-journal","title":"Does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373BB6">
        <w:rPr>
          <w:rFonts w:ascii="Times New Roman" w:hAnsi="Times New Roman" w:cs="Times New Roman"/>
        </w:rPr>
        <w:fldChar w:fldCharType="separate"/>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fldChar w:fldCharType="end"/>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Litterfall was collected, dried, and weighed fortnightly for each tree, although relatively few leaves fell as litter (</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4E1AE29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photosynthetically fixed C into components for </w:t>
      </w:r>
      <w:r w:rsidR="00893DCF">
        <w:rPr>
          <w:rFonts w:ascii="Times New Roman" w:hAnsi="Times New Roman" w:cs="Times New Roman"/>
        </w:rPr>
        <w:t>each fortnightly interval (i.e.,</w:t>
      </w:r>
      <w:r w:rsidRPr="009B00B8">
        <w:rPr>
          <w:rFonts w:ascii="Times New Roman" w:hAnsi="Times New Roman" w:cs="Times New Roman"/>
        </w:rPr>
        <w:t xml:space="preserve"> the ratio of component fluxes relative to GPP</w:t>
      </w:r>
      <w:r w:rsidR="00893DCF">
        <w:rPr>
          <w:rFonts w:ascii="Times New Roman" w:hAnsi="Times New Roman" w:cs="Times New Roman"/>
        </w:rPr>
        <w:t>)</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456B63C0" w14:textId="63E1BC91" w:rsidR="00563E99" w:rsidRPr="009B00B8" w:rsidRDefault="00374242" w:rsidP="00893DCF">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07C9659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Note that the residual term </w:t>
      </w:r>
      <w:r w:rsidR="009526C3">
        <w:rPr>
          <w:rFonts w:ascii="Times New Roman" w:hAnsi="Times New Roman" w:cs="Times New Roman"/>
        </w:rPr>
        <w:t>is a mass-balance calculation of</w:t>
      </w:r>
      <w:r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but the residual is also affected by</w:t>
      </w:r>
      <w:r w:rsidRPr="009B00B8">
        <w:rPr>
          <w:rFonts w:ascii="Times New Roman" w:hAnsi="Times New Roman" w:cs="Times New Roman"/>
        </w:rPr>
        <w:t xml:space="preserve"> measurement error in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We calculated the partitioning of GPP directly for each fortnightly interval as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7C955E7E" w:rsidR="0031020E" w:rsidRDefault="00374242">
      <w:pPr>
        <w:spacing w:line="360" w:lineRule="auto"/>
        <w:rPr>
          <w:rFonts w:ascii="Times New Roman" w:hAnsi="Times New Roman" w:cs="Times New Roman"/>
        </w:rPr>
      </w:pPr>
      <w:r w:rsidRPr="009B00B8">
        <w:rPr>
          <w:rFonts w:ascii="Times New Roman" w:hAnsi="Times New Roman" w:cs="Times New Roman"/>
        </w:rPr>
        <w:t>Given the direct effects of temperature on R</w:t>
      </w:r>
      <w:r w:rsidRPr="009B00B8">
        <w:rPr>
          <w:rFonts w:ascii="Times New Roman" w:hAnsi="Times New Roman" w:cs="Times New Roman"/>
          <w:vertAlign w:val="subscript"/>
        </w:rPr>
        <w:t>a</w:t>
      </w:r>
      <w:r w:rsidRPr="009B00B8">
        <w:rPr>
          <w:rFonts w:ascii="Times New Roman" w:hAnsi="Times New Roman" w:cs="Times New Roman"/>
        </w:rPr>
        <w:t xml:space="preserve"> and the evidence for thermal acclimation of tissue-specific respiration rates to experimental warming in this specific experiment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{"citationID":"a1ipgbtu7ru","properties":{"formattedCitation":"{\\rtf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fldChar w:fldCharType="end"/>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893DCF">
        <w:rPr>
          <w:rFonts w:ascii="Times New Roman" w:hAnsi="Times New Roman" w:cs="Times New Roman"/>
        </w:rPr>
        <w:fldChar w:fldCharType="begin"/>
      </w:r>
      <w:r w:rsidR="00893DCF">
        <w:rPr>
          <w:rFonts w:ascii="Times New Roman" w:hAnsi="Times New Roman" w:cs="Times New Roman"/>
        </w:rPr>
        <w:instrText xml:space="preserve"> ADDIN ZOTERO_ITEM CSL_CITATION {"citationID":"a5f4bn1n7o","properties":{"formattedCitation":"{\\rtf (McCree, 1970; Amthor, 2000; Adu\\uc0\\u8208{}Bredu &amp; Hagihara, 2003)}","plainCitation":"(McCree, 1970; Amthor, 2000; Adu‐Bredu &amp; Hagihara, 2003)"},"citationItems":[{"id":524,"uris":["http://zotero.org/users/4234815/items/V28CVCUC"],"uri":["http://zotero.org/users/4234815/items/V28CVCUC"],"itemData":{"id":524,"type":"article-journal","title":"An equation for the rate of respiration of white clover grown under controlled conditions.","container-title":"Prediction and measurement of photosynthetic productivity. Proceedings of the IBP/PP Technical Meeting, Trebon, [Czechoslovakia], 14-21 September, 1969","source":"www.cabdirect.org","abstract":"The dependence of the rate of respiration on rate of photosynthesis, dry weight and time was studied in a controlled environment with the object of deriving equations for use in computer simulations of net production rates of crops.","URL":"https://www.cabdirect.org/cabdirect/abstract/19710703507","language":"not specified","author":[{"family":"McCree","given":"K. J."}],"issued":{"date-parts":[["1970"]]},"accessed":{"date-parts":[["2017",10,13]]}}},{"id":521,"uris":["http://zotero.org/users/4234815/items/9VLJCLL7"],"uri":["http://zotero.org/users/4234815/items/9VLJCLL7"],"itemData":{"id":521,"type":"article-journal","title":"The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S."}],"issued":{"date-parts":[["2000",7,1]]}}},{"id":526,"uris":["http://zotero.org/users/4234815/items/T74ATVTY"],"uri":["http://zotero.org/users/4234815/items/T74ATVTY"],"itemData":{"id":526,"type":"article-journal","title":"Long‐term carbon budget of the above‐ground parts of a young hinoki cypress (Chamaecyparis obtusa) stand","container-title":"Ecological Research","page":"165-175","volume":"18","issue":"2","source":"onlinelibrary.wiley.com","DOI":"10.1046/j.1440-1703.2003.00544.x","ISSN":"1440-1703","language":"en","author":[{"family":"Adu‐Bredu","given":"Stephen"},{"family":"Hagihara","given":"Akio"}],"issued":{"date-parts":[["2003",3,1]]}}}],"schema":"https://github.com/citation-style-language/schema/raw/master/csl-citation.json"} </w:instrText>
      </w:r>
      <w:r w:rsidR="00893DCF">
        <w:rPr>
          <w:rFonts w:ascii="Times New Roman" w:hAnsi="Times New Roman" w:cs="Times New Roman"/>
        </w:rPr>
        <w:fldChar w:fldCharType="separate"/>
      </w:r>
      <w:r w:rsidR="00893DCF" w:rsidRPr="00893DCF">
        <w:rPr>
          <w:rFonts w:ascii="Times New Roman" w:hAnsi="Times New Roman" w:cs="Times New Roman"/>
          <w:szCs w:val="24"/>
        </w:rPr>
        <w:t>(McCree, 1970; Amthor, 2000; Adu‐Bredu &amp; Hagihara, 2003)</w:t>
      </w:r>
      <w:r w:rsidR="00893DCF">
        <w:rPr>
          <w:rFonts w:ascii="Times New Roman" w:hAnsi="Times New Roman" w:cs="Times New Roman"/>
        </w:rPr>
        <w:fldChar w:fldCharType="end"/>
      </w:r>
      <w:r w:rsidRPr="009B00B8">
        <w:rPr>
          <w:rFonts w:ascii="Times New Roman" w:hAnsi="Times New Roman" w:cs="Times New Roman"/>
        </w:rPr>
        <w:t>. 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 and relative growth rate (RGR) using the fortnightly estimates of aboveground tree mass, R</w:t>
      </w:r>
      <w:r w:rsidRPr="009B00B8">
        <w:rPr>
          <w:rFonts w:ascii="Times New Roman" w:hAnsi="Times New Roman" w:cs="Times New Roman"/>
          <w:vertAlign w:val="subscript"/>
        </w:rPr>
        <w:t>a</w:t>
      </w:r>
      <w:r w:rsidRPr="009B00B8">
        <w:rPr>
          <w:rFonts w:ascii="Times New Roman" w:hAnsi="Times New Roman" w:cs="Times New Roman"/>
        </w:rPr>
        <w:t xml:space="preserve">, and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described above. 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Pr>
          <w:rFonts w:ascii="Times New Roman" w:hAnsi="Times New Roman" w:cs="Times New Roman"/>
        </w:rPr>
        <w:fldChar w:fldCharType="begin"/>
      </w:r>
      <w:r w:rsidR="0018556E">
        <w:rPr>
          <w:rFonts w:ascii="Times New Roman" w:hAnsi="Times New Roman" w:cs="Times New Roman"/>
        </w:rPr>
        <w:instrText xml:space="preserve"> ADDIN ZOTERO_ITEM CSL_CITATION {"citationID":"a28klekiapk","properties":{"formattedCitation":"(Amthor,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18556E">
        <w:rPr>
          <w:rFonts w:ascii="Times New Roman" w:hAnsi="Times New Roman" w:cs="Times New Roman"/>
        </w:rPr>
        <w:fldChar w:fldCharType="separate"/>
      </w:r>
      <w:r w:rsidR="0018556E" w:rsidRPr="0018556E">
        <w:rPr>
          <w:rFonts w:ascii="Times New Roman" w:hAnsi="Times New Roman" w:cs="Times New Roman"/>
        </w:rPr>
        <w:t>(Amthor, 2000)</w:t>
      </w:r>
      <w:r w:rsidR="0018556E">
        <w:rPr>
          <w:rFonts w:ascii="Times New Roman" w:hAnsi="Times New Roman" w:cs="Times New Roman"/>
        </w:rPr>
        <w:fldChar w:fldCharType="end"/>
      </w:r>
      <w:r w:rsidR="0018556E">
        <w:rPr>
          <w:rFonts w:ascii="Times New Roman" w:hAnsi="Times New Roman" w:cs="Times New Roman"/>
        </w:rPr>
        <w:t>;</w:t>
      </w:r>
    </w:p>
    <w:p w14:paraId="4506C995" w14:textId="22543082" w:rsidR="0031020E" w:rsidRPr="0031020E" w:rsidRDefault="001F6E51"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125EFA7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v.3.2.2 (R Development Core Team, 2012; Pinheiro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F661B4">
        <w:rPr>
          <w:rFonts w:ascii="Times New Roman" w:hAnsi="Times New Roman" w:cs="Times New Roman"/>
        </w:rPr>
        <w:t>were not longitudinal in nature</w:t>
      </w:r>
      <w:r w:rsidR="00527DBF">
        <w:rPr>
          <w:rFonts w:ascii="Times New Roman" w:hAnsi="Times New Roman" w:cs="Times New Roman"/>
        </w:rPr>
        <w:t xml:space="preserve"> were analyzed as a simple 2x2 ANOVA using the ‘lm’ function in R.</w:t>
      </w:r>
      <w:r w:rsidR="00CA428E">
        <w:rPr>
          <w:rFonts w:ascii="Times New Roman" w:hAnsi="Times New Roman" w:cs="Times New Roman"/>
        </w:rPr>
        <w:t xml:space="preserve"> Equation 2 was fit to the fortnightly respiration, biomass, and growth dataset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77D9AC83"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w:t>
      </w:r>
      <w:commentRangeStart w:id="53"/>
      <w:r w:rsidRPr="009B00B8">
        <w:rPr>
          <w:rFonts w:ascii="Times New Roman" w:hAnsi="Times New Roman" w:cs="Times New Roman"/>
        </w:rPr>
        <w:t>ab</w:t>
      </w:r>
      <w:commentRangeEnd w:id="53"/>
      <w:r w:rsidR="00267E6A">
        <w:rPr>
          <w:rStyle w:val="CommentReference"/>
        </w:rPr>
        <w:commentReference w:id="53"/>
      </w:r>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when the floors were installed and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experimental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commentRangeStart w:id="54"/>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however, the size of the ambient and warmed treatment trees converged such that tree diameters and heights did not differ at the end of th</w:t>
      </w:r>
      <w:r w:rsidR="00F87F40">
        <w:rPr>
          <w:rFonts w:ascii="Times New Roman" w:hAnsi="Times New Roman" w:cs="Times New Roman"/>
        </w:rPr>
        <w:t>e experiment (Fig. 1ab)</w:t>
      </w:r>
      <w:r w:rsidR="004C6AA8">
        <w:rPr>
          <w:rFonts w:ascii="Times New Roman" w:hAnsi="Times New Roman" w:cs="Times New Roman"/>
        </w:rPr>
        <w:t>.</w:t>
      </w:r>
      <w:commentRangeEnd w:id="54"/>
      <w:r w:rsidR="004B1B53">
        <w:rPr>
          <w:rStyle w:val="CommentReference"/>
        </w:rPr>
        <w:commentReference w:id="54"/>
      </w:r>
      <w:r w:rsidR="004C6AA8">
        <w:rPr>
          <w:rFonts w:ascii="Times New Roman" w:hAnsi="Times New Roman" w:cs="Times New Roman"/>
        </w:rPr>
        <w:t xml:space="preserve"> </w:t>
      </w:r>
      <w:r w:rsidRPr="009B00B8">
        <w:rPr>
          <w:rFonts w:ascii="Times New Roman" w:hAnsi="Times New Roman" w:cs="Times New Roman"/>
        </w:rPr>
        <w:t xml:space="preserve">The drought treatment reduced tree diameter but not height growth (Fig. 1ab),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4FC20BA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strongly increased the rate of </w:t>
      </w:r>
      <w:commentRangeStart w:id="55"/>
      <w:commentRangeStart w:id="56"/>
      <w:r w:rsidRPr="009B00B8">
        <w:rPr>
          <w:rFonts w:ascii="Times New Roman" w:hAnsi="Times New Roman" w:cs="Times New Roman"/>
        </w:rPr>
        <w:t>tree C uptake via photosynthesi</w:t>
      </w:r>
      <w:commentRangeEnd w:id="55"/>
      <w:r w:rsidR="00F70B31">
        <w:rPr>
          <w:rStyle w:val="CommentReference"/>
        </w:rPr>
        <w:commentReference w:id="55"/>
      </w:r>
      <w:commentRangeEnd w:id="56"/>
      <w:r w:rsidR="00F87F40">
        <w:rPr>
          <w:rStyle w:val="CommentReference"/>
        </w:rPr>
        <w:commentReference w:id="56"/>
      </w:r>
      <w:r w:rsidRPr="009B00B8">
        <w:rPr>
          <w:rFonts w:ascii="Times New Roman" w:hAnsi="Times New Roman" w:cs="Times New Roman"/>
        </w:rPr>
        <w:t>s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2ac).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2ac),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This was likely driven by warming-induced reductions in photosynthetic rates per unit l</w:t>
      </w:r>
      <w:r w:rsidR="00223EDF">
        <w:rPr>
          <w:rFonts w:ascii="Times New Roman" w:hAnsi="Times New Roman" w:cs="Times New Roman"/>
        </w:rPr>
        <w:t>eaf area during the s</w:t>
      </w:r>
      <w:r w:rsidRPr="009B00B8">
        <w:rPr>
          <w:rFonts w:ascii="Times New Roman" w:hAnsi="Times New Roman" w:cs="Times New Roman"/>
        </w:rPr>
        <w:t xml:space="preserve">ummer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{"citationID":"a5vit1recu","properties":{"formattedCitation":"{\\rtf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fldChar w:fldCharType="end"/>
      </w:r>
      <w:r w:rsidR="008B0C63">
        <w:rPr>
          <w:rFonts w:ascii="Times New Roman" w:hAnsi="Times New Roman" w:cs="Times New Roman"/>
        </w:rPr>
        <w:t>.</w:t>
      </w:r>
    </w:p>
    <w:p w14:paraId="07A91D46" w14:textId="45768C9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w:t>
      </w:r>
      <w:commentRangeStart w:id="57"/>
      <w:r w:rsidRPr="009B00B8">
        <w:rPr>
          <w:rFonts w:ascii="Times New Roman" w:hAnsi="Times New Roman" w:cs="Times New Roman"/>
        </w:rPr>
        <w:t xml:space="preserve">all water was withheld </w:t>
      </w:r>
      <w:commentRangeEnd w:id="57"/>
      <w:r w:rsidR="00267E6A">
        <w:rPr>
          <w:rStyle w:val="CommentReference"/>
        </w:rPr>
        <w:commentReference w:id="57"/>
      </w:r>
      <w:r w:rsidRPr="009B00B8">
        <w:rPr>
          <w:rFonts w:ascii="Times New Roman" w:hAnsi="Times New Roman" w:cs="Times New Roman"/>
        </w:rPr>
        <w:t>from trees in the dry treatments for nearly three months. This drought treatment reduced C and H</w:t>
      </w:r>
      <w:r w:rsidRPr="009B00B8">
        <w:rPr>
          <w:rFonts w:ascii="Times New Roman" w:hAnsi="Times New Roman" w:cs="Times New Roman"/>
          <w:vertAlign w:val="subscript"/>
        </w:rPr>
        <w:t>2</w:t>
      </w:r>
      <w:r w:rsidRPr="009B00B8">
        <w:rPr>
          <w:rFonts w:ascii="Times New Roman" w:hAnsi="Times New Roman" w:cs="Times New Roman"/>
        </w:rPr>
        <w:t>O fluxes;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 xml:space="preserve">O loss was reduced 32% (Fig. 2bc;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Final biomass</w:t>
      </w:r>
    </w:p>
    <w:p w14:paraId="4FD7A47E" w14:textId="6DE2582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measured with a complete destructive harvest did not vary with either 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The lack of difference in final mass between the ambient and warmed treatments likely arose from an experimental warming effect that varied through time. That is, experimental warming increased growth during cool periods, but reduced growth during warm periods (Fig. 1). The only biomass component that was affected by the experimental treatments at harvest was fine root biomass, for which there was a significant 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xml:space="preserve">). The </w:t>
      </w:r>
      <w:commentRangeStart w:id="58"/>
      <w:commentRangeStart w:id="59"/>
      <w:commentRangeStart w:id="60"/>
      <w:r w:rsidRPr="009B00B8">
        <w:rPr>
          <w:rFonts w:ascii="Times New Roman" w:hAnsi="Times New Roman" w:cs="Times New Roman"/>
        </w:rPr>
        <w:t xml:space="preserve">A-Dry </w:t>
      </w:r>
      <w:commentRangeEnd w:id="58"/>
      <w:r w:rsidR="006F12C0">
        <w:rPr>
          <w:rStyle w:val="CommentReference"/>
        </w:rPr>
        <w:commentReference w:id="58"/>
      </w:r>
      <w:r w:rsidRPr="009B00B8">
        <w:rPr>
          <w:rFonts w:ascii="Times New Roman" w:hAnsi="Times New Roman" w:cs="Times New Roman"/>
        </w:rPr>
        <w:t>trees had higher fine root biomass</w:t>
      </w:r>
      <w:commentRangeEnd w:id="59"/>
      <w:r w:rsidR="00D366EA">
        <w:rPr>
          <w:rStyle w:val="CommentReference"/>
        </w:rPr>
        <w:commentReference w:id="59"/>
      </w:r>
      <w:commentRangeEnd w:id="60"/>
      <w:r w:rsidR="00B66B6F">
        <w:rPr>
          <w:rStyle w:val="CommentReference"/>
        </w:rPr>
        <w:commentReference w:id="60"/>
      </w:r>
      <w:r w:rsidRPr="009B00B8">
        <w:rPr>
          <w:rFonts w:ascii="Times New Roman" w:hAnsi="Times New Roman" w:cs="Times New Roman"/>
        </w:rPr>
        <w:t xml:space="preserve"> than the A-Wet trees, while the W-Dry trees had slightly lower fine root biomass than the W-Wet trees (Fig. 3a). This interaction was also present in the tree root mass ratios; experimental warming re</w:t>
      </w:r>
      <w:r w:rsidR="008B0C63">
        <w:rPr>
          <w:rFonts w:ascii="Times New Roman" w:hAnsi="Times New Roman" w:cs="Times New Roman"/>
        </w:rPr>
        <w:t>duced the root mass ratio;</w:t>
      </w:r>
      <w:r w:rsidRPr="009B00B8">
        <w:rPr>
          <w:rFonts w:ascii="Times New Roman" w:hAnsi="Times New Roman" w:cs="Times New Roman"/>
        </w:rPr>
        <w:t xml:space="preserve"> experimental drought increased the root mass ratio, but only in the ambient temperature treatment (Fig. 3b). </w:t>
      </w:r>
    </w:p>
    <w:p w14:paraId="1ECE6605" w14:textId="77777777" w:rsidR="00563E99" w:rsidRPr="009B00B8" w:rsidRDefault="00374242" w:rsidP="008B0C63">
      <w:pPr>
        <w:spacing w:before="120" w:line="360" w:lineRule="auto"/>
        <w:rPr>
          <w:rFonts w:ascii="Times New Roman" w:hAnsi="Times New Roman" w:cs="Times New Roman"/>
          <w:i/>
        </w:rPr>
      </w:pPr>
      <w:commentRangeStart w:id="61"/>
      <w:r w:rsidRPr="009B00B8">
        <w:rPr>
          <w:rFonts w:ascii="Times New Roman" w:hAnsi="Times New Roman" w:cs="Times New Roman"/>
          <w:i/>
        </w:rPr>
        <w:t>Plant</w:t>
      </w:r>
      <w:commentRangeEnd w:id="61"/>
      <w:r w:rsidR="00D366EA">
        <w:rPr>
          <w:rStyle w:val="CommentReference"/>
        </w:rPr>
        <w:commentReference w:id="61"/>
      </w:r>
      <w:r w:rsidRPr="009B00B8">
        <w:rPr>
          <w:rFonts w:ascii="Times New Roman" w:hAnsi="Times New Roman" w:cs="Times New Roman"/>
          <w:i/>
        </w:rPr>
        <w:t xml:space="preserve"> and soil water status</w:t>
      </w:r>
    </w:p>
    <w:p w14:paraId="6F2C8509" w14:textId="2F2BDB0B"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effectively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(Fig. 4a-c) to values </w:t>
      </w:r>
      <w:r w:rsidR="00923D4E">
        <w:rPr>
          <w:rFonts w:ascii="Times New Roman" w:hAnsi="Times New Roman" w:cs="Times New Roman"/>
        </w:rPr>
        <w:t>approaching</w:t>
      </w:r>
      <w:r w:rsidRPr="009B00B8">
        <w:rPr>
          <w:rFonts w:ascii="Times New Roman" w:hAnsi="Times New Roman" w:cs="Times New Roman"/>
        </w:rPr>
        <w:t xml:space="preserve"> the </w:t>
      </w:r>
      <w:commentRangeStart w:id="62"/>
      <w:r w:rsidRPr="009B00B8">
        <w:rPr>
          <w:rFonts w:ascii="Times New Roman" w:hAnsi="Times New Roman" w:cs="Times New Roman"/>
        </w:rPr>
        <w:t>permanent wilting point of this soil</w:t>
      </w:r>
      <w:r w:rsidR="000F67B0">
        <w:rPr>
          <w:rFonts w:ascii="Times New Roman" w:hAnsi="Times New Roman" w:cs="Times New Roman"/>
        </w:rPr>
        <w:t xml:space="preserve"> </w:t>
      </w:r>
      <w:commentRangeEnd w:id="62"/>
      <w:r w:rsidR="006F12C0">
        <w:rPr>
          <w:rStyle w:val="CommentReference"/>
        </w:rPr>
        <w:commentReference w:id="62"/>
      </w:r>
      <w:r w:rsidR="000F67B0">
        <w:rPr>
          <w:rFonts w:ascii="Times New Roman" w:hAnsi="Times New Roman" w:cs="Times New Roman"/>
        </w:rPr>
        <w:t xml:space="preserve">for nearly two months.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wet 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ins w:id="63" w:author="Sebastian Pfautsch" w:date="2018-08-29T13:23:00Z">
        <w:r w:rsidR="006F12C0">
          <w:rPr>
            <w:rFonts w:ascii="Times New Roman" w:hAnsi="Times New Roman" w:cs="Times New Roman"/>
          </w:rPr>
          <w:t>,</w:t>
        </w:r>
      </w:ins>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w:t>
      </w:r>
      <w:proofErr w:type="spellStart"/>
      <w:r w:rsidRPr="009B00B8">
        <w:rPr>
          <w:rFonts w:ascii="Times New Roman" w:hAnsi="Times New Roman" w:cs="Times New Roman"/>
        </w:rPr>
        <w:t>Duursma</w:t>
      </w:r>
      <w:proofErr w:type="spellEnd"/>
      <w:r w:rsidRPr="009B00B8">
        <w:rPr>
          <w:rFonts w:ascii="Times New Roman" w:hAnsi="Times New Roman" w:cs="Times New Roman"/>
        </w:rPr>
        <w:t xml:space="preserve">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and the residual, which we attribute to C allocation belowground as well as measurement </w:t>
      </w:r>
      <w:commentRangeStart w:id="64"/>
      <w:commentRangeStart w:id="65"/>
      <w:r w:rsidRPr="009B00B8">
        <w:rPr>
          <w:rFonts w:ascii="Times New Roman" w:hAnsi="Times New Roman" w:cs="Times New Roman"/>
        </w:rPr>
        <w:t>error</w:t>
      </w:r>
      <w:commentRangeEnd w:id="64"/>
      <w:r w:rsidR="00D366EA">
        <w:rPr>
          <w:rStyle w:val="CommentReference"/>
        </w:rPr>
        <w:commentReference w:id="64"/>
      </w:r>
      <w:commentRangeEnd w:id="65"/>
      <w:r w:rsidR="00B66B6F">
        <w:rPr>
          <w:rStyle w:val="CommentReference"/>
        </w:rPr>
        <w:commentReference w:id="65"/>
      </w:r>
      <w:r w:rsidRPr="009B00B8">
        <w:rPr>
          <w:rFonts w:ascii="Times New Roman" w:hAnsi="Times New Roman" w:cs="Times New Roman"/>
        </w:rPr>
        <w:t>.</w:t>
      </w:r>
    </w:p>
    <w:p w14:paraId="06C9FF9E" w14:textId="6F24EA1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del w:id="66" w:author="Peter Reich" w:date="2018-08-29T09:28:00Z">
        <w:r w:rsidRPr="009B00B8" w:rsidDel="00695C4F">
          <w:rPr>
            <w:rFonts w:ascii="Times New Roman" w:hAnsi="Times New Roman" w:cs="Times New Roman"/>
          </w:rPr>
          <w:delText xml:space="preserve">the </w:delText>
        </w:r>
      </w:del>
      <w:ins w:id="67" w:author="Peter Reich" w:date="2018-08-29T09:28:00Z">
        <w:r w:rsidR="00695C4F">
          <w:rPr>
            <w:rFonts w:ascii="Times New Roman" w:hAnsi="Times New Roman" w:cs="Times New Roman"/>
          </w:rPr>
          <w:t>mid-s</w:t>
        </w:r>
      </w:ins>
      <w:del w:id="68" w:author="Peter Reich" w:date="2018-08-29T09:28:00Z">
        <w:r w:rsidRPr="009B00B8" w:rsidDel="00695C4F">
          <w:rPr>
            <w:rFonts w:ascii="Times New Roman" w:hAnsi="Times New Roman" w:cs="Times New Roman"/>
          </w:rPr>
          <w:delText>S</w:delText>
        </w:r>
      </w:del>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2ac).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ED9165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Experimental warming increased the partitioning of GPP aboveground and reduced partitioning belowground.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 xml:space="preserve">&lt; 0.1; </w:t>
      </w:r>
      <w:r w:rsidRPr="009B00B8">
        <w:rPr>
          <w:rFonts w:ascii="Times New Roman" w:hAnsi="Times New Roman" w:cs="Times New Roman"/>
        </w:rPr>
        <w:t xml:space="preserve">Fig. 6cd) but decreased Residual/GPP (-15%; </w:t>
      </w:r>
      <w:r w:rsidR="00625974">
        <w:rPr>
          <w:rFonts w:ascii="Times New Roman" w:hAnsi="Times New Roman" w:cs="Times New Roman"/>
          <w:i/>
        </w:rPr>
        <w:t xml:space="preserve">P </w:t>
      </w:r>
      <w:r w:rsidR="00625974">
        <w:rPr>
          <w:rFonts w:ascii="Times New Roman" w:hAnsi="Times New Roman" w:cs="Times New Roman"/>
        </w:rPr>
        <w:t xml:space="preserve">&lt; 0.05; </w:t>
      </w:r>
      <w:r w:rsidRPr="00625974">
        <w:rPr>
          <w:rFonts w:ascii="Times New Roman" w:hAnsi="Times New Roman" w:cs="Times New Roman"/>
        </w:rPr>
        <w:t>Fig</w:t>
      </w:r>
      <w:r w:rsidRPr="009B00B8">
        <w:rPr>
          <w:rFonts w:ascii="Times New Roman" w:hAnsi="Times New Roman" w:cs="Times New Roman"/>
        </w:rPr>
        <w:t>. 6ef)</w:t>
      </w:r>
      <w:r w:rsidR="00625974">
        <w:rPr>
          <w:rFonts w:ascii="Times New Roman" w:hAnsi="Times New Roman" w:cs="Times New Roman"/>
        </w:rPr>
        <w:t xml:space="preserve"> prior to the drought</w:t>
      </w:r>
      <w:r w:rsidRPr="009B00B8">
        <w:rPr>
          <w:rFonts w:ascii="Times New Roman" w:hAnsi="Times New Roman" w:cs="Times New Roman"/>
        </w:rPr>
        <w:t xml:space="preserve">. </w:t>
      </w:r>
      <w:commentRangeStart w:id="69"/>
      <w:r w:rsidR="001901AA">
        <w:rPr>
          <w:rFonts w:ascii="Times New Roman" w:hAnsi="Times New Roman" w:cs="Times New Roman"/>
        </w:rPr>
        <w:t xml:space="preserve">Prior to the drought, warming increased </w:t>
      </w:r>
      <w:proofErr w:type="spellStart"/>
      <w:r w:rsidR="001901AA">
        <w:rPr>
          <w:rFonts w:ascii="Times New Roman" w:hAnsi="Times New Roman" w:cs="Times New Roman"/>
        </w:rPr>
        <w:t>NPP</w:t>
      </w:r>
      <w:r w:rsidR="001901AA">
        <w:rPr>
          <w:rFonts w:ascii="Times New Roman" w:hAnsi="Times New Roman" w:cs="Times New Roman"/>
          <w:vertAlign w:val="subscript"/>
        </w:rPr>
        <w:t>a</w:t>
      </w:r>
      <w:proofErr w:type="spellEnd"/>
      <w:r w:rsidR="001901AA">
        <w:rPr>
          <w:rFonts w:ascii="Times New Roman" w:hAnsi="Times New Roman" w:cs="Times New Roman"/>
        </w:rPr>
        <w:t>/GPP and R</w:t>
      </w:r>
      <w:r w:rsidR="001901AA">
        <w:rPr>
          <w:rFonts w:ascii="Times New Roman" w:hAnsi="Times New Roman" w:cs="Times New Roman"/>
          <w:vertAlign w:val="subscript"/>
        </w:rPr>
        <w:t>a</w:t>
      </w:r>
      <w:r w:rsidR="001901AA">
        <w:rPr>
          <w:rFonts w:ascii="Times New Roman" w:hAnsi="Times New Roman" w:cs="Times New Roman"/>
        </w:rPr>
        <w:t xml:space="preserve">/GPP while decreasing Residual/GPP (Fig. 7). </w:t>
      </w:r>
      <w:commentRangeEnd w:id="69"/>
      <w:r w:rsidR="00797273">
        <w:rPr>
          <w:rStyle w:val="CommentReference"/>
        </w:rPr>
        <w:commentReference w:id="69"/>
      </w:r>
      <w:commentRangeStart w:id="70"/>
      <w:commentRangeStart w:id="71"/>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w:t>
      </w:r>
      <w:commentRangeEnd w:id="70"/>
      <w:r w:rsidR="003F4DBD">
        <w:rPr>
          <w:rStyle w:val="CommentReference"/>
        </w:rPr>
        <w:commentReference w:id="70"/>
      </w:r>
      <w:commentRangeEnd w:id="71"/>
      <w:r w:rsidR="007060C1">
        <w:rPr>
          <w:rStyle w:val="CommentReference"/>
        </w:rPr>
        <w:commentReference w:id="71"/>
      </w:r>
      <w:r w:rsidRPr="009B00B8">
        <w:rPr>
          <w:rFonts w:ascii="Times New Roman" w:hAnsi="Times New Roman" w:cs="Times New Roman"/>
        </w:rPr>
        <w:t>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683AE80A" w:rsidR="001901AA" w:rsidRDefault="00414649">
      <w:pPr>
        <w:spacing w:line="360" w:lineRule="auto"/>
        <w:rPr>
          <w:rFonts w:ascii="Times New Roman" w:hAnsi="Times New Roman" w:cs="Times New Roman"/>
        </w:rPr>
      </w:pPr>
      <w:r>
        <w:rPr>
          <w:rFonts w:ascii="Times New Roman" w:hAnsi="Times New Roman" w:cs="Times New Roman"/>
        </w:rPr>
        <w:t>C</w:t>
      </w:r>
      <w:r w:rsidR="00374242" w:rsidRPr="009B00B8">
        <w:rPr>
          <w:rFonts w:ascii="Times New Roman" w:hAnsi="Times New Roman" w:cs="Times New Roman"/>
        </w:rPr>
        <w:t xml:space="preserve">ombining growth and respiratory measurements </w:t>
      </w:r>
      <w:r>
        <w:rPr>
          <w:rFonts w:ascii="Times New Roman" w:hAnsi="Times New Roman" w:cs="Times New Roman"/>
        </w:rPr>
        <w:t>allows us 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Pr>
          <w:rFonts w:ascii="Times New Roman" w:hAnsi="Times New Roman" w:cs="Times New Roman"/>
        </w:rPr>
        <w:fldChar w:fldCharType="begin"/>
      </w:r>
      <w:r w:rsidR="008B0C63">
        <w:rPr>
          <w:rFonts w:ascii="Times New Roman" w:hAnsi="Times New Roman" w:cs="Times New Roman"/>
        </w:rPr>
        <w:instrText xml:space="preserve"> ADDIN ZOTERO_ITEM CSL_CITATION {"citationID":"a1srj9g9ki0","properties":{"formattedCitation":"(Amthor,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sidR="008B0C63">
        <w:rPr>
          <w:rFonts w:ascii="Times New Roman" w:hAnsi="Times New Roman" w:cs="Times New Roman"/>
        </w:rPr>
        <w:fldChar w:fldCharType="separate"/>
      </w:r>
      <w:r w:rsidR="008B0C63" w:rsidRPr="008B0C63">
        <w:rPr>
          <w:rFonts w:ascii="Times New Roman" w:hAnsi="Times New Roman" w:cs="Times New Roman"/>
        </w:rPr>
        <w:t>(Amthor, 2000)</w:t>
      </w:r>
      <w:r w:rsidR="008B0C63">
        <w:rPr>
          <w:rFonts w:ascii="Times New Roman" w:hAnsi="Times New Roman" w:cs="Times New Roman"/>
        </w:rPr>
        <w:fldChar w:fldCharType="end"/>
      </w:r>
      <w:r w:rsidR="008B0C63">
        <w:rPr>
          <w:rFonts w:ascii="Times New Roman" w:hAnsi="Times New Roman" w:cs="Times New Roman"/>
        </w:rPr>
        <w:t xml:space="preserve">. </w:t>
      </w:r>
      <w:commentRangeStart w:id="72"/>
      <w:commentRangeStart w:id="73"/>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w:t>
      </w:r>
      <w:commentRangeStart w:id="74"/>
      <w:r w:rsidR="00923D4E">
        <w:rPr>
          <w:rFonts w:ascii="Times New Roman" w:hAnsi="Times New Roman" w:cs="Times New Roman"/>
        </w:rPr>
        <w:t>RGR</w:t>
      </w:r>
      <w:commentRangeEnd w:id="74"/>
      <w:r w:rsidR="00092BE1">
        <w:rPr>
          <w:rStyle w:val="CommentReference"/>
        </w:rPr>
        <w:commentReference w:id="74"/>
      </w:r>
      <w:r w:rsidR="00923D4E">
        <w:rPr>
          <w:rFonts w:ascii="Times New Roman" w:hAnsi="Times New Roman" w:cs="Times New Roman"/>
        </w:rPr>
        <w:t>; Fig. 8</w:t>
      </w:r>
      <w:r w:rsidR="00374242" w:rsidRPr="009B00B8">
        <w:rPr>
          <w:rFonts w:ascii="Times New Roman" w:hAnsi="Times New Roman" w:cs="Times New Roman"/>
        </w:rPr>
        <w:t xml:space="preserve">). </w:t>
      </w:r>
      <w:commentRangeEnd w:id="72"/>
      <w:r w:rsidR="003F4DBD">
        <w:rPr>
          <w:rStyle w:val="CommentReference"/>
        </w:rPr>
        <w:commentReference w:id="72"/>
      </w:r>
      <w:commentRangeEnd w:id="73"/>
      <w:r w:rsidR="001901AA">
        <w:rPr>
          <w:rStyle w:val="CommentReference"/>
        </w:rPr>
        <w:commentReference w:id="73"/>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observed at the whole-</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lower values on both axes (Fig. 7).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4D17C7BC"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r>
        <w:rPr>
          <w:rFonts w:ascii="Times New Roman" w:hAnsi="Times New Roman" w:cs="Times New Roman"/>
        </w:rPr>
        <w:t>gC</w:t>
      </w:r>
      <w:proofErr w:type="spellEnd"/>
      <w:r>
        <w:rPr>
          <w:rFonts w:ascii="Times New Roman" w:hAnsi="Times New Roman" w:cs="Times New Roman"/>
        </w:rPr>
        <w:t xml:space="preserve"> per gram of biomass C produced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statistically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44696908"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 xml:space="preserve">flux measurements.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w:t>
      </w:r>
      <w:commentRangeStart w:id="75"/>
      <w:commentRangeStart w:id="76"/>
      <w:r w:rsidR="009C5D79">
        <w:rPr>
          <w:rFonts w:ascii="Times New Roman" w:hAnsi="Times New Roman" w:cs="Times New Roman"/>
        </w:rPr>
        <w:t>This was consistent with a reduced root mass fraction in the warmed treatments at the final harves</w:t>
      </w:r>
      <w:r w:rsidR="00923D4E">
        <w:rPr>
          <w:rFonts w:ascii="Times New Roman" w:hAnsi="Times New Roman" w:cs="Times New Roman"/>
        </w:rPr>
        <w:t>t</w:t>
      </w:r>
      <w:commentRangeEnd w:id="75"/>
      <w:r w:rsidR="00797273">
        <w:rPr>
          <w:rStyle w:val="CommentReference"/>
        </w:rPr>
        <w:commentReference w:id="75"/>
      </w:r>
      <w:commentRangeEnd w:id="76"/>
      <w:r w:rsidR="00092BE1">
        <w:rPr>
          <w:rStyle w:val="CommentReference"/>
        </w:rPr>
        <w:commentReference w:id="76"/>
      </w:r>
      <w:r w:rsidR="00923D4E">
        <w:rPr>
          <w:rFonts w:ascii="Times New Roman" w:hAnsi="Times New Roman" w:cs="Times New Roman"/>
        </w:rPr>
        <w:t xml:space="preserve">.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 drought trees from having strongly negative water potentials</w:t>
      </w:r>
      <w:r w:rsidR="009C5D79">
        <w:rPr>
          <w:rFonts w:ascii="Times New Roman" w:hAnsi="Times New Roman" w:cs="Times New Roman"/>
        </w:rPr>
        <w:t>. There</w:t>
      </w:r>
      <w:r w:rsidRPr="009B00B8">
        <w:rPr>
          <w:rFonts w:ascii="Times New Roman" w:hAnsi="Times New Roman" w:cs="Times New Roman"/>
        </w:rPr>
        <w:t xml:space="preserve"> were no interactive effects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3B307B13"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Melillo </w:t>
      </w:r>
      <w:r w:rsidRPr="009B00B8">
        <w:rPr>
          <w:rFonts w:ascii="Times New Roman" w:hAnsi="Times New Roman" w:cs="Times New Roman"/>
          <w:i/>
        </w:rPr>
        <w:t>et al</w:t>
      </w:r>
      <w:r w:rsidRPr="009B00B8">
        <w:rPr>
          <w:rFonts w:ascii="Times New Roman" w:hAnsi="Times New Roman" w:cs="Times New Roman"/>
        </w:rPr>
        <w:t xml:space="preserve">., 2002, 2011) that attributed this effect to a warming-induced stimulation of soil nutrient availability, such that trees did not “need” to </w:t>
      </w:r>
      <w:r w:rsidR="009C5D79">
        <w:rPr>
          <w:rFonts w:ascii="Times New Roman" w:hAnsi="Times New Roman" w:cs="Times New Roman"/>
        </w:rPr>
        <w:t>allocate as much</w:t>
      </w:r>
      <w:r w:rsidRPr="009B00B8">
        <w:rPr>
          <w:rFonts w:ascii="Times New Roman" w:hAnsi="Times New Roman" w:cs="Times New Roman"/>
        </w:rPr>
        <w:t xml:space="preserve"> C belowground on nutrient acquisition. </w:t>
      </w:r>
      <w:commentRangeStart w:id="77"/>
      <w:r w:rsidRPr="009B00B8">
        <w:rPr>
          <w:rFonts w:ascii="Times New Roman" w:hAnsi="Times New Roman" w:cs="Times New Roman"/>
        </w:rPr>
        <w:t>Such a mechanism may have been at play here</w:t>
      </w:r>
      <w:r w:rsidR="00721B7D">
        <w:rPr>
          <w:rFonts w:ascii="Times New Roman" w:hAnsi="Times New Roman" w:cs="Times New Roman"/>
        </w:rPr>
        <w:t xml:space="preserve">, </w:t>
      </w:r>
      <w:commentRangeEnd w:id="77"/>
      <w:r w:rsidR="006F06E5">
        <w:rPr>
          <w:rStyle w:val="CommentReference"/>
        </w:rPr>
        <w:commentReference w:id="77"/>
      </w:r>
      <w:r w:rsidR="00721B7D">
        <w:rPr>
          <w:rFonts w:ascii="Times New Roman" w:hAnsi="Times New Roman" w:cs="Times New Roman"/>
        </w:rPr>
        <w:t xml:space="preserve">although </w:t>
      </w:r>
      <w:commentRangeStart w:id="78"/>
      <w:commentRangeStart w:id="79"/>
      <w:r w:rsidR="00721B7D">
        <w:rPr>
          <w:rFonts w:ascii="Times New Roman" w:hAnsi="Times New Roman" w:cs="Times New Roman"/>
        </w:rPr>
        <w:t xml:space="preserve">we </w:t>
      </w:r>
      <w:r w:rsidR="00041A46">
        <w:rPr>
          <w:rFonts w:ascii="Times New Roman" w:hAnsi="Times New Roman" w:cs="Times New Roman"/>
        </w:rPr>
        <w:t>cannot</w:t>
      </w:r>
      <w:r w:rsidR="00721B7D">
        <w:rPr>
          <w:rFonts w:ascii="Times New Roman" w:hAnsi="Times New Roman" w:cs="Times New Roman"/>
        </w:rPr>
        <w:t xml:space="preserve"> test this </w:t>
      </w:r>
      <w:r w:rsidR="00CA1577">
        <w:rPr>
          <w:rFonts w:ascii="Times New Roman" w:hAnsi="Times New Roman" w:cs="Times New Roman"/>
        </w:rPr>
        <w:t>directly</w:t>
      </w:r>
      <w:commentRangeEnd w:id="78"/>
      <w:r w:rsidR="004A2D8E">
        <w:rPr>
          <w:rStyle w:val="CommentReference"/>
        </w:rPr>
        <w:commentReference w:id="78"/>
      </w:r>
      <w:commentRangeEnd w:id="79"/>
      <w:r w:rsidR="001F6E51">
        <w:rPr>
          <w:rStyle w:val="CommentReference"/>
        </w:rPr>
        <w:commentReference w:id="79"/>
      </w:r>
      <w:r w:rsidRPr="009B00B8">
        <w:rPr>
          <w:rFonts w:ascii="Times New Roman" w:hAnsi="Times New Roman" w:cs="Times New Roman"/>
        </w:rPr>
        <w:t>. However</w:t>
      </w:r>
      <w:ins w:id="80" w:author="Sebastian Pfautsch" w:date="2018-08-29T13:31:00Z">
        <w:r w:rsidR="004A2D8E">
          <w:rPr>
            <w:rFonts w:ascii="Times New Roman" w:hAnsi="Times New Roman" w:cs="Times New Roman"/>
          </w:rPr>
          <w:t>,</w:t>
        </w:r>
      </w:ins>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w:t>
      </w:r>
      <w:commentRangeStart w:id="81"/>
      <w:r w:rsidRPr="009B00B8">
        <w:rPr>
          <w:rFonts w:ascii="Times New Roman" w:hAnsi="Times New Roman" w:cs="Times New Roman"/>
        </w:rPr>
        <w:t>belowground</w:t>
      </w:r>
      <w:commentRangeEnd w:id="81"/>
      <w:r w:rsidR="004D6A43">
        <w:rPr>
          <w:rStyle w:val="CommentReference"/>
        </w:rPr>
        <w:commentReference w:id="81"/>
      </w:r>
      <w:r w:rsidRPr="009B00B8">
        <w:rPr>
          <w:rFonts w:ascii="Times New Roman" w:hAnsi="Times New Roman" w:cs="Times New Roman"/>
        </w:rPr>
        <w:t>.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Pr>
          <w:rFonts w:ascii="Times New Roman" w:hAnsi="Times New Roman" w:cs="Times New Roman"/>
        </w:rPr>
        <w:fldChar w:fldCharType="begin"/>
      </w:r>
      <w:r w:rsidR="00A2115E">
        <w:rPr>
          <w:rFonts w:ascii="Times New Roman" w:hAnsi="Times New Roman" w:cs="Times New Roman"/>
        </w:rPr>
        <w:instrText xml:space="preserve"> ADDIN ZOTERO_ITEM CSL_CITATION {"citationID":"a2hl0ji71o6","properties":{"formattedCitation":"{\\rtf (Palmroth {\\i{}et al.}, 2006)}","plainCitation":"(Palmroth et al., 2006)"},"citationItems":[{"id":184,"uris":["http://zotero.org/users/4234815/items/3C2BDC7V"],"uri":["http://zotero.org/users/4234815/items/3C2BDC7V"],"itemData":{"id":184,"type":"article-journal","title":"Aboveground sink strength in forests controls the allocation of carbon below ground and its [CO2]-induced enhancement","container-title":"Proceedings of the National Academy of Sciences","page":"19362-19367","volume":"103","issue":"51","source":"www.pnas.org","abstract":"The partitioning among carbon (C) pools of the extra C captured under elevated atmospheric CO2 concentration ([CO2]) determines the enhancement in C sequestration, yet no clear partitioning rules exist. Here, we used first principles and published data from four free-air CO2 enrichment (FACE) experiments on forest tree species to conceptualize the total allocation of C to below ground (TBCA) under current [CO2] and to predict the likely effect of elevated [CO2]. We show that at a FACE site where leaf area index (L) of Pinus taeda L. was altered through nitrogen fertilization, ice-storm damage, and droughts, changes in L, reflecting the aboveground sink for net primary productivity, were accompanied by opposite changes in TBCA. A similar pattern emerged when data were combined from the four FACE experiments, using leaf area duration (LD) to account for differences in growing-season length. Moreover, elevated [CO2]-induced enhancement of TBCA in the combined data decreased from ≈50% (700 g C m−2 y−1) at the lowest LD to ≈30% (200 g C m−2 y−1) at the highest LD. The consistency of the trend in TBCA with L and its response to [CO2] across the sites provides a norm for predictions of ecosystem C cycling, and is particularly useful for models that use L to estimate components of the terrestrial C balance.","DOI":"10.1073/pnas.0609492103","ISSN":"0027-8424, 1091-6490","note":"PMID: 17159142","journalAbbreviation":"PNAS","language":"en","author":[{"family":"Palmroth","given":"Sari"},{"family":"Oren","given":"Ram"},{"family":"McCarthy","given":"Heather R."},{"family":"Johnsen","given":"Kurt H."},{"family":"Finzi","given":"Adrien C."},{"family":"Butnor","given":"John R."},{"family":"Ryan","given":"Michael G."},{"family":"Schlesinger","given":"William H."}],"issued":{"date-parts":[["2006",12,19]]}}}],"schema":"https://github.com/citation-style-language/schema/raw/master/csl-citation.json"} </w:instrText>
      </w:r>
      <w:r w:rsidR="00A2115E">
        <w:rPr>
          <w:rFonts w:ascii="Times New Roman" w:hAnsi="Times New Roman" w:cs="Times New Roman"/>
        </w:rPr>
        <w:fldChar w:fldCharType="separate"/>
      </w:r>
      <w:r w:rsidR="00A2115E" w:rsidRPr="00A2115E">
        <w:rPr>
          <w:rFonts w:ascii="Times New Roman" w:hAnsi="Times New Roman" w:cs="Times New Roman"/>
          <w:szCs w:val="24"/>
        </w:rPr>
        <w:t xml:space="preserve">(Palmroth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fldChar w:fldCharType="end"/>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4515F9">
        <w:rPr>
          <w:rFonts w:ascii="Times New Roman" w:hAnsi="Times New Roman" w:cs="Times New Roman"/>
        </w:rPr>
        <w:fldChar w:fldCharType="begin"/>
      </w:r>
      <w:r w:rsidR="00041A46">
        <w:rPr>
          <w:rFonts w:ascii="Times New Roman" w:hAnsi="Times New Roman" w:cs="Times New Roman"/>
        </w:rPr>
        <w:instrText xml:space="preserve"> ADDIN ZOTERO_ITEM CSL_CITATION {"citationID":"0zJMfOSV","properties":{"formattedCitation":"{\\rtf (Lemoine {\\i{}et al.}, 2013; Furze {\\i{}et al.}, 2018)}","plainCitation":"(Lemoine et al., 2013; Furze et al., 2018)"},"citationItems":[{"id":553,"uris":["http://zotero.org/users/4234815/items/JZML5EMU"],"uri":["http://zotero.org/users/4234815/items/JZML5EMU"],"itemData":{"id":553,"type":"article-journal","title":"Source-to-sink transport of sugar and regulation by environmental factors","container-title":"Frontiers in Plant Science","page":"272","volume":"4","source":"Web of Science","abstract":"Source-to-sink transport of sugar is one of the major determinants of plant growth and relies on the efficient and controlled distribution of sucrose (and some other sugars such as raffinose and polyols) across plant organs through the phloem. However, sugar transport through the phloem can be affected by many environmental factors that alter source/sink relationships. In this paper, we summarize current knowledge about the phloem transport mechanisms and review the effects of several abiotic (water and salt stress, mineral deficiency, CO2, light, temperature, air, and soil pollutants) and biotic (mutualistic and pathogenic microbes, viruses, aphids, and parasitic plants) factors. Concerning abiotic constraints, alteration of the distribution of sugar among sinks is often reported, with some sinks as roots favored in case of mineral deficiency. Many of these constraints impair the transport function of the phloem but the exact mechanisms are far from being completely known. Phloem integrity can be disrupted (e.g., by callose deposition) and under certain conditions, phloem transport is affected, earlier than photosynthesis. Photosynthesis inhibition could result from the increase in sugar concentration due to phloem transport decrease. Biotic interactions (aphids, fungi, viruses ...) also affect crop plant productivity. Recent breakthroughs have identified some of the sugar transporters involved in these interactions on the host and pathogen sides. The different data are discussed in relation to the phloem transport pathways. When possible, the link with current knowledge on the pathways at the molecular level will be highlighted.","DOI":"10.3389/fpls.2013.00272","ISSN":"1664-462X","note":"WOS:000330730400001","journalAbbreviation":"Front. Plant Sci.","language":"English","author":[{"family":"Lemoine","given":"Remi"},{"family":"La Camera","given":"Sylvain"},{"family":"Atanassova","given":"Rossitza"},{"family":"Dedaldechamp","given":"Fabienne"},{"family":"Allario","given":"Thierry"},{"family":"Pourtau","given":"Nathalie"},{"family":"Bonnemain","given":"Jean-Louis"},{"family":"Laloi","given":"Maryse"},{"family":"Coutos-Thevenot","given":"Pierre"},{"family":"Maurousset","given":"Laurence"},{"family":"Faucher","given":"Mireille"},{"family":"Girousse","given":"Christine"},{"family":"Lemonnier","given":"Pauline"},{"family":"Parrilla","given":"Jonathan"},{"family":"Durand","given":"Mickael"}],"issued":{"date-parts":[["2013",7,24]]}}},{"id":1501,"uris":["http://zotero.org/users/4234815/items/3PHYZ4LY"],"uri":["http://zotero.org/users/4234815/items/3PHYZ4LY"],"itemData":{"id":1501,"type":"article-journal","title":"Detours on the phloem sugar highway: stem carbon storage and remobilization","container-title":"Current Opinion in Plant Biology","collection-title":"43 Physiology and metabolism 2018","page":"89-95","volume":"43","source":"ScienceDirect","abstract":"For trees to survive, they must allocate resources between sources and sinks to maintain proper function. The vertical transport pathway in tree stems is essential for carbohydrates and other solutes to move between the canopy and the root system. To date, research and models emphasize the role of tree stems as ‘express’ sugar highways. However, recent investigations using isotopic markers suggest that there is considerable storage and exchange of phloem-transported sugars with older carbon (C) reserves within the stem. Thus, we suggest that stems play an important role not only in long-distance transport, but also in the regulation of the tree's overall C balance. A quantitative partitioning of stem C inputs among storage and sinks, including tissue growth, respiration, and export to roots, is still lacking. Combining methods to better quantify the dynamics and controls of C storage and remobilization in the stem will help to resolve central questions of allocation and C balance in trees.","DOI":"10.1016/j.pbi.2018.02.005","ISSN":"1369-5266","shortTitle":"Detours on the phloem sugar highway","journalAbbreviation":"Current Opinion in Plant Biology","author":[{"family":"Furze","given":"Morgan E"},{"family":"Trumbore","given":"Susan"},{"family":"Hartmann","given":"Henrik"}],"issued":{"date-parts":[["2018",6,1]]}}}],"schema":"https://github.com/citation-style-language/schema/raw/master/csl-citation.json"} </w:instrText>
      </w:r>
      <w:r w:rsidR="004515F9">
        <w:rPr>
          <w:rFonts w:ascii="Times New Roman" w:hAnsi="Times New Roman" w:cs="Times New Roman"/>
        </w:rPr>
        <w:fldChar w:fldCharType="separate"/>
      </w:r>
      <w:r w:rsidR="00041A46" w:rsidRPr="00041A46">
        <w:rPr>
          <w:rFonts w:ascii="Times New Roman" w:hAnsi="Times New Roman" w:cs="Times New Roman"/>
          <w:szCs w:val="24"/>
        </w:rPr>
        <w:t xml:space="preserve">(Lemoine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4515F9">
        <w:rPr>
          <w:rFonts w:ascii="Times New Roman" w:hAnsi="Times New Roman" w:cs="Times New Roman"/>
        </w:rPr>
        <w:fldChar w:fldCharType="end"/>
      </w:r>
      <w:r w:rsidR="009C5D79">
        <w:rPr>
          <w:rFonts w:ascii="Times New Roman" w:hAnsi="Times New Roman" w:cs="Times New Roman"/>
        </w:rPr>
        <w:t>. However</w:t>
      </w:r>
      <w:ins w:id="82" w:author="Sebastian Pfautsch" w:date="2018-08-29T13:31:00Z">
        <w:r w:rsidR="004A2D8E">
          <w:rPr>
            <w:rFonts w:ascii="Times New Roman" w:hAnsi="Times New Roman" w:cs="Times New Roman"/>
          </w:rPr>
          <w:t>,</w:t>
        </w:r>
      </w:ins>
      <w:r w:rsidR="009C5D79">
        <w:rPr>
          <w:rFonts w:ascii="Times New Roman" w:hAnsi="Times New Roman" w:cs="Times New Roman"/>
        </w:rPr>
        <w:t xml:space="preserve"> we note that the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50F7CE55" w14:textId="3394F160"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{"citationID":"a2938u4i9ha","properties":{"formattedCitation":"{\\rtf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xml:space="preserve"> and at the whole-crown scale </w:t>
      </w:r>
      <w:r>
        <w:rPr>
          <w:rFonts w:ascii="Times New Roman" w:hAnsi="Times New Roman" w:cs="Times New Roman"/>
        </w:rPr>
        <w:fldChar w:fldCharType="begin"/>
      </w:r>
      <w:r>
        <w:rPr>
          <w:rFonts w:ascii="Times New Roman" w:hAnsi="Times New Roman" w:cs="Times New Roman"/>
        </w:rPr>
        <w:instrText xml:space="preserve"> ADDIN ZOTERO_ITEM CSL_CITATION {"citationID":"a1rckali2o5","properties":{"formattedCitation":"{\\rtf (Drake {\\i{}et al.}, 2016b)}","plainCitation":"(Drake et al., 2016b)"},"citationItems":[{"id":29,"uris":["http://zotero.org/users/4234815/items/CZHU7PKV"],"uri":["http://zotero.org/users/4234815/items/CZHU7PKV"],"itemData":{"id":29,"type":"article-journal","title":"Does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fldChar w:fldCharType="end"/>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Pr>
          <w:rFonts w:ascii="Times New Roman" w:hAnsi="Times New Roman" w:cs="Times New Roman"/>
        </w:rPr>
        <w:fldChar w:fldCharType="begin"/>
      </w:r>
      <w:r>
        <w:rPr>
          <w:rFonts w:ascii="Times New Roman" w:hAnsi="Times New Roman" w:cs="Times New Roman"/>
        </w:rPr>
        <w:instrText xml:space="preserve"> ADDIN ZOTERO_ITEM CSL_CITATION {"citationID":"a3sfsknd20","properties":{"formattedCitation":"{\\rtf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Pr>
          <w:rFonts w:ascii="Times New Roman" w:hAnsi="Times New Roman" w:cs="Times New Roman"/>
        </w:rPr>
        <w:fldChar w:fldCharType="separate"/>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fldChar w:fldCharType="end"/>
      </w:r>
      <w:r>
        <w:rPr>
          <w:rFonts w:ascii="Times New Roman" w:hAnsi="Times New Roman" w:cs="Times New Roman"/>
        </w:rPr>
        <w:t>, while the current study did not normalize the fluxes by tree size or total crown leaf area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7).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Pr>
          <w:rFonts w:ascii="Times New Roman" w:hAnsi="Times New Roman" w:cs="Times New Roman"/>
        </w:rPr>
        <w:fldChar w:fldCharType="begin"/>
      </w:r>
      <w:r w:rsidR="00A663C4">
        <w:rPr>
          <w:rFonts w:ascii="Times New Roman" w:hAnsi="Times New Roman" w:cs="Times New Roman"/>
        </w:rPr>
        <w:instrText xml:space="preserve"> ADDIN ZOTERO_ITEM CSL_CITATION {"citationID":"a26no271l21","properties":{"formattedCitation":"{\\rtf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A663C4">
        <w:rPr>
          <w:rFonts w:ascii="Times New Roman" w:hAnsi="Times New Roman" w:cs="Times New Roman"/>
        </w:rPr>
        <w:fldChar w:fldCharType="separate"/>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fldChar w:fldCharType="end"/>
      </w:r>
      <w:r w:rsidR="00A663C4">
        <w:rPr>
          <w:rFonts w:ascii="Times New Roman" w:hAnsi="Times New Roman" w:cs="Times New Roman"/>
        </w:rPr>
        <w:t>, where homeostatic acclimation of respiration to experimental warming prevented a warming-induced increase</w:t>
      </w:r>
      <w:del w:id="83" w:author="Sebastian Pfautsch" w:date="2018-08-29T13:36:00Z">
        <w:r w:rsidR="00A663C4" w:rsidDel="004A2D8E">
          <w:rPr>
            <w:rFonts w:ascii="Times New Roman" w:hAnsi="Times New Roman" w:cs="Times New Roman"/>
          </w:rPr>
          <w:delText>d</w:delText>
        </w:r>
      </w:del>
      <w:r w:rsidR="00A663C4">
        <w:rPr>
          <w:rFonts w:ascii="Times New Roman" w:hAnsi="Times New Roman" w:cs="Times New Roman"/>
        </w:rPr>
        <w:t xml:space="preserv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2D04B8F8"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 xml:space="preserve">had neutral or negative effects on leaf-level photosynthesis in this study </w:t>
      </w:r>
      <w:r w:rsidR="00464464">
        <w:rPr>
          <w:rFonts w:ascii="Times New Roman" w:hAnsi="Times New Roman" w:cs="Times New Roman"/>
        </w:rPr>
        <w:fldChar w:fldCharType="begin"/>
      </w:r>
      <w:r w:rsidR="00464464">
        <w:rPr>
          <w:rFonts w:ascii="Times New Roman" w:hAnsi="Times New Roman" w:cs="Times New Roman"/>
        </w:rPr>
        <w:instrText xml:space="preserve"> ADDIN ZOTERO_ITEM CSL_CITATION {"citationID":"a3d0nhllq1","properties":{"formattedCitation":"{\\rtf (Drake {\\i{}et al.}, 2016b; Aspinwall {\\i{}et al.}, 2016)}","plainCitation":"(Drake et al., 2016b; Aspinwall et al., 2016)"},"citationItems":[{"id":29,"uris":["http://zotero.org/users/4234815/items/CZHU7PKV"],"uri":["http://zotero.org/users/4234815/items/CZHU7PKV"],"itemData":{"id":29,"type":"article-journal","title":"Does physiological acclimation to climate warming stabilize the ratio of canopy respiration to photosynthesis?","container-title":"New Phytologist","page":"850-863","volume":"211","issue":"3","source":"Web of Science","abstract":"Given the contrasting short-term temperature dependences of gross primary production (GPP) and autotrophic respiration, the fraction of GPP respired by trees is predicted to increase with warming, providing a positive feedback to climate change. However, physiological acclimation may dampen or eliminate this response. We measured the fluxes of aboveground respiration (R-a), GPP and their ratio (R-a/GPP) in large, field-grown Eucalyptus tereticornis trees exposed to ambient or warmed air temperatures (+3 degrees C). We report continuous measurements of whole-canopy CO2 exchange, direct temperature response curves of leaf and canopy respiration, leaf and branch wood respiration, and diurnal photosynthetic measurements. Warming reduced photosynthesis, whereas physiological acclimation prevented a coincident increase in R-a. Ambient and warmed trees had a common nonlinear relationship between the fraction of GPP that was respired above ground (R-a/GPP) and the mean daily temperature. Thus, warming significantly increased R-a/GPP by moving plants to higher positions on the shared R-a/GPP vs daily temperature relationship, but this effect was modest and only notable during hot conditions. Despite the physiological acclimation of autotrophic respiration to warming, increases in temperature and the frequency of heat waves may modestly increase tree R-a/GPP, contributing to a positive feedback between climate warming and atmospheric CO2 accumulation.","DOI":"10.1111/nph.13978","ISSN":"0028-646X","note":"WOS:000379937200010","journalAbbreviation":"New Phytol.","language":"English","author":[{"family":"Drake","given":"John E."},{"family":"Tjoelker","given":"Mark G."},{"family":"Aspinwall","given":"Michael J."},{"family":"Reich","given":"Peter B."},{"family":"Barton","given":"Craig V. M."},{"family":"Medlyn","given":"Belinda E."},{"family":"Duursma","given":"Remko A."}],"issued":{"date-parts":[["2016",8]]}}},{"id":97,"uris":["http://zotero.org/users/4234815/items/4FAF58U7"],"uri":["http://zotero.org/users/4234815/items/4FAF58U7"],"itemData":{"id":97,"type":"article-journal","title":"Convergent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464464">
        <w:rPr>
          <w:rFonts w:ascii="Times New Roman" w:hAnsi="Times New Roman" w:cs="Times New Roman"/>
        </w:rPr>
        <w:fldChar w:fldCharType="separate"/>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fldChar w:fldCharType="end"/>
      </w:r>
      <w:r w:rsidR="00464464">
        <w:rPr>
          <w:rFonts w:ascii="Times New Roman" w:hAnsi="Times New Roman" w:cs="Times New Roman"/>
        </w:rPr>
        <w:t xml:space="preserve">, so a warming-induced stimulation of growth was somewhat surprising. </w:t>
      </w:r>
      <w:commentRangeStart w:id="84"/>
      <w:commentRangeStart w:id="85"/>
      <w:commentRangeStart w:id="86"/>
      <w:r w:rsidR="00464464">
        <w:rPr>
          <w:rFonts w:ascii="Times New Roman" w:hAnsi="Times New Roman" w:cs="Times New Roman"/>
        </w:rPr>
        <w:t>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area, rather than a warming effect on leaf-scale photosynthetic rates</w:t>
      </w:r>
      <w:commentRangeEnd w:id="84"/>
      <w:r w:rsidR="00721B7D">
        <w:rPr>
          <w:rStyle w:val="CommentReference"/>
        </w:rPr>
        <w:commentReference w:id="84"/>
      </w:r>
      <w:commentRangeEnd w:id="85"/>
      <w:r w:rsidR="00686295">
        <w:rPr>
          <w:rStyle w:val="CommentReference"/>
        </w:rPr>
        <w:commentReference w:id="85"/>
      </w:r>
      <w:commentRangeEnd w:id="86"/>
      <w:r w:rsidR="00362E3D">
        <w:rPr>
          <w:rStyle w:val="CommentReference"/>
        </w:rPr>
        <w:commentReference w:id="86"/>
      </w:r>
      <w:r w:rsidR="00464464">
        <w:rPr>
          <w:rFonts w:ascii="Times New Roman" w:hAnsi="Times New Roman" w:cs="Times New Roman"/>
        </w:rPr>
        <w:t xml:space="preserve">. </w:t>
      </w:r>
      <w:r w:rsidR="00041A46">
        <w:rPr>
          <w:rFonts w:ascii="Times New Roman" w:hAnsi="Times New Roman" w:cs="Times New Roman"/>
        </w:rPr>
        <w:t xml:space="preserve">This is consistent with nutrient fertilization studies, in which increases in leaf area,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AA3255">
        <w:rPr>
          <w:rFonts w:ascii="Times New Roman" w:hAnsi="Times New Roman" w:cs="Times New Roman"/>
        </w:rPr>
        <w:fldChar w:fldCharType="begin"/>
      </w:r>
      <w:r w:rsidR="00686295">
        <w:rPr>
          <w:rFonts w:ascii="Times New Roman" w:hAnsi="Times New Roman" w:cs="Times New Roman"/>
        </w:rPr>
        <w:instrText xml:space="preserve"> ADDIN ZOTERO_ITEM CSL_CITATION {"citationID":"BaNzWa36","properties":{"formattedCitation":"{\\rtf (Sinclair &amp; Horie, 1989; Gastal &amp; Lemaire, 2002; Lovelock {\\i{}et al.}, 2004; Wang {\\i{}et al.}, 2012)}","plainCitation":"(Sinclair &amp; Horie, 1989; Gastal &amp; Lemaire, 2002; Lovelock et al., 2004; Wang et al., 2012)"},"citationItems":[{"id":1789,"uris":["http://zotero.org/users/4234815/items/BJAMM5KN"],"uri":["http://zotero.org/users/4234815/items/BJAMM5KN"],"itemData":{"id":1789,"type":"article-journal","title":"Leaf Nitrogen, Photosynthesis, and Crop Radiation Use Efficiency: A Review","container-title":"Crop Science","page":"90","volume":"29","issue":"1","source":"Crossref","DOI":"10.2135/cropsci1989.0011183X002900010023x","ISSN":"0011-183X","shortTitle":"Leaf Nitrogen, Photosynthesis, and Crop Radiation Use Efficiency","language":"en","author":[{"family":"Sinclair","given":"T. R."},{"family":"Horie","given":"T."}],"issued":{"date-parts":[["1989"]]}}},{"id":1787,"uris":["http://zotero.org/users/4234815/items/3P92SIUY"],"uri":["http://zotero.org/users/4234815/items/3P92SIUY"],"itemData":{"id":1787,"type":"article-journal","title":"N uptake and distribution in crops: an agronomical and ecophysiological perspective","container-title":"Journal of Experimental Botany","page":"789-799","volume":"53","issue":"370","source":"Crossref","DOI":"10.1093/jexbot/53.370.789","ISSN":"1460-2431, 0022-0957","shortTitle":"N uptake and distribution in crops","language":"en","author":[{"family":"Gastal","given":"F."},{"family":"Lemaire","given":"G."}],"issued":{"date-parts":[["2002",4,15]]}}},{"id":1783,"uris":["http://zotero.org/users/4234815/items/L9WHLFFI"],"uri":["http://zotero.org/users/4234815/items/L9WHLFFI"],"itemData":{"id":1783,"type":"article-journal","title":"The effect of nutrient enrichment on growth, photosynthesis and hydraulic conductance of dwarf mangroves in Panama","container-title":"Functional Ecology","page":"25-33","volume":"18","issue":"1","source":"Crossref","DOI":"10.1046/j.0269-8463.2004.00805.x","ISSN":"0269-8463, 1365-2435","language":"en","author":[{"family":"Lovelock","given":"C. E."},{"family":"Feller","given":"I. C."},{"family":"Mckee","given":"K. L."},{"family":"Engelbrecht","given":"B. M. J."},{"family":"Ball","given":"M. C."}],"issued":{"date-parts":[["2004",2]]}}},{"id":1785,"uris":["http://zotero.org/users/4234815/items/M39GCA6V"],"uri":["http://zotero.org/users/4234815/items/M39GCA6V"],"itemData":{"id":1785,"type":"article-journal","title":"Impact of nitrogen allocation on growth and photosynthesis of Miscanthus (Miscanthus x giganteus)","container-title":"Global Change Biology Bioenergy","page":"688-697","volume":"4","issue":"6","source":"Web of Science","abstract":"Nitrogen (N) addition typically increases overall plant growth, but the nature of this response depends upon patterns of plant nitrogen allocation that vary throughout the growing season and depend upon canopy position. In this study seasonal variations in leaf traits were investigated across a canopy profile in Miscanthus (Miscanthus x giganteus) under two N treatments (0 and 224 kg ha-1) to determine whether the growth response of Miscanthus to N fertilization was related to the response of photosynthetic capacity and nitrogen allocation. Miscanthus yielded 24.1 Mg ha-1 in fertilized plots, a 40% increase compared to control plots. Photosynthetic properties, such as net photosynthesis (A), maximum rate of rubisco carboxylation (Vcmax), stomatal conductance (gs) and PSII efficiency (Fv'/Fm'), all decreased significantly from the top of the canopy to the bottom, but were not affected by N fertilization. N fertilization increased specific leaf area (SLA) and leaf area index (LAI). Leaf N concentration in different canopy layers was increased by N fertilization and the distribution of N concentration within canopy followed irradiance gradients. These results show that the positive effect of N fertilization on the yield of Miscanthus was unrelated to changes in photosynthetic rates but was achieved mainly by increased canopy leaf area. Vertical measurements through the canopy demonstrated that Miscanthus adapted to the light environment by adjusting leaf morphological and biochemical properties independent of nitrogen treatments. GPP estimated using big leaf and multilayer models varied considerably, suggesting a multilayer model in which Vcmax changes both through time and canopy layer could be adopted into agricultural models to more accurately predict biomass production in biomass crop ecosystems.","DOI":"10.1111/j.1757-1707.2012.01167.x","ISSN":"1757-1693","note":"WOS:000309450100010","journalAbbreviation":"GCB Bioenergy","language":"English","author":[{"family":"Wang","given":"Dan"},{"family":"Maughan","given":"Mathew W."},{"family":"Sun","given":"Jindong"},{"family":"Feng","given":"Xiaohui"},{"family":"Miguez","given":"Fernando"},{"family":"Lee","given":"Dokyoung"},{"family":"Dietze","given":"Michael C."}],"issued":{"date-parts":[["2012",11]]}}}],"schema":"https://github.com/citation-style-language/schema/raw/master/csl-citation.json"} </w:instrText>
      </w:r>
      <w:r w:rsidR="00AA3255">
        <w:rPr>
          <w:rFonts w:ascii="Times New Roman" w:hAnsi="Times New Roman" w:cs="Times New Roman"/>
        </w:rPr>
        <w:fldChar w:fldCharType="separate"/>
      </w:r>
      <w:r w:rsidR="00686295" w:rsidRPr="00686295">
        <w:rPr>
          <w:rFonts w:ascii="Times New Roman" w:hAnsi="Times New Roman" w:cs="Times New Roman"/>
          <w:szCs w:val="24"/>
        </w:rPr>
        <w:t xml:space="preserve">(Sinclair &amp; Horie,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fldChar w:fldCharType="end"/>
      </w:r>
      <w:r w:rsidR="00AA3255">
        <w:rPr>
          <w:rFonts w:ascii="Times New Roman" w:hAnsi="Times New Roman" w:cs="Times New Roman"/>
        </w:rPr>
        <w:t xml:space="preserve">, although there are exceptions </w:t>
      </w:r>
      <w:r w:rsidR="00CA53D2">
        <w:rPr>
          <w:rFonts w:ascii="Times New Roman" w:hAnsi="Times New Roman" w:cs="Times New Roman"/>
        </w:rPr>
        <w:fldChar w:fldCharType="begin"/>
      </w:r>
      <w:r w:rsidR="00CA53D2">
        <w:rPr>
          <w:rFonts w:ascii="Times New Roman" w:hAnsi="Times New Roman" w:cs="Times New Roman"/>
        </w:rPr>
        <w:instrText xml:space="preserve"> ADDIN ZOTERO_ITEM CSL_CITATION {"citationID":"a2gp8ihud28","properties":{"formattedCitation":"{\\rtf (Santiago {\\i{}et al.}, 2012)}","plainCitation":"(Santiago et al., 2012)"},"citationItems":[{"id":1780,"uris":["http://zotero.org/users/4234815/items/3VRZ5SFF"],"uri":["http://zotero.org/users/4234815/items/3VRZ5SFF"],"itemData":{"id":1780,"type":"article-journal","title":"Tropical tree seedling growth responses to nitrogen, phosphorus and potassium addition","container-title":"Journal of Ecology","page":"309-316","volume":"100","issue":"2","source":"Web of Science","abstract":"1. Nutrients are a critical resource for plant growth, but the elements limiting growth in tropical forests have rarely been determined. 2. We investigated the influence of nitrogen (N), phosphorus (P), potassium(K) and micronutrients on seedling biomass and nutrient allocation in a factorial nutrient fertilization experiment in lowland tropical forest at the Barro Colorado Nature Monument, Panama. We also measured 8 years of herbivory and growth for 1800 seedlings. We sought to determine the identity of limiting elements and possible nutrient interactions. 3. The five study species were Alseis blackiana, Desmopsis panamensis, Heisteria concinna, Sorocea affinis and Tetragastris panamensis. Plants grew in deeply shaded understorey with a mean canopy openness of 4.9%(+/-0.7%; 1 SE). 4. Tissue N concentration increased by 11% with N addition. Tissue P concentration increased by 16% with P addition. Tissue K increased by 4% with K addition. K addition reduced root-to-shoot biomass ratio. There was no significant effect of fertilization on specific leaf area or leaf area ratio. 5. The proportion of leaves damaged and the mean level of damage by herbivory increased with P and K addition and showed a significant P x K interaction. 6. Across all species and years, relative growth rate of height increased with K addition and with N and P in combination. Relative growth rate of leaf count trended 8.5% higher with K addition (P = 0.076). 7. We also added micronutrients in a parallel experiment. There was no effect of micronutrient addition on any seedling parameter. 8. Synthesis. K addition affected seedlings by enhancing tissue nutrient concentration, increasing herbivory, reducing root-to-shoot biomass ratio and increasing height growth. Additional effects of N or P on tissue chemistry, herbivory and growth offer support for the multiple limiting resources hypothesis. Our results suggest that seedling growth is limited by nutrients, especially K, even under highly shaded conditions in this lowland tropical forest.","DOI":"10.1111/j.1365-2745.2011.01904.x","ISSN":"0022-0477","note":"WOS:000300500800002","journalAbbreviation":"J. Ecol.","language":"English","author":[{"family":"Santiago","given":"Louis S."},{"family":"Wright","given":"S. Joseph"},{"family":"Harms","given":"Kyle E."},{"family":"Yavitt","given":"Joseph B."},{"family":"Korine","given":"Carmi"},{"family":"Garcia","given":"Milton N."},{"family":"Turner","given":"Benjamin L."}],"issued":{"date-parts":[["2012",3]]}}}],"schema":"https://github.com/citation-style-language/schema/raw/master/csl-citation.json"} </w:instrText>
      </w:r>
      <w:r w:rsidR="00CA53D2">
        <w:rPr>
          <w:rFonts w:ascii="Times New Roman" w:hAnsi="Times New Roman" w:cs="Times New Roman"/>
        </w:rPr>
        <w:fldChar w:fldCharType="separate"/>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CA53D2">
        <w:rPr>
          <w:rFonts w:ascii="Times New Roman" w:hAnsi="Times New Roman" w:cs="Times New Roman"/>
        </w:rPr>
        <w:fldChar w:fldCharType="end"/>
      </w:r>
      <w:r w:rsidR="00041A46">
        <w:rPr>
          <w:rFonts w:ascii="Times New Roman" w:hAnsi="Times New Roman" w:cs="Times New Roman"/>
        </w:rPr>
        <w:t xml:space="preserve">. </w:t>
      </w:r>
      <w:r w:rsidR="00464464">
        <w:rPr>
          <w:rFonts w:ascii="Times New Roman" w:hAnsi="Times New Roman" w:cs="Times New Roman"/>
        </w:rPr>
        <w:t xml:space="preserve">Warming temperatures thus may have a large effect on resource partitioning and growth trajectories for small trees </w:t>
      </w:r>
      <w:commentRangeStart w:id="87"/>
      <w:r w:rsidR="00464464">
        <w:rPr>
          <w:rFonts w:ascii="Times New Roman" w:hAnsi="Times New Roman" w:cs="Times New Roman"/>
        </w:rPr>
        <w:t>undergoing exponential growth</w:t>
      </w:r>
      <w:commentRangeEnd w:id="87"/>
      <w:r w:rsidR="00BF5048">
        <w:rPr>
          <w:rStyle w:val="CommentReference"/>
        </w:rPr>
        <w:commentReference w:id="87"/>
      </w:r>
      <w:r w:rsidR="001901AA">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t>Effects of drought on C allocation</w:t>
      </w:r>
    </w:p>
    <w:p w14:paraId="4F609496" w14:textId="5DE767E4" w:rsidR="00563E99" w:rsidRDefault="00374242">
      <w:pPr>
        <w:spacing w:line="360" w:lineRule="auto"/>
        <w:rPr>
          <w:rFonts w:ascii="Times New Roman" w:hAnsi="Times New Roman" w:cs="Times New Roman"/>
        </w:rPr>
      </w:pPr>
      <w:r w:rsidRPr="009B00B8">
        <w:rPr>
          <w:rFonts w:ascii="Times New Roman" w:hAnsi="Times New Roman" w:cs="Times New Roman"/>
        </w:rPr>
        <w:tab/>
        <w:t xml:space="preserve">The experimental drought did not strongly impact tree C allocation. While the drought clearly reduced the overall rates of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R</w:t>
      </w:r>
      <w:r w:rsidRPr="009B00B8">
        <w:rPr>
          <w:rFonts w:ascii="Times New Roman" w:hAnsi="Times New Roman" w:cs="Times New Roman"/>
          <w:vertAlign w:val="subscript"/>
        </w:rPr>
        <w:t>a</w:t>
      </w:r>
      <w:r w:rsidRPr="009B00B8">
        <w:rPr>
          <w:rFonts w:ascii="Times New Roman" w:hAnsi="Times New Roman" w:cs="Times New Roman"/>
        </w:rPr>
        <w:t>, and the residual, drought did not impact C partitioning. In particular,</w:t>
      </w:r>
      <w:r w:rsidR="004515F9">
        <w:rPr>
          <w:rFonts w:ascii="Times New Roman" w:hAnsi="Times New Roman" w:cs="Times New Roman"/>
        </w:rPr>
        <w:t xml:space="preserve"> we find no evidence that</w:t>
      </w:r>
      <w:r w:rsidRPr="009B00B8">
        <w:rPr>
          <w:rFonts w:ascii="Times New Roman" w:hAnsi="Times New Roman" w:cs="Times New Roman"/>
        </w:rPr>
        <w:t xml:space="preserve"> trees increase</w:t>
      </w:r>
      <w:r w:rsidR="004515F9">
        <w:rPr>
          <w:rFonts w:ascii="Times New Roman" w:hAnsi="Times New Roman" w:cs="Times New Roman"/>
        </w:rPr>
        <w:t>d</w:t>
      </w:r>
      <w:r w:rsidRPr="009B00B8">
        <w:rPr>
          <w:rFonts w:ascii="Times New Roman" w:hAnsi="Times New Roman" w:cs="Times New Roman"/>
        </w:rPr>
        <w:t xml:space="preserve"> C partitioning belowground in response to the drought. </w:t>
      </w:r>
      <w:r w:rsidR="00686295">
        <w:rPr>
          <w:rFonts w:ascii="Times New Roman" w:hAnsi="Times New Roman" w:cs="Times New Roman"/>
        </w:rPr>
        <w:t xml:space="preserve">That is, the drought reduced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commentRangeStart w:id="88"/>
      <w:r w:rsidR="00FD032F">
        <w:rPr>
          <w:rFonts w:ascii="Times New Roman" w:hAnsi="Times New Roman" w:cs="Times New Roman"/>
        </w:rPr>
        <w:t xml:space="preserve">in deep </w:t>
      </w:r>
      <w:commentRangeEnd w:id="88"/>
      <w:r w:rsidR="00591041">
        <w:rPr>
          <w:rStyle w:val="CommentReference"/>
        </w:rPr>
        <w:commentReference w:id="88"/>
      </w:r>
      <w:r w:rsidR="00FD032F">
        <w:rPr>
          <w:rFonts w:ascii="Times New Roman" w:hAnsi="Times New Roman" w:cs="Times New Roman"/>
        </w:rPr>
        <w:t xml:space="preserve">soil. </w:t>
      </w:r>
      <w:r w:rsidR="002059F3">
        <w:rPr>
          <w:rFonts w:ascii="Times New Roman" w:hAnsi="Times New Roman" w:cs="Times New Roman"/>
        </w:rPr>
        <w:t xml:space="preserve">Leaf predawn water potential declined to only approximately -0.6 MPa, which is a moderate value that is not indicative of </w:t>
      </w:r>
      <w:ins w:id="89" w:author="Sebastian Pfautsch" w:date="2018-08-29T13:40:00Z">
        <w:r w:rsidR="00591041">
          <w:rPr>
            <w:rFonts w:ascii="Times New Roman" w:hAnsi="Times New Roman" w:cs="Times New Roman"/>
          </w:rPr>
          <w:t xml:space="preserve">pronounced </w:t>
        </w:r>
      </w:ins>
      <w:r w:rsidR="002059F3">
        <w:rPr>
          <w:rFonts w:ascii="Times New Roman" w:hAnsi="Times New Roman" w:cs="Times New Roman"/>
        </w:rPr>
        <w:t>water stress</w:t>
      </w:r>
      <w:r w:rsidR="00686295">
        <w:rPr>
          <w:rFonts w:ascii="Times New Roman" w:hAnsi="Times New Roman" w:cs="Times New Roman"/>
        </w:rPr>
        <w:t>; this is likely relevant to the lack of any drought effects on GPP partitioning.</w:t>
      </w:r>
      <w:r w:rsidR="002059F3">
        <w:rPr>
          <w:rFonts w:ascii="Times New Roman" w:hAnsi="Times New Roman" w:cs="Times New Roman"/>
        </w:rPr>
        <w:t xml:space="preserve"> </w:t>
      </w:r>
    </w:p>
    <w:p w14:paraId="124D4EBD" w14:textId="5051BA64" w:rsidR="005B039E" w:rsidRPr="00B256B7" w:rsidRDefault="005B039E">
      <w:pPr>
        <w:spacing w:line="360" w:lineRule="auto"/>
        <w:rPr>
          <w:rFonts w:ascii="Times New Roman" w:hAnsi="Times New Roman" w:cs="Times New Roman"/>
        </w:rPr>
      </w:pPr>
      <w:r>
        <w:rPr>
          <w:rFonts w:ascii="Times New Roman" w:hAnsi="Times New Roman" w:cs="Times New Roman"/>
        </w:rPr>
        <w:tab/>
        <w:t>The acq</w:t>
      </w:r>
      <w:r w:rsidR="00686295">
        <w:rPr>
          <w:rFonts w:ascii="Times New Roman" w:hAnsi="Times New Roman" w:cs="Times New Roman"/>
        </w:rPr>
        <w:t>uisition of deep soil water is</w:t>
      </w:r>
      <w:r>
        <w:rPr>
          <w:rFonts w:ascii="Times New Roman" w:hAnsi="Times New Roman" w:cs="Times New Roman"/>
        </w:rPr>
        <w:t xml:space="preserve"> common </w:t>
      </w:r>
      <w:r w:rsidR="00686295">
        <w:rPr>
          <w:rFonts w:ascii="Times New Roman" w:hAnsi="Times New Roman" w:cs="Times New Roman"/>
        </w:rPr>
        <w:t>across</w:t>
      </w:r>
      <w:r w:rsidR="00F53286">
        <w:rPr>
          <w:rFonts w:ascii="Times New Roman" w:hAnsi="Times New Roman" w:cs="Times New Roman"/>
        </w:rPr>
        <w:t xml:space="preserve"> ecosystems, including but not </w:t>
      </w:r>
      <w:r w:rsidR="00686295">
        <w:rPr>
          <w:rFonts w:ascii="Times New Roman" w:hAnsi="Times New Roman" w:cs="Times New Roman"/>
        </w:rPr>
        <w:t>limited</w:t>
      </w:r>
      <w:r w:rsidR="00F53286">
        <w:rPr>
          <w:rFonts w:ascii="Times New Roman" w:hAnsi="Times New Roman" w:cs="Times New Roman"/>
        </w:rPr>
        <w:t xml:space="preserve"> to </w:t>
      </w:r>
      <w:r w:rsidR="00F53286">
        <w:rPr>
          <w:rFonts w:ascii="Times New Roman" w:hAnsi="Times New Roman" w:cs="Times New Roman"/>
          <w:i/>
        </w:rPr>
        <w:t xml:space="preserve">Eucalyptus </w:t>
      </w:r>
      <w:proofErr w:type="spellStart"/>
      <w:r w:rsidR="00F53286">
        <w:rPr>
          <w:rFonts w:ascii="Times New Roman" w:hAnsi="Times New Roman" w:cs="Times New Roman"/>
          <w:i/>
        </w:rPr>
        <w:t>spp</w:t>
      </w:r>
      <w:proofErr w:type="spellEnd"/>
      <w:r w:rsidR="00F53286">
        <w:rPr>
          <w:rFonts w:ascii="Times New Roman" w:hAnsi="Times New Roman" w:cs="Times New Roman"/>
          <w:i/>
        </w:rPr>
        <w:t xml:space="preserve"> </w:t>
      </w:r>
      <w:r w:rsidR="00F53286">
        <w:rPr>
          <w:rFonts w:ascii="Times New Roman" w:hAnsi="Times New Roman" w:cs="Times New Roman"/>
          <w:i/>
        </w:rPr>
        <w:fldChar w:fldCharType="begin"/>
      </w:r>
      <w:r w:rsidR="00F53286">
        <w:rPr>
          <w:rFonts w:ascii="Times New Roman" w:hAnsi="Times New Roman" w:cs="Times New Roman"/>
          <w:i/>
        </w:rPr>
        <w:instrText xml:space="preserve"> ADDIN ZOTERO_ITEM CSL_CITATION {"citationID":"atl3v377n","properties":{"formattedCitation":"{\\rtf (Eamus {\\i{}et al.}, 2015)}","plainCitation":"(Eamus et al., 2015)"},"citationItems":[{"id":139,"uris":["http://zotero.org/users/4234815/items/BQ2X9FFP"],"uri":["http://zotero.org/users/4234815/items/BQ2X9FFP"],"itemData":{"id":139,"type":"article-journal","title":"Groundwater-dependent ecosystems: recent insights from satellite and field-based studies","container-title":"Hydrol. Earth Syst. Sci.","page":"4229-4256","volume":"19","issue":"10","source":"Copernicus Online Journals","abstract":"Groundwater-dependent ecosystems (GDEs) are at risk globally due to unsustainable levels of groundwater extraction, especially in arid and semi-arid regions. In this review, we examine recent developments in the ecohydrology of GDEs with a focus on three knowledge gaps: (1) how do we locate GDEs, (2) how much water is transpired from shallow aquifers by GDEs and (3) what are the responses of GDEs to excessive groundwater extraction? The answers to these questions will determine water allocations that are required to sustain functioning of GDEs and to guide regulations on groundwater extraction to avoid negative impacts on GDEs.  We discuss three methods for identifying GDEs: (1) techniques relying on remotely sensed information; (2) fluctuations in depth-to-groundwater that are associated with diurnal variations in transpiration; and (3) stable isotope analysis of water sources in the transpiration stream.  We then discuss several methods for estimating rates of GW use, including direct measurement using sapflux or eddy covariance technologies, estimation of a climate wetness index within a Budyko framework, spatial distribution of evapotranspiration (ET) using remote sensing, groundwater modelling and stable isotopes. Remote sensing methods often rely on direct measurements to calibrate the relationship between vegetation indices and ET. ET from GDEs is also determined using hydrologic models of varying complexity, from the White method to fully coupled, variable saturation models. Combinations of methods are typically employed to obtain clearer insight into the components of groundwater discharge in GDEs, such as the proportional importance of transpiration versus evaporation (e.g. using stable isotopes) or from groundwater versus rainwater sources.  Groundwater extraction can have severe consequences for the structure and function of GDEs. In the most extreme cases, phreatophytes experience crown dieback and death following groundwater drawdown. We provide a brief review of two case studies of the impacts of GW extraction and then provide an ecosystem-scale, multiple trait, integrated metric of the impact of differences in groundwater depth on the structure and function of eucalypt forests growing along a natural gradient in depth-to-groundwater. We conclude with a discussion of a depth-to-groundwater threshold in this mesic GDE. Beyond this threshold, significant changes occur in ecosystem structure and function.","DOI":"10.5194/hess-19-4229-2015","ISSN":"1607-7938","shortTitle":"Groundwater-dependent ecosystems","journalAbbreviation":"Hydrol. Earth Syst. Sci.","author":[{"family":"Eamus","given":"D."},{"family":"Zolfaghar","given":"S."},{"family":"Villalobos-Vega","given":"R."},{"family":"Cleverly","given":"J."},{"family":"Huete","given":"A."}],"issued":{"date-parts":[["2015",10,21]]}}}],"schema":"https://github.com/citation-style-language/schema/raw/master/csl-citation.json"} </w:instrText>
      </w:r>
      <w:r w:rsidR="00F53286">
        <w:rPr>
          <w:rFonts w:ascii="Times New Roman" w:hAnsi="Times New Roman" w:cs="Times New Roman"/>
          <w:i/>
        </w:rPr>
        <w:fldChar w:fldCharType="separate"/>
      </w:r>
      <w:r w:rsidR="00F53286" w:rsidRPr="00F53286">
        <w:rPr>
          <w:rFonts w:ascii="Times New Roman" w:hAnsi="Times New Roman" w:cs="Times New Roman"/>
          <w:szCs w:val="24"/>
        </w:rPr>
        <w:t xml:space="preserve">(Eamus </w:t>
      </w:r>
      <w:r w:rsidR="00F53286" w:rsidRPr="00F53286">
        <w:rPr>
          <w:rFonts w:ascii="Times New Roman" w:hAnsi="Times New Roman" w:cs="Times New Roman"/>
          <w:i/>
          <w:iCs/>
          <w:szCs w:val="24"/>
        </w:rPr>
        <w:t>et al.</w:t>
      </w:r>
      <w:r w:rsidR="00F53286" w:rsidRPr="00F53286">
        <w:rPr>
          <w:rFonts w:ascii="Times New Roman" w:hAnsi="Times New Roman" w:cs="Times New Roman"/>
          <w:szCs w:val="24"/>
        </w:rPr>
        <w:t>, 2015)</w:t>
      </w:r>
      <w:r w:rsidR="00F53286">
        <w:rPr>
          <w:rFonts w:ascii="Times New Roman" w:hAnsi="Times New Roman" w:cs="Times New Roman"/>
          <w:i/>
        </w:rPr>
        <w:fldChar w:fldCharType="end"/>
      </w:r>
      <w:r w:rsidR="00686295">
        <w:rPr>
          <w:rFonts w:ascii="Times New Roman" w:hAnsi="Times New Roman" w:cs="Times New Roman"/>
        </w:rPr>
        <w:t>. 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ins w:id="90" w:author="Peter Reich" w:date="2018-08-30T16:16:00Z">
        <w:r w:rsidR="00BF5048">
          <w:rPr>
            <w:rFonts w:ascii="Times New Roman" w:hAnsi="Times New Roman" w:cs="Times New Roman"/>
          </w:rPr>
          <w:t xml:space="preserve">ranging from </w:t>
        </w:r>
        <w:commentRangeStart w:id="91"/>
        <w:r w:rsidR="00BF5048">
          <w:rPr>
            <w:rFonts w:ascii="Times New Roman" w:hAnsi="Times New Roman" w:cs="Times New Roman"/>
          </w:rPr>
          <w:t xml:space="preserve">X to Y </w:t>
        </w:r>
      </w:ins>
      <w:commentRangeEnd w:id="91"/>
      <w:r w:rsidR="00632C8F">
        <w:rPr>
          <w:rStyle w:val="CommentReference"/>
        </w:rPr>
        <w:commentReference w:id="91"/>
      </w:r>
      <w:r w:rsidR="0036405B">
        <w:rPr>
          <w:rFonts w:ascii="Times New Roman" w:hAnsi="Times New Roman" w:cs="Times New Roman"/>
        </w:rPr>
        <w:t xml:space="preserve">to </w:t>
      </w:r>
      <w:r w:rsidR="00B256B7">
        <w:rPr>
          <w:rFonts w:ascii="Times New Roman" w:hAnsi="Times New Roman" w:cs="Times New Roman"/>
        </w:rPr>
        <w:t xml:space="preserve">avoid production declines under conditions of surface moisture limitation </w:t>
      </w:r>
      <w:r w:rsidR="00B256B7">
        <w:rPr>
          <w:rFonts w:ascii="Times New Roman" w:hAnsi="Times New Roman" w:cs="Times New Roman"/>
        </w:rPr>
        <w:fldChar w:fldCharType="begin"/>
      </w:r>
      <w:r w:rsidR="00B256B7">
        <w:rPr>
          <w:rFonts w:ascii="Times New Roman" w:hAnsi="Times New Roman" w:cs="Times New Roman"/>
        </w:rPr>
        <w:instrText xml:space="preserve"> ADDIN ZOTERO_ITEM CSL_CITATION {"citationID":"ZzztZwRl","properties":{"formattedCitation":"{\\rtf (Baldocchi {\\i{}et al.}, 2010; Barbeta {\\i{}et al.}, 2015)}","plainCitation":"(Baldocchi et al., 2010; Barbeta et al., 2015)"},"citationItems":[{"id":565,"uris":["http://zotero.org/users/4234815/items/DH2H7B26"],"uri":["http://zotero.org/users/4234815/items/DH2H7B26"],"itemData":{"id":565,"type":"article-journal","title":"On the differential advantages of evergreenness and deciduousness in mediterranean oak woodlands: a flux perspective","container-title":"Ecological Applications","page":"1583-1597","volume":"20","issue":"6","source":"Wiley Online Library","abstract":"We assessed the differential advantages of deciduousness and evergreenness by examining 26 site-years of carbon dioxide, water vapor, and energy flux measurements from five comparable oak woodlands in France, Italy, Portugal, and California (USA). On average, the evergreen and deciduous oak woodlands assimilated and respired similar amounts of carbon while using similar amounts of water. These results suggest that evergreen and deciduous woodlands have specific, and similar, ecological costs in mediterranean climates, and that both leaf habits are able to meet these costs. What are the mechanisms behind these findings? Deciduous oaks compensated for having a shorter growing season by attaining a greater capacity to assimilate carbon for a given amount of intercepted solar radiation during the well-watered spring period; at saturating light levels, deciduous oaks gained carbon at six times the rate of evergreen oaks. Otherwise, the two leaf habits experienced similar efficiencies in carbon use (the change in carbon respired per change in carbon assimilated), water use (the change in carbon assimilation per change in water evaporated), and rainfall use (the change in evaporation per change in rainfall). Overall, leaf area index, rather than leaf habit, was the significant factor in determining the absolute magnitude of carbon gained and water lost by each evergreen and deciduous oak woodland over an annual interval; the closed canopies assimilated and respired more carbon and transpired more water than the open canopies. Both deciduous and evergreen mediterranean oaks survive in their seasonally hot/dry, wet/cool native range by ensuring that actual evaporation is less than the supply of water. This feat is accomplished by adjusting the leaf area index to reduce total water loss at the landscape scale, by down-regulating photosynthesis, respiration, and stomatal conductance with progressive seasonal soil water deficits, and by extending their root systems to tap groundwater.","DOI":"10.1890/08-2047.1","ISSN":"1939-5582","shortTitle":"On the differential advantages of evergreenness and deciduousness in mediterranean oak woodlands","language":"en","author":[{"family":"Baldocchi","given":"Dennis D."},{"family":"Ma","given":"Siyan"},{"family":"Rambal","given":"Serge"},{"family":"Misson","given":"Laurent"},{"family":"Ourcival","given":"Jean-Marc"},{"family":"Limousin","given":"Jean-Marc"},{"family":"Pereira","given":"Joao"},{"family":"Papale","given":"Dario"}],"issued":{"date-parts":[["2010",9,1]]}}},{"id":568,"uris":["http://zotero.org/users/4234815/items/ZAVI7G5D"],"uri":["http://zotero.org/users/4234815/items/ZAVI7G5D"],"itemData":{"id":568,"type":"article-journal","title":"The combined effects of a long-term experimental drought and an extreme drought on the use of plant-water sources in a Mediterranean forest","container-title":"Global Change Biology","page":"1213-1225","volume":"21","issue":"3","source":"Wiley Online Library","abstract":"Vegetation in water-limited ecosystems relies strongly on access to deep water reserves to withstand dry periods. Most of these ecosystems have shallow soils over deep groundwater reserves. Understanding the functioning and functional plasticity of species-specific root systems and the patterns of or differences in the use of water sources under more frequent or intense droughts is therefore necessary to properly predict the responses of seasonally dry ecosystems to future climate. We used stable isotopes to investigate the seasonal patterns of water uptake by a sclerophyll forest on sloped terrain with shallow soils. We assessed the effect of a long-term experimental drought (12 years) and the added impact of an extreme natural drought that produced widespread tree mortality and crown defoliation. The dominant species, Quercus ilex, Arbutus unedo and Phillyrea latifolia, all have dimorphic root systems enabling them to access different water sources in space and time. The plants extracted water mainly from the soil in the cold and wet seasons but increased their use of groundwater during the summer drought. Interestingly, the plants subjected to the long-term experimental drought shifted water uptake toward deeper (10–35 cm) soil layers during the wet season and reduced groundwater uptake in summer, indicating plasticity in the functional distribution of fine roots that dampened the effect of our experimental drought over the long term. An extreme drought in 2011, however, further reduced the contribution of deep soil layers and groundwater to transpiration, which resulted in greater crown defoliation in the drought-affected plants. This study suggests that extreme droughts aggravate moderate but persistent drier conditions (simulated by our manipulation) and may lead to the depletion of water from groundwater reservoirs and weathered bedrock, threatening the preservation of these Mediterranean ecosystems in their current structures and compositions.","DOI":"10.1111/gcb.12785","ISSN":"1365-2486","journalAbbreviation":"Glob Change Biol","language":"en","author":[{"family":"Barbeta","given":"Adrià"},{"family":"Mejía-Chang","given":"Monica"},{"family":"Ogaya","given":"Romà"},{"family":"Voltas","given":"Jordi"},{"family":"Dawson","given":"Todd E."},{"family":"Peñuelas","given":"Josep"}],"issued":{"date-parts":[["2015",3,1]]}}}],"schema":"https://github.com/citation-style-language/schema/raw/master/csl-citation.json"} </w:instrText>
      </w:r>
      <w:r w:rsidR="00B256B7">
        <w:rPr>
          <w:rFonts w:ascii="Times New Roman" w:hAnsi="Times New Roman" w:cs="Times New Roman"/>
        </w:rPr>
        <w:fldChar w:fldCharType="separate"/>
      </w:r>
      <w:r w:rsidR="00B256B7" w:rsidRPr="00B256B7">
        <w:rPr>
          <w:rFonts w:ascii="Times New Roman" w:hAnsi="Times New Roman" w:cs="Times New Roman"/>
          <w:szCs w:val="24"/>
        </w:rPr>
        <w:t xml:space="preserve">(Baldocchi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B256B7">
        <w:rPr>
          <w:rFonts w:ascii="Times New Roman" w:hAnsi="Times New Roman" w:cs="Times New Roman"/>
        </w:rPr>
        <w:fldChar w:fldCharType="end"/>
      </w:r>
      <w:r w:rsidR="00B256B7">
        <w:rPr>
          <w:rFonts w:ascii="Times New Roman" w:hAnsi="Times New Roman" w:cs="Times New Roman"/>
        </w:rPr>
        <w:t xml:space="preserve">. Some </w:t>
      </w:r>
      <w:ins w:id="92" w:author="Sebastian Pfautsch" w:date="2018-08-29T13:41:00Z">
        <w:r w:rsidR="00591041">
          <w:rPr>
            <w:rFonts w:ascii="Times New Roman" w:hAnsi="Times New Roman" w:cs="Times New Roman"/>
          </w:rPr>
          <w:t>e</w:t>
        </w:r>
      </w:ins>
      <w:del w:id="93" w:author="Sebastian Pfautsch" w:date="2018-08-29T13:41:00Z">
        <w:r w:rsidR="00B256B7" w:rsidDel="00591041">
          <w:rPr>
            <w:rFonts w:ascii="Times New Roman" w:hAnsi="Times New Roman" w:cs="Times New Roman"/>
          </w:rPr>
          <w:delText>E</w:delText>
        </w:r>
      </w:del>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ins w:id="94" w:author="Sebastian Pfautsch" w:date="2018-08-29T13:45:00Z">
        <w:r w:rsidR="00591041">
          <w:rPr>
            <w:rFonts w:ascii="Times New Roman" w:hAnsi="Times New Roman" w:cs="Times New Roman"/>
          </w:rPr>
          <w:t xml:space="preserve"> (e.g. </w:t>
        </w:r>
        <w:commentRangeStart w:id="95"/>
        <w:r w:rsidR="00591041">
          <w:rPr>
            <w:rFonts w:ascii="Times New Roman" w:hAnsi="Times New Roman" w:cs="Times New Roman"/>
          </w:rPr>
          <w:t>Pfautsch et al. 201</w:t>
        </w:r>
      </w:ins>
      <w:ins w:id="96" w:author="Sebastian Pfautsch" w:date="2018-08-29T13:47:00Z">
        <w:r w:rsidR="00591041">
          <w:rPr>
            <w:rFonts w:ascii="Times New Roman" w:hAnsi="Times New Roman" w:cs="Times New Roman"/>
          </w:rPr>
          <w:t>1</w:t>
        </w:r>
      </w:ins>
      <w:ins w:id="97" w:author="Sebastian Pfautsch" w:date="2018-08-29T13:52:00Z">
        <w:r w:rsidR="00E80ECC">
          <w:rPr>
            <w:rFonts w:ascii="Times New Roman" w:hAnsi="Times New Roman" w:cs="Times New Roman"/>
          </w:rPr>
          <w:t>, 2015</w:t>
        </w:r>
      </w:ins>
      <w:ins w:id="98" w:author="Sebastian Pfautsch" w:date="2018-08-29T13:47:00Z">
        <w:r w:rsidR="00591041">
          <w:rPr>
            <w:rFonts w:ascii="Times New Roman" w:hAnsi="Times New Roman" w:cs="Times New Roman"/>
          </w:rPr>
          <w:t>)</w:t>
        </w:r>
        <w:commentRangeEnd w:id="95"/>
        <w:r w:rsidR="00591041">
          <w:rPr>
            <w:rStyle w:val="CommentReference"/>
          </w:rPr>
          <w:commentReference w:id="95"/>
        </w:r>
      </w:ins>
      <w:r w:rsidR="0036405B">
        <w:rPr>
          <w:rFonts w:ascii="Times New Roman" w:hAnsi="Times New Roman" w:cs="Times New Roman"/>
        </w:rPr>
        <w:t>. R</w:t>
      </w:r>
      <w:r w:rsidR="00B256B7">
        <w:rPr>
          <w:rFonts w:ascii="Times New Roman" w:hAnsi="Times New Roman" w:cs="Times New Roman"/>
        </w:rPr>
        <w:t>iver red gum (</w:t>
      </w:r>
      <w:r w:rsidR="00B256B7" w:rsidRPr="00B256B7">
        <w:rPr>
          <w:rFonts w:ascii="Times New Roman" w:hAnsi="Times New Roman" w:cs="Times New Roman"/>
          <w:i/>
        </w:rPr>
        <w:t xml:space="preserve">Eucalyptus </w:t>
      </w:r>
      <w:proofErr w:type="spellStart"/>
      <w:r w:rsidR="00B256B7" w:rsidRPr="00B256B7">
        <w:rPr>
          <w:rFonts w:ascii="Times New Roman" w:hAnsi="Times New Roman" w:cs="Times New Roman"/>
          <w:i/>
        </w:rPr>
        <w:t>camaldulensis</w:t>
      </w:r>
      <w:proofErr w:type="spellEnd"/>
      <w:r w:rsidR="00B256B7">
        <w:rPr>
          <w:rFonts w:ascii="Times New Roman" w:hAnsi="Times New Roman" w:cs="Times New Roman"/>
        </w:rPr>
        <w:t>)</w:t>
      </w:r>
      <w:r w:rsidR="0036405B">
        <w:rPr>
          <w:rFonts w:ascii="Times New Roman" w:hAnsi="Times New Roman" w:cs="Times New Roman"/>
        </w:rPr>
        <w:t xml:space="preserve"> i</w:t>
      </w:r>
      <w:r w:rsidR="00B256B7">
        <w:rPr>
          <w:rFonts w:ascii="Times New Roman" w:hAnsi="Times New Roman" w:cs="Times New Roman"/>
        </w:rPr>
        <w:t>s distributed throughout arid Australia along river</w:t>
      </w:r>
      <w:r w:rsidR="0036405B">
        <w:rPr>
          <w:rFonts w:ascii="Times New Roman" w:hAnsi="Times New Roman" w:cs="Times New Roman"/>
        </w:rPr>
        <w:t xml:space="preserve"> beds that are frequently dry on the surface, and these trees frequently utilize groundwater during the hot</w:t>
      </w:r>
      <w:r w:rsidR="00743AA6">
        <w:rPr>
          <w:rFonts w:ascii="Times New Roman" w:hAnsi="Times New Roman" w:cs="Times New Roman"/>
        </w:rPr>
        <w:t xml:space="preserve"> and</w:t>
      </w:r>
      <w:r w:rsidR="0036405B">
        <w:rPr>
          <w:rFonts w:ascii="Times New Roman" w:hAnsi="Times New Roman" w:cs="Times New Roman"/>
        </w:rPr>
        <w:t xml:space="preserve"> arid summer </w:t>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{"citationID":"a2ft0pbhqar","properties":{"formattedCitation":"{\\rtf (Mensforth {\\i{}et al.}, 1994)}","plainCitation":"(Mensforth et al., 1994)"},"citationItems":[{"id":571,"uris":["http://zotero.org/users/4234815/items/INJVEGH9"],"uri":["http://zotero.org/users/4234815/items/INJVEGH9"],"itemData":{"id":571,"type":"article-journal","title":"Sources of water used by riparian Eucalyptus camaldulensis overlying highly saline groundwater","container-title":"Oecologia","page":"21-28","volume":"100","issue":"1-2","source":"link.springer.com","abstract":"Water sources of Eucalyptus camaldulensis Dehn. trees were investigated on a semiarid floodplain in south-eastern Australia. The trees investigated ranged in distance from 0.5 to 40 m from a stream, with electrical conductivity 0.8 dSm−1, and grew over groundwater with electrical conductivity ranging from 30 to 50 dSm−1. The sources of water being used by the trees were investigated using the naturally occurring stable isotopes of water and measurements of soil water potential. Xylem water potential and leaf conductance were also examined to identify the trees' response to using these sources of water. Trees at distances greater than about 15 m from the stream used no stream water. The trees used groundwater in summer and a combination of groundwater and rain-derived surface-soil water (0.05–0.15 m depth) in winter. In doing so they suffered water stress at electrical conductivities higher than approximately 40 dSm−1 (equivalent to approximately −1.4 MPa). Trees adjacent to the stream used stream water directly in summer, but may have used stream water from the soil profile in winter, after the stream had risen and recharged the soil water. E. camaldulensis appeared to be partially opportunistic in the sources of water they used.","DOI":"10.1007/BF00317126","ISSN":"0029-8549, 1432-1939","journalAbbreviation":"Oecologia","language":"en","author":[{"family":"Mensforth","given":"Lisa J."},{"family":"Thorburn","given":"Peter J."},{"family":"Tyerman","given":"Steve D."},{"family":"Walker","given":"Glen R."}],"issued":{"date-parts":[["1994",11,1]]}}}],"schema":"https://github.com/citation-style-language/schema/raw/master/csl-citation.json"}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(Mensforth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1994)</w:t>
      </w:r>
      <w:r w:rsidR="0036405B">
        <w:rPr>
          <w:rFonts w:ascii="Times New Roman" w:hAnsi="Times New Roman" w:cs="Times New Roman"/>
        </w:rPr>
        <w:fldChar w:fldCharType="end"/>
      </w:r>
      <w:r w:rsidR="00B256B7">
        <w:rPr>
          <w:rFonts w:ascii="Times New Roman" w:hAnsi="Times New Roman" w:cs="Times New Roman"/>
        </w:rPr>
        <w:t xml:space="preserve">. </w:t>
      </w:r>
      <w:commentRangeStart w:id="99"/>
      <w:r w:rsidR="00B93F9C">
        <w:rPr>
          <w:rFonts w:ascii="Times New Roman" w:hAnsi="Times New Roman" w:cs="Times New Roman"/>
        </w:rPr>
        <w:t xml:space="preserve">Additionally,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{"citationID":"a5g5fdga5t","properties":{"formattedCitation":"{\\rtf (Zolfaghar {\\i{}et al.}, 2017)}","plainCitation":"(Zolfaghar et al., 2017)"},"citationItems":[{"id":555,"uris":["http://zotero.org/users/4234815/items/3N8BBFX4"],"uri":["http://zotero.org/users/4234815/items/3N8BBFX4"],"itemData":{"id":555,"type":"article-journal","title":"Transpiration of Eucalyptus woodlands across a natural gradient of depth-to-groundwater","container-title":"Tree Physiology","page":"961-975","volume":"37","issue":"7","source":"academic.oup.com","abstract":"Water resources and their management present social, economic and environmental challenges, with demand for human consumptive, industrial and environmental uses increasing globally. However, environmental water requirements, that is, the allocation of water to the maintenance of ecosystem health, are often neglected or poorly quantified. Further, transpiration by trees is commonly a major determinant of the hydrological balance of woodlands but recognition of the role of groundwater in hydrological balances of woodlands remains inadequate, particularly in mesic climates. In this study, we measured rates of tree water-use and sapwood 13C isotopic ratio in a mesic, temperate Eucalypt woodland along a naturally occurring gradient of depth-to-groundwater (DGW), to examine daily, seasonal and annual patterns of transpiration. We found that: (i) the maximum rate of stand transpiration was observed at the second shallowest site (4.3 m) rather than the shallowest (2.4 m); (ii) as DGW increased from 4.3 to 37.5 m, stand transpiration declined; (iii) the smallest rate of stand transpiration was observed at the deepest (37.5 m) site; (iv) intrinsic water-use efficiency was smallest at the two intermediate DGW sites as reflected in the Δ13C of the most recently formed sapwood and largest at the deepest and shallowest DGW sites, reflecting the imposition of flooding at the shallowest site and the inaccessibility of groundwater at the deepest site; and (v) there was no evidence of convergence in rates of water-use for co-occurring species at any site. We conclude that even in mesic environments groundwater can be utilized by trees. We further conclude that these forests are facultatively groundwater-dependent when groundwater depth is &amp;lt;9 m and suggest that during drier-than-average years the contribution of groundwater to stand transpiration is likely to increase significantly at the three shallowest DGW sites.","DOI":"10.1093/treephys/tpx024","ISSN":"0829-318X","journalAbbreviation":"Tree Physiol","author":[{"family":"Zolfaghar","given":"Sepideh"},{"family":"Villalobos-Vega","given":"Randol"},{"family":"Zeppel","given":"Melanie"},{"family":"Cleverly","given":"James"},{"family":"Rumman","given":"Rizwana"},{"family":"Hingee","given":"Matthew"},{"family":"Boulain","given":"Nicolas"},{"family":"Li","given":"Zheng"},{"family":"Eamus","given":"Derek"}],"issued":{"date-parts":[["2017",7,1]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Zolfaghar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xml:space="preserve"> </w:t>
      </w:r>
      <w:r w:rsidR="00B93F9C">
        <w:rPr>
          <w:rFonts w:ascii="Times New Roman" w:hAnsi="Times New Roman" w:cs="Times New Roman"/>
          <w:szCs w:val="24"/>
        </w:rPr>
        <w:t>(</w:t>
      </w:r>
      <w:r w:rsidR="00B93F9C" w:rsidRPr="00B93F9C">
        <w:rPr>
          <w:rFonts w:ascii="Times New Roman" w:hAnsi="Times New Roman" w:cs="Times New Roman"/>
          <w:szCs w:val="24"/>
        </w:rPr>
        <w:t>2017)</w:t>
      </w:r>
      <w:r w:rsidR="00B93F9C">
        <w:rPr>
          <w:rFonts w:ascii="Times New Roman" w:hAnsi="Times New Roman" w:cs="Times New Roman"/>
        </w:rPr>
        <w:fldChar w:fldCharType="end"/>
      </w:r>
      <w:r w:rsidR="00B93F9C">
        <w:rPr>
          <w:rFonts w:ascii="Times New Roman" w:hAnsi="Times New Roman" w:cs="Times New Roman"/>
        </w:rPr>
        <w:t xml:space="preserve"> found substantial groun</w:t>
      </w:r>
      <w:r w:rsidR="00686295">
        <w:rPr>
          <w:rFonts w:ascii="Times New Roman" w:hAnsi="Times New Roman" w:cs="Times New Roman"/>
        </w:rPr>
        <w:t>dwater use for transpiration</w:t>
      </w:r>
      <w:r w:rsidR="00B93F9C">
        <w:rPr>
          <w:rFonts w:ascii="Times New Roman" w:hAnsi="Times New Roman" w:cs="Times New Roman"/>
        </w:rPr>
        <w:t>, even in</w:t>
      </w:r>
      <w:r w:rsidR="00686295">
        <w:rPr>
          <w:rFonts w:ascii="Times New Roman" w:hAnsi="Times New Roman" w:cs="Times New Roman"/>
        </w:rPr>
        <w:t xml:space="preserve"> a temperate mesic environment. </w:t>
      </w:r>
      <w:commentRangeEnd w:id="99"/>
      <w:r w:rsidR="00BF5048">
        <w:rPr>
          <w:rStyle w:val="CommentReference"/>
        </w:rPr>
        <w:commentReference w:id="99"/>
      </w:r>
      <w:r w:rsidR="0036405B">
        <w:rPr>
          <w:rFonts w:ascii="Times New Roman" w:hAnsi="Times New Roman" w:cs="Times New Roman"/>
        </w:rPr>
        <w:fldChar w:fldCharType="begin"/>
      </w:r>
      <w:r w:rsidR="0036405B">
        <w:rPr>
          <w:rFonts w:ascii="Times New Roman" w:hAnsi="Times New Roman" w:cs="Times New Roman"/>
        </w:rPr>
        <w:instrText xml:space="preserve"> ADDIN ZOTERO_ITEM CSL_CITATION {"citationID":"av7kvbc9iv","properties":{"formattedCitation":"{\\rtf (Koirala {\\i{}et al.}, 2017)}","plainCitation":"(Koirala et al., 2017)"},"citationItems":[{"id":559,"uris":["http://zotero.org/users/4234815/items/SJZBWP3R"],"uri":["http://zotero.org/users/4234815/items/SJZBWP3R"],"itemData":{"id":559,"type":"article-journal","title":"Global distribution of groundwater-vegetation spatial covariation","container-title":"Geophysical Research Letters","page":"2017GL072885","volume":"44","issue":"9","source":"Wiley Online Library","abstract":"Groundwater is an integral component of the water cycle, and it also influences the carbon cycle by supplying moisture to ecosystems. However, the extent and determinants of groundwater-vegetation interactions are poorly understood at the global scale. Using several high-resolution data products, we show that the spatial patterns of ecosystem gross primary productivity and groundwater table depth are correlated during at least one season in more than two thirds of the global vegetated area. Positive relationships, i.e., larger productivity under shallower groundwater table, predominate in moisture-limited dry to mesic conditions with herbaceous and shrub vegetation. Negative relationships, i.e., larger productivity under deeper groundwater, predominate in humid climates with forests, possibly indicating a drawdown of groundwater table due to substantial ecosystem water use. Interestingly, these opposite groundwater-vegetation interactions are primarily associated with differences in vegetation than with climate and surface characteristics. These findings put forth the first evidence, and a need for better representation, of extensive and non-negligible groundwater-vegetation interactions at the global scale.","DOI":"10.1002/2017GL072885","ISSN":"1944-8007","journalAbbreviation":"Geophys. Res. Lett.","language":"en","author":[{"family":"Koirala","given":"Sujan"},{"family":"Jung","given":"Martin"},{"family":"Reichstein","given":"Markus"},{"family":"Graaf","given":"Inge E. M.","non-dropping-particle":"de"},{"family":"Camps-Valls","given":"Gustau"},{"family":"Ichii","given":"Kazuhito"},{"family":"Papale","given":"Dario"},{"family":"Ráduly","given":"Botond"},{"family":"Schwalm","given":"Christopher R."},{"family":"Tramontana","given":"Gianluca"},{"family":"Carvalhais","given":"Nuno"}],"issued":{"date-parts":[["2017",5,16]]}}}],"schema":"https://github.com/citation-style-language/schema/raw/master/csl-citation.json"} </w:instrText>
      </w:r>
      <w:r w:rsidR="0036405B">
        <w:rPr>
          <w:rFonts w:ascii="Times New Roman" w:hAnsi="Times New Roman" w:cs="Times New Roman"/>
        </w:rPr>
        <w:fldChar w:fldCharType="separate"/>
      </w:r>
      <w:r w:rsidR="0036405B" w:rsidRPr="0036405B">
        <w:rPr>
          <w:rFonts w:ascii="Times New Roman" w:hAnsi="Times New Roman" w:cs="Times New Roman"/>
          <w:szCs w:val="24"/>
        </w:rPr>
        <w:t xml:space="preserve">Koirala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fldChar w:fldCharType="end"/>
      </w:r>
      <w:r w:rsidR="0036405B">
        <w:rPr>
          <w:rFonts w:ascii="Times New Roman" w:hAnsi="Times New Roman" w:cs="Times New Roman"/>
        </w:rPr>
        <w:t xml:space="preserve"> aggregated high-resolution data products and demonstrated strong correlations between ecosystem gross primary productivity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1C6716B8" w14:textId="5A001845" w:rsidR="002C57D4"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autotrophic respiration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xml:space="preserve">. Our observations suggest that tree C allocation of GPP to these terms is variable in time and can be influenced by </w:t>
      </w:r>
      <w:r w:rsidR="002059F3">
        <w:rPr>
          <w:rFonts w:ascii="Times New Roman" w:hAnsi="Times New Roman" w:cs="Times New Roman"/>
        </w:rPr>
        <w:t xml:space="preserve">environmental drivers such as temperature. </w:t>
      </w:r>
      <w:commentRangeStart w:id="100"/>
      <w:r w:rsidR="002059F3">
        <w:rPr>
          <w:rFonts w:ascii="Times New Roman" w:hAnsi="Times New Roman" w:cs="Times New Roman"/>
        </w:rPr>
        <w:t>That is, the observations presented here are not consistent with static partitioning schemes with fixed and constant partitioning of GPP into component fluxes.</w:t>
      </w:r>
      <w:r w:rsidR="00B93F9C">
        <w:rPr>
          <w:rFonts w:ascii="Times New Roman" w:hAnsi="Times New Roman" w:cs="Times New Roman"/>
        </w:rPr>
        <w:t xml:space="preserve"> </w:t>
      </w:r>
      <w:commentRangeEnd w:id="100"/>
      <w:r w:rsidR="00413AB9">
        <w:rPr>
          <w:rStyle w:val="CommentReference"/>
        </w:rPr>
        <w:commentReference w:id="100"/>
      </w:r>
      <w:r w:rsidR="00B93F9C">
        <w:rPr>
          <w:rFonts w:ascii="Times New Roman" w:hAnsi="Times New Roman" w:cs="Times New Roman"/>
        </w:rPr>
        <w:t xml:space="preserve">However, the 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Pr>
          <w:rFonts w:ascii="Times New Roman" w:hAnsi="Times New Roman" w:cs="Times New Roman"/>
        </w:rPr>
        <w:fldChar w:fldCharType="begin"/>
      </w:r>
      <w:r w:rsidR="00B93F9C">
        <w:rPr>
          <w:rFonts w:ascii="Times New Roman" w:hAnsi="Times New Roman" w:cs="Times New Roman"/>
        </w:rPr>
        <w:instrText xml:space="preserve"> ADDIN ZOTERO_ITEM CSL_CITATION {"citationID":"a1brs9neirc","properties":{"formattedCitation":"{\\rtf (van der Ploeg {\\i{}et al.}, 1999)}","plainCitation":"(van der Ploeg et al., 1999)"},"citationItems":[{"id":574,"uris":["http://zotero.org/users/4234815/items/5KCQDQA2"],"uri":["http://zotero.org/users/4234815/items/5KCQDQA2"],"itemData":{"id":574,"type":"article-journal","title":"On the Origin of the Theory of Mineral Nutrition of Plants and the Law of the Minimum","page":"1055-1062","volume":"63","issue":"5","source":"dl.sciencesocieties.org","DOI":"10.2136/sssaj1999.6351055x","ISSN":"1435-0661","language":"en","author":[{"family":"Ploeg","given":"R. R.","non-dropping-particle":"van der"},{"family":"Bo¨hm","given":"W."},{"family":"Kirkham","given":"M. B."}],"issued":{"date-parts":[["1999",9,1]]}}}],"schema":"https://github.com/citation-style-language/schema/raw/master/csl-citation.json"} </w:instrText>
      </w:r>
      <w:r w:rsidR="00B93F9C">
        <w:rPr>
          <w:rFonts w:ascii="Times New Roman" w:hAnsi="Times New Roman" w:cs="Times New Roman"/>
        </w:rPr>
        <w:fldChar w:fldCharType="separate"/>
      </w:r>
      <w:r w:rsidR="00B93F9C" w:rsidRPr="00B93F9C">
        <w:rPr>
          <w:rFonts w:ascii="Times New Roman" w:hAnsi="Times New Roman" w:cs="Times New Roman"/>
          <w:szCs w:val="24"/>
        </w:rPr>
        <w:t xml:space="preserve">(van der Ploeg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fldChar w:fldCharType="end"/>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Pr>
          <w:rFonts w:ascii="Times New Roman" w:hAnsi="Times New Roman" w:cs="Times New Roman"/>
        </w:rPr>
        <w:fldChar w:fldCharType="begin"/>
      </w:r>
      <w:r w:rsidR="002C57D4">
        <w:rPr>
          <w:rFonts w:ascii="Times New Roman" w:hAnsi="Times New Roman" w:cs="Times New Roman"/>
        </w:rPr>
        <w:instrText xml:space="preserve"> ADDIN ZOTERO_ITEM CSL_CITATION {"citationID":"a1jv49g6qs8","properties":{"formattedCitation":"{\\rtf (Aspinwall {\\i{}et al.}, 2016)}","plainCitation":"(Aspinwall et al., 2016)"},"citationItems":[{"id":97,"uris":["http://zotero.org/users/4234815/items/4FAF58U7"],"uri":["http://zotero.org/users/4234815/items/4FAF58U7"],"itemData":{"id":97,"type":"article-journal","title":"Convergent acclimation of leaf photosynthesis and respiration to prevailing ambient temperatures under current and warmer climates in Eucalyptus tereticornis","container-title":"New Phytologist","page":"354-367","volume":"212","issue":"2","source":"Web of Science","abstract":"Understanding physiological acclimation of photosynthesis and respiration is important in elucidating the metabolic performance of trees in a changing climate. Does physiological acclimation to climate warming mirror acclimation to seasonal temperature changes? We grew Eucalyptus tereticornis trees in the field for 14months inside 9-m tall whole-tree chambers tracking ambient air temperature (T-air) or ambient T-air+3 degrees C (i.e. warmed'). We measured light- and CO2-saturated net photosynthesis (A(max)) and night-time dark respiration (R) each month at 25 degrees C to quantify acclimation. Tree growth was measured, and leaf nitrogen (N) and total nonstructural carbohydrate (TNC) concentrations were determined to investigate mechanisms of acclimation. Warming reduced A(max) and R measured at 25 degrees C compared to ambient-grown trees. Both traits also declined as mean daily T-air increased, and did so in a similar way across temperature treatments. A(max) and R (at 25 degrees C) both increased as TNC concentrations increased seasonally; these relationships appeared to arise from source-sink imbalances, suggesting potential substrate regulation of thermal acclimation. We found that photosynthesis and respiration each acclimated equivalently to experimental warming and seasonal temperature change of a similar magnitude, reflecting a common, nearly homeostatic constraint on leaf carbon exchange that will be important in governing tree responses to climate warming.","DOI":"10.1111/nph.14035","ISSN":"0028-646X","note":"WOS:000383595700011","journalAbbreviation":"New Phytol.","language":"English","author":[{"family":"Aspinwall","given":"Michael J."},{"family":"Drake","given":"John E."},{"family":"Campany","given":"Courtney"},{"family":"Varhammar","given":"Angelica"},{"family":"Ghannoum","given":"Oula"},{"family":"Tissue","given":"David T."},{"family":"Reich","given":"Peter B."},{"family":"Tjoelker","given":"Mark G."}],"issued":{"date-parts":[["2016",10]]}}}],"schema":"https://github.com/citation-style-language/schema/raw/master/csl-citation.json"} </w:instrText>
      </w:r>
      <w:r w:rsidR="002C57D4">
        <w:rPr>
          <w:rFonts w:ascii="Times New Roman" w:hAnsi="Times New Roman" w:cs="Times New Roman"/>
        </w:rPr>
        <w:fldChar w:fldCharType="separate"/>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fldChar w:fldCharType="end"/>
      </w:r>
      <w:r w:rsidR="002C57D4">
        <w:rPr>
          <w:rFonts w:ascii="Times New Roman" w:hAnsi="Times New Roman" w:cs="Times New Roman"/>
        </w:rPr>
        <w:t xml:space="preserve"> recently documented strong seasonal variation in carbohydrate storage in this experiment with evergreen trees, characterized by the buildup of high starch concentrations during the winter and a drawdown of these reserves during the summer. </w:t>
      </w:r>
      <w:commentRangeStart w:id="101"/>
      <w:r w:rsidR="002C57D4">
        <w:rPr>
          <w:rFonts w:ascii="Times New Roman" w:hAnsi="Times New Roman" w:cs="Times New Roman"/>
        </w:rPr>
        <w:t>It appears that these trees partially utilize a non-structural carbohydrate storage reserve to fuel growth and metabolism during the hot summer</w:t>
      </w:r>
      <w:commentRangeEnd w:id="101"/>
      <w:r w:rsidR="00E80ECC">
        <w:rPr>
          <w:rStyle w:val="CommentReference"/>
        </w:rPr>
        <w:commentReference w:id="101"/>
      </w:r>
      <w:r w:rsidR="002C57D4">
        <w:rPr>
          <w:rFonts w:ascii="Times New Roman" w:hAnsi="Times New Roman" w:cs="Times New Roman"/>
        </w:rPr>
        <w:t xml:space="preserve">. Based on these observations, we suggest that the following allocation scheme may be appropriate for future </w:t>
      </w:r>
      <w:r w:rsidR="00484096">
        <w:rPr>
          <w:rFonts w:ascii="Times New Roman" w:hAnsi="Times New Roman" w:cs="Times New Roman"/>
        </w:rPr>
        <w:t>investigation</w:t>
      </w:r>
      <w:r w:rsidR="002C57D4">
        <w:rPr>
          <w:rFonts w:ascii="Times New Roman" w:hAnsi="Times New Roman" w:cs="Times New Roman"/>
        </w:rPr>
        <w:t>.</w:t>
      </w:r>
    </w:p>
    <w:p w14:paraId="3AAD1C2A" w14:textId="115EFD5F" w:rsidR="00563E99" w:rsidRDefault="002C57D4">
      <w:pPr>
        <w:spacing w:line="360" w:lineRule="auto"/>
        <w:rPr>
          <w:rFonts w:ascii="Times New Roman" w:hAnsi="Times New Roman" w:cs="Times New Roman"/>
        </w:rPr>
      </w:pPr>
      <w:r>
        <w:rPr>
          <w:rFonts w:ascii="Times New Roman" w:hAnsi="Times New Roman" w:cs="Times New Roman"/>
        </w:rPr>
        <w:tab/>
        <w:t>We suggest an allocation scheme that would incorporate a dynamic carbohydrate reserve and sink-oriented calculations of growth. That is, we suggest that simulations of GPP should result in C input to a storage term (e.g., non-structural carbohydrates), which is then utilized to fuel the production of biomass terms such as leaves, wood, and roots. The</w:t>
      </w:r>
      <w:r w:rsidR="003C7ECF">
        <w:rPr>
          <w:rFonts w:ascii="Times New Roman" w:hAnsi="Times New Roman" w:cs="Times New Roman"/>
        </w:rPr>
        <w:t xml:space="preserve">se production terms would be based on meristem activity, with potential production a function of temperature and turgor pressure, and actual production a </w:t>
      </w:r>
      <w:bookmarkStart w:id="102" w:name="_GoBack"/>
      <w:bookmarkEnd w:id="102"/>
      <w:r w:rsidR="003C7ECF">
        <w:rPr>
          <w:rFonts w:ascii="Times New Roman" w:hAnsi="Times New Roman" w:cs="Times New Roman"/>
        </w:rPr>
        <w:t xml:space="preserve">function of potential production and the supply of nutrients and non-structural carbohydrates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{"citationID":"a2dgrhvcd3h","properties":{"formattedCitation":"(Korner, 2003)","plainCitation":"(Korner, 2003)"},"citationItems":[{"id":576,"uris":["http://zotero.org/users/4234815/items/XH5SFXUW"],"uri":["http://zotero.org/users/4234815/items/XH5SFXUW"],"itemData":{"id":576,"type":"article-journal","title":"Carbon limitation in trees","container-title":"Journal of Ecology","page":"4-17","volume":"91","issue":"1","source":"Web of Science","abstract":"1 The ongoing enrichment of the atmosphere with CO(2) raises the question of whether growth of forest trees, which represent close to 90% of the global biomass carbon, is still carbon limited at current concentrations of close to 370 p.p.m. As photosynthesis of C3 plants is not CO(2) -saturated at such concentrations, enhanced 'source activity' of leaves could stimulate 'sink activity' (i.e. growth) of plants, provided other resources and developmental controls permit. I explore current levels of non-structural carbon in trees in natural forests in order to estimate the potential for a carbon-driven stimulation of growth. 2 The concentration of non-structural carbohydrates (NSC) in tree tissues is considered a measure of carbon shortage or surplus for growth. A periodic reduction of NSC pools indicates either that carbon demand exceeds con-current supply, or that both source and sink activity are low. A steady, very high NSC concentration is likely to indicate that photosynthesis fully meets, or even exeeds, that needed for growth (surplus assimilates accumulate). 3 The analysis presented here considers data for mature trees in four climatic zones: the high elevation treeline (in Mexico, the Alps and Northern Sweden), a temperate lowland forest of central Europe, Mediterranean sclerophyllous woodland and a semideciduous tropical forest in Panama. 4 In all four climatic regions, periods of reduced or zero growth show maximum C-loading of trees (source activity exceeding demand), except for dry midsummer in the Mediterranean. NSC pools are generally high throughout the year, and are not significantly affected by mass fruiting episodes. 5 It is concluded that, irrespective of the reason for its periodic cessation, growth does not seem to be limited by carbon supply. Instead, in all the cases examined, sink activity and its direct control by the environment or developmental constraints, restricts biomass production of trees under current ambient CO(2) concentrations. 6 The current carbohydrate charging of mature wild trees from the tropics to the cold limit of tree growth suggests that little (if any) leeway exists for further CO(2) -fertilization effects on growth.","DOI":"10.1046/j.1365-2745.2003.00742.x","ISSN":"0022-0477","note":"WOS:000180744300001","journalAbbreviation":"J. Ecol.","language":"English","author":[{"family":"Korner","given":"C."}],"issued":{"date-parts":[["2003",2]]}}}],"schema":"https://github.com/citation-style-language/schema/raw/master/csl-citation.json"}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rPr>
        <w:t>(</w:t>
      </w:r>
      <w:r w:rsidR="003C7ECF">
        <w:rPr>
          <w:rFonts w:ascii="Times New Roman" w:hAnsi="Times New Roman" w:cs="Times New Roman"/>
        </w:rPr>
        <w:t xml:space="preserve">sensu </w:t>
      </w:r>
      <w:r w:rsidR="003C7ECF" w:rsidRPr="003C7ECF">
        <w:rPr>
          <w:rFonts w:ascii="Times New Roman" w:hAnsi="Times New Roman" w:cs="Times New Roman"/>
        </w:rPr>
        <w:t>Korner, 2003)</w:t>
      </w:r>
      <w:r w:rsidR="003C7ECF">
        <w:rPr>
          <w:rFonts w:ascii="Times New Roman" w:hAnsi="Times New Roman" w:cs="Times New Roman"/>
        </w:rPr>
        <w:fldChar w:fldCharType="end"/>
      </w:r>
      <w:r w:rsidR="003C7ECF">
        <w:rPr>
          <w:rFonts w:ascii="Times New Roman" w:hAnsi="Times New Roman" w:cs="Times New Roman"/>
        </w:rPr>
        <w:t xml:space="preserve">. We fully recognize similar prescriptions and </w:t>
      </w:r>
      <w:commentRangeStart w:id="103"/>
      <w:r w:rsidR="003C7ECF">
        <w:rPr>
          <w:rFonts w:ascii="Times New Roman" w:hAnsi="Times New Roman" w:cs="Times New Roman"/>
        </w:rPr>
        <w:t>the current work to incorporate these concepts i</w:t>
      </w:r>
      <w:commentRangeEnd w:id="103"/>
      <w:r w:rsidR="00F05B76">
        <w:rPr>
          <w:rStyle w:val="CommentReference"/>
        </w:rPr>
        <w:commentReference w:id="103"/>
      </w:r>
      <w:r w:rsidR="003C7ECF">
        <w:rPr>
          <w:rFonts w:ascii="Times New Roman" w:hAnsi="Times New Roman" w:cs="Times New Roman"/>
        </w:rPr>
        <w:t xml:space="preserve">nto ecosystem and earth system models </w:t>
      </w:r>
      <w:r w:rsidR="003C7ECF">
        <w:rPr>
          <w:rFonts w:ascii="Times New Roman" w:hAnsi="Times New Roman" w:cs="Times New Roman"/>
        </w:rPr>
        <w:fldChar w:fldCharType="begin"/>
      </w:r>
      <w:r w:rsidR="003C7ECF">
        <w:rPr>
          <w:rFonts w:ascii="Times New Roman" w:hAnsi="Times New Roman" w:cs="Times New Roman"/>
        </w:rPr>
        <w:instrText xml:space="preserve"> ADDIN ZOTERO_ITEM CSL_CITATION {"citationID":"1EQ2JFsm","properties":{"formattedCitation":"{\\rtf (Fatichi {\\i{}et al.}, 2014; Pugh {\\i{}et al.}, 2016)}","plainCitation":"(Fatichi et al., 2014; Pugh et al., 2016)"},"citationItems":[{"id":577,"uris":["http://zotero.org/users/4234815/items/IB2QCHMD"],"uri":["http://zotero.org/users/4234815/items/IB2QCHMD"],"itemData":{"id":577,"type":"article-journal","title":"Moving beyond photosynthesis: from carbon source to sink-driven vegetation modeling","container-title":"New Phytologist","page":"1086-1095","volume":"201","issue":"4","source":"Web of Science","DOI":"10.1111/nph.12614","ISSN":"0028-646X","note":"WOS:000338510200004","shortTitle":"Moving beyond photosynthesis","journalAbbreviation":"New Phytol.","language":"English","author":[{"family":"Fatichi","given":"Simone"},{"family":"Leuzinger","given":"Sebastian"},{"family":"Koerner","given":"Christian"}],"issued":{"date-parts":[["2014",3]]}}},{"id":578,"uris":["http://zotero.org/users/4234815/items/X98XJSWL"],"uri":["http://zotero.org/users/4234815/items/X98XJSWL"],"itemData":{"id":578,"type":"article-journal","title":"Key knowledge and data gaps in modelling the influence of CO2 concentration on the terrestrial carbon sink","container-title":"Journal of Plant Physiology","page":"3-15","volume":"203","source":"Web of Science","abstract":"Primary productivity of terrestrial vegetation is expected to increase under the influence of increasing atmospheric carbon dioxide concentrations ([CO2]). Depending on the fate of such additionally fixed carbon, this could lead to an increase in terrestrial carbon storage, and thus a net terrestrial sink of atmospheric carbon. Such a mechanism is generally believed to be the primary global driver behind the observed large net uptake of anthropogenic CO2 emissions by the biosphere. Mechanisms driving CO2 uptake in the Terrestrial Biosphere Models (TBMs) used to attribute and project terrestrial carbon sinks, including that from increased [CO2], remain in large parts unchanged since those models were conceived two decades ago. However, there exists a large body of new data and understanding providing an opportunity to update these models, and directing towards important topics for further research. In this review we highlight recent developments in understanding of the effects of elevated [CO2] on photosynthesis, and in particular on the fate of additionally fixed carbon within the plant with its implications for carbon turnover rates, on the regulation of photosynthesis in response to environmental limitations on in-plant carbon sinks, and on emergent ecosystem responses. We recommend possible avenues for model improvement and identify requirements for better data on core processes relevant to the understanding and modelling of the effect of increasing [CO2] on the global terrestrial carbon sink. (C) 2016 The Authors. Published by Elsevier GmbH.","DOI":"10.1016/j.jplph.2016.05.001","ISSN":"0176-1617","note":"WOS:000385038100002","journalAbbreviation":"J. Plant Physiol.","language":"English","author":[{"family":"Pugh","given":"T. a. M."},{"family":"Mueller","given":"C."},{"family":"Arneth","given":"A."},{"family":"Haverd","given":"V."},{"family":"Smith","given":"B."}],"issued":{"date-parts":[["2016",9,20]]}}}],"schema":"https://github.com/citation-style-language/schema/raw/master/csl-citation.json"} </w:instrText>
      </w:r>
      <w:r w:rsidR="003C7ECF">
        <w:rPr>
          <w:rFonts w:ascii="Times New Roman" w:hAnsi="Times New Roman" w:cs="Times New Roman"/>
        </w:rPr>
        <w:fldChar w:fldCharType="separate"/>
      </w:r>
      <w:r w:rsidR="003C7ECF" w:rsidRPr="003C7ECF">
        <w:rPr>
          <w:rFonts w:ascii="Times New Roman" w:hAnsi="Times New Roman" w:cs="Times New Roman"/>
          <w:szCs w:val="24"/>
        </w:rPr>
        <w:t xml:space="preserve">(Fatichi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xml:space="preserve">, 2014; Pugh </w:t>
      </w:r>
      <w:r w:rsidR="003C7ECF" w:rsidRPr="003C7ECF">
        <w:rPr>
          <w:rFonts w:ascii="Times New Roman" w:hAnsi="Times New Roman" w:cs="Times New Roman"/>
          <w:i/>
          <w:iCs/>
          <w:szCs w:val="24"/>
        </w:rPr>
        <w:t>et al.</w:t>
      </w:r>
      <w:r w:rsidR="003C7ECF" w:rsidRPr="003C7ECF">
        <w:rPr>
          <w:rFonts w:ascii="Times New Roman" w:hAnsi="Times New Roman" w:cs="Times New Roman"/>
          <w:szCs w:val="24"/>
        </w:rPr>
        <w:t>, 2016)</w:t>
      </w:r>
      <w:r w:rsidR="003C7ECF">
        <w:rPr>
          <w:rFonts w:ascii="Times New Roman" w:hAnsi="Times New Roman" w:cs="Times New Roman"/>
        </w:rPr>
        <w:fldChar w:fldCharType="end"/>
      </w:r>
      <w:r w:rsidR="003C7ECF">
        <w:rPr>
          <w:rFonts w:ascii="Times New Roman" w:hAnsi="Times New Roman" w:cs="Times New Roman"/>
        </w:rPr>
        <w:t>.</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594F7CB0"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detailed measurements of growth and continuous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 xml:space="preserve">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Pr>
          <w:rFonts w:ascii="Times New Roman" w:hAnsi="Times New Roman" w:cs="Times New Roman"/>
        </w:rPr>
        <w:t xml:space="preserve">Experimental warming increased the proportion of GPP that was allocated to aboveground uses and decreased the proportion of GPP that was allocated belowground, while </w:t>
      </w:r>
      <w:ins w:id="104" w:author="Sebastian Pfautsch" w:date="2018-08-29T13:58:00Z">
        <w:r w:rsidR="00FF1160">
          <w:rPr>
            <w:rFonts w:ascii="Times New Roman" w:hAnsi="Times New Roman" w:cs="Times New Roman"/>
          </w:rPr>
          <w:t xml:space="preserve">our </w:t>
        </w:r>
      </w:ins>
      <w:r>
        <w:rPr>
          <w:rFonts w:ascii="Times New Roman" w:hAnsi="Times New Roman" w:cs="Times New Roman"/>
        </w:rPr>
        <w:t xml:space="preserve">experimental drought did not alter C partitioning. Trees utilized deep soil water </w:t>
      </w:r>
      <w:del w:id="105" w:author="Sebastian Pfautsch" w:date="2018-08-29T14:01:00Z">
        <w:r w:rsidDel="00FF1160">
          <w:rPr>
            <w:rFonts w:ascii="Times New Roman" w:hAnsi="Times New Roman" w:cs="Times New Roman"/>
          </w:rPr>
          <w:delText xml:space="preserve">to maintain transpiration, photosynthesis, and growth </w:delText>
        </w:r>
      </w:del>
      <w:r>
        <w:rPr>
          <w:rFonts w:ascii="Times New Roman" w:hAnsi="Times New Roman" w:cs="Times New Roman"/>
        </w:rPr>
        <w:t xml:space="preserve">during a prolonged </w:t>
      </w:r>
      <w:r w:rsidR="00CF1EF8">
        <w:rPr>
          <w:rFonts w:ascii="Times New Roman" w:hAnsi="Times New Roman" w:cs="Times New Roman"/>
        </w:rPr>
        <w:t>summer drought with</w:t>
      </w:r>
      <w:r>
        <w:rPr>
          <w:rFonts w:ascii="Times New Roman" w:hAnsi="Times New Roman" w:cs="Times New Roman"/>
        </w:rPr>
        <w:t xml:space="preserve"> dry surface soils</w:t>
      </w:r>
      <w:r w:rsidR="006705C4">
        <w:rPr>
          <w:rFonts w:ascii="Times New Roman" w:hAnsi="Times New Roman" w:cs="Times New Roman"/>
        </w:rPr>
        <w:t xml:space="preserve"> and thus </w:t>
      </w:r>
      <w:del w:id="106" w:author="Sebastian Pfautsch" w:date="2018-08-29T13:59:00Z">
        <w:r w:rsidR="006705C4" w:rsidDel="00FF1160">
          <w:rPr>
            <w:rFonts w:ascii="Times New Roman" w:hAnsi="Times New Roman" w:cs="Times New Roman"/>
          </w:rPr>
          <w:delText xml:space="preserve">to </w:delText>
        </w:r>
      </w:del>
      <w:r w:rsidR="006705C4">
        <w:rPr>
          <w:rFonts w:ascii="Times New Roman" w:hAnsi="Times New Roman" w:cs="Times New Roman"/>
        </w:rPr>
        <w:t>show</w:t>
      </w:r>
      <w:ins w:id="107" w:author="Sebastian Pfautsch" w:date="2018-08-29T13:59:00Z">
        <w:r w:rsidR="00FF1160">
          <w:rPr>
            <w:rFonts w:ascii="Times New Roman" w:hAnsi="Times New Roman" w:cs="Times New Roman"/>
          </w:rPr>
          <w:t>ed</w:t>
        </w:r>
      </w:ins>
      <w:r w:rsidR="006705C4">
        <w:rPr>
          <w:rFonts w:ascii="Times New Roman" w:hAnsi="Times New Roman" w:cs="Times New Roman"/>
        </w:rPr>
        <w:t xml:space="preserve"> more modest decreases </w:t>
      </w:r>
      <w:ins w:id="108" w:author="Sebastian Pfautsch" w:date="2018-08-29T14:01:00Z">
        <w:r w:rsidR="00FF1160">
          <w:rPr>
            <w:rFonts w:ascii="Times New Roman" w:hAnsi="Times New Roman" w:cs="Times New Roman"/>
          </w:rPr>
          <w:t xml:space="preserve">in transpiration, photosynthesis, and growth </w:t>
        </w:r>
      </w:ins>
      <w:r w:rsidR="001901AA">
        <w:rPr>
          <w:rFonts w:ascii="Times New Roman" w:hAnsi="Times New Roman" w:cs="Times New Roman"/>
        </w:rPr>
        <w:t>than expected</w:t>
      </w:r>
      <w:r>
        <w:rPr>
          <w:rFonts w:ascii="Times New Roman" w:hAnsi="Times New Roman" w:cs="Times New Roman"/>
        </w:rPr>
        <w:t xml:space="preserve">. </w:t>
      </w:r>
      <w:commentRangeStart w:id="109"/>
      <w:r w:rsidR="009B3A95">
        <w:rPr>
          <w:rFonts w:ascii="Times New Roman" w:hAnsi="Times New Roman" w:cs="Times New Roman"/>
        </w:rPr>
        <w:t xml:space="preserve">A change in tree C allocation has </w:t>
      </w:r>
      <w:ins w:id="110" w:author="Sebastian Pfautsch" w:date="2018-08-29T14:01:00Z">
        <w:r w:rsidR="00FF1160">
          <w:rPr>
            <w:rFonts w:ascii="Times New Roman" w:hAnsi="Times New Roman" w:cs="Times New Roman"/>
          </w:rPr>
          <w:t xml:space="preserve">important </w:t>
        </w:r>
      </w:ins>
      <w:r w:rsidR="009B3A95">
        <w:rPr>
          <w:rFonts w:ascii="Times New Roman" w:hAnsi="Times New Roman" w:cs="Times New Roman"/>
        </w:rPr>
        <w:t>implications for tree growth, forest C storage, and soil nutrient cycling in a warmer world.</w:t>
      </w:r>
      <w:commentRangeEnd w:id="109"/>
      <w:r w:rsidR="00FF1160">
        <w:rPr>
          <w:rStyle w:val="CommentReference"/>
        </w:rPr>
        <w:commentReference w:id="109"/>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D1BD092" w14:textId="058851B2" w:rsidR="00EC30F0"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We thank Burhan Amiji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 xml:space="preserve">Courtney Campany (Colgate University) for his measurements of fine root biomass. </w:t>
      </w:r>
      <w:r w:rsidRPr="00EA2D30">
        <w:rPr>
          <w:rFonts w:ascii="Times New Roman" w:hAnsi="Times New Roman" w:cs="Times New Roman"/>
          <w:szCs w:val="24"/>
        </w:rPr>
        <w:t>Renee Smith, Carrie Drake (Western Sydney University), and Richard Harwood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r w:rsidR="00EC30F0">
        <w:rPr>
          <w:rFonts w:ascii="Times New Roman" w:hAnsi="Times New Roman" w:cs="Times New Roman"/>
          <w:szCs w:val="24"/>
        </w:rPr>
        <w:br w:type="page"/>
      </w:r>
    </w:p>
    <w:p w14:paraId="5174900D" w14:textId="36550463" w:rsidR="001E3A64" w:rsidRDefault="001E3A64">
      <w:pPr>
        <w:rPr>
          <w:rFonts w:ascii="Times New Roman" w:hAnsi="Times New Roman" w:cs="Times New Roman"/>
          <w:szCs w:val="24"/>
        </w:rPr>
      </w:pPr>
      <w:r>
        <w:rPr>
          <w:rFonts w:ascii="Times New Roman" w:hAnsi="Times New Roman" w:cs="Times New Roman"/>
          <w:szCs w:val="24"/>
        </w:rPr>
        <w:t xml:space="preserve">Table 1. Estimate of aboveground growth and maintenance respiration coefficients 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7777777" w:rsidR="00484096" w:rsidRPr="00EA2D30" w:rsidRDefault="00484096" w:rsidP="009B3A95">
      <w:pPr>
        <w:spacing w:line="360" w:lineRule="auto"/>
        <w:rPr>
          <w:rFonts w:ascii="Times New Roman" w:hAnsi="Times New Roman" w:cs="Times New Roman"/>
          <w:szCs w:val="24"/>
        </w:rPr>
      </w:pPr>
    </w:p>
    <w:p w14:paraId="0A930F59"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AU" w:eastAsia="en-AU"/>
        </w:rPr>
        <w:drawing>
          <wp:inline distT="114300" distB="114300" distL="114300" distR="114300" wp14:anchorId="23B6B5BC" wp14:editId="3366A21F">
            <wp:extent cx="4757738" cy="4757738"/>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4757738" cy="4757738"/>
                    </a:xfrm>
                    <a:prstGeom prst="rect">
                      <a:avLst/>
                    </a:prstGeom>
                    <a:ln/>
                  </pic:spPr>
                </pic:pic>
              </a:graphicData>
            </a:graphic>
          </wp:inline>
        </w:drawing>
      </w:r>
    </w:p>
    <w:p w14:paraId="6BE328EC" w14:textId="3EB1578A"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well-watered (“Wet”,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339D35B5" w:rsidR="00563E99" w:rsidRPr="009B00B8" w:rsidRDefault="003E059E">
      <w:pPr>
        <w:spacing w:line="360" w:lineRule="auto"/>
        <w:rPr>
          <w:rFonts w:ascii="Times New Roman" w:hAnsi="Times New Roman" w:cs="Times New Roman"/>
        </w:rPr>
      </w:pPr>
      <w:r w:rsidRPr="003E059E">
        <w:rPr>
          <w:noProof/>
          <w:lang w:val="en-US"/>
        </w:rPr>
        <w:t xml:space="preserve"> </w:t>
      </w:r>
      <w:r>
        <w:rPr>
          <w:noProof/>
          <w:lang w:val="en-AU" w:eastAsia="en-AU"/>
        </w:rPr>
        <w:drawing>
          <wp:inline distT="0" distB="0" distL="0" distR="0" wp14:anchorId="21D68BBB" wp14:editId="663890AF">
            <wp:extent cx="5943600" cy="42462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6245"/>
                    </a:xfrm>
                    <a:prstGeom prst="rect">
                      <a:avLst/>
                    </a:prstGeom>
                  </pic:spPr>
                </pic:pic>
              </a:graphicData>
            </a:graphic>
          </wp:inline>
        </w:drawing>
      </w:r>
    </w:p>
    <w:p w14:paraId="494929A1" w14:textId="441A0FDC"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noProof/>
          <w:lang w:val="en-AU" w:eastAsia="en-AU"/>
        </w:rPr>
        <w:drawing>
          <wp:inline distT="114300" distB="114300" distL="114300" distR="114300" wp14:anchorId="0B58B31F" wp14:editId="64DC5EFC">
            <wp:extent cx="5943600" cy="39624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14:paraId="1885B4C3"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t>
      </w:r>
      <w:commentRangeStart w:id="111"/>
      <w:r w:rsidRPr="009B00B8">
        <w:rPr>
          <w:rFonts w:ascii="Times New Roman" w:hAnsi="Times New Roman" w:cs="Times New Roman"/>
        </w:rPr>
        <w:t xml:space="preserve">warmed </w:t>
      </w:r>
      <w:commentRangeEnd w:id="111"/>
      <w:r w:rsidR="00797273">
        <w:rPr>
          <w:rStyle w:val="CommentReference"/>
        </w:rPr>
        <w:commentReference w:id="111"/>
      </w:r>
      <w:r w:rsidRPr="009B00B8">
        <w:rPr>
          <w:rFonts w:ascii="Times New Roman" w:hAnsi="Times New Roman" w:cs="Times New Roman"/>
        </w:rPr>
        <w:t xml:space="preserve">(W) air temperatures and either well-watered conditions (Wet)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 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AU" w:eastAsia="en-AU"/>
        </w:rPr>
        <w:drawing>
          <wp:inline distT="114300" distB="114300" distL="114300" distR="114300" wp14:anchorId="7534E89F" wp14:editId="09CD1E5E">
            <wp:extent cx="4425972" cy="55387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425972" cy="5538788"/>
                    </a:xfrm>
                    <a:prstGeom prst="rect">
                      <a:avLst/>
                    </a:prstGeom>
                    <a:ln/>
                  </pic:spPr>
                </pic:pic>
              </a:graphicData>
            </a:graphic>
          </wp:inline>
        </w:drawing>
      </w:r>
    </w:p>
    <w:p w14:paraId="186B0EC5" w14:textId="4D050D0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xml:space="preserve">. Soil </w:t>
      </w:r>
      <w:del w:id="112" w:author="Peter Reich" w:date="2018-08-29T05:10:00Z">
        <w:r w:rsidRPr="009B00B8" w:rsidDel="0060110D">
          <w:rPr>
            <w:rFonts w:ascii="Times New Roman" w:hAnsi="Times New Roman" w:cs="Times New Roman"/>
          </w:rPr>
          <w:delText xml:space="preserve">volumetric </w:delText>
        </w:r>
      </w:del>
      <w:ins w:id="113" w:author="Peter Reich" w:date="2018-08-29T05:10:00Z">
        <w:r w:rsidR="0060110D">
          <w:rPr>
            <w:rFonts w:ascii="Times New Roman" w:hAnsi="Times New Roman" w:cs="Times New Roman"/>
          </w:rPr>
          <w:t xml:space="preserve"> </w:t>
        </w:r>
        <w:proofErr w:type="spellStart"/>
        <w:r w:rsidR="0060110D" w:rsidRPr="009B00B8">
          <w:rPr>
            <w:rFonts w:ascii="Times New Roman" w:hAnsi="Times New Roman" w:cs="Times New Roman"/>
          </w:rPr>
          <w:t>tric</w:t>
        </w:r>
        <w:proofErr w:type="spellEnd"/>
        <w:r w:rsidR="0060110D" w:rsidRPr="009B00B8">
          <w:rPr>
            <w:rFonts w:ascii="Times New Roman" w:hAnsi="Times New Roman" w:cs="Times New Roman"/>
          </w:rPr>
          <w:t xml:space="preserve"> </w:t>
        </w:r>
      </w:ins>
      <w:r w:rsidRPr="009B00B8">
        <w:rPr>
          <w:rFonts w:ascii="Times New Roman" w:hAnsi="Times New Roman" w:cs="Times New Roman"/>
        </w:rPr>
        <w:t>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well-water conditions (Wet)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p>
    <w:p w14:paraId="5E226BE3"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AU" w:eastAsia="en-AU"/>
        </w:rPr>
        <w:drawing>
          <wp:inline distT="114300" distB="114300" distL="114300" distR="114300" wp14:anchorId="1D12A057" wp14:editId="6E9DF92D">
            <wp:extent cx="5729288" cy="57292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29288" cy="5729288"/>
                    </a:xfrm>
                    <a:prstGeom prst="rect">
                      <a:avLst/>
                    </a:prstGeom>
                    <a:ln/>
                  </pic:spPr>
                </pic:pic>
              </a:graphicData>
            </a:graphic>
          </wp:inline>
        </w:drawing>
      </w:r>
    </w:p>
    <w:p w14:paraId="1A6EFCE2" w14:textId="73CF4D76" w:rsidR="00563E99" w:rsidRPr="009B00B8" w:rsidRDefault="00374242">
      <w:pPr>
        <w:spacing w:line="360" w:lineRule="auto"/>
        <w:rPr>
          <w:rFonts w:ascii="Times New Roman" w:hAnsi="Times New Roman" w:cs="Times New Roman"/>
        </w:rPr>
      </w:pPr>
      <w:commentRangeStart w:id="114"/>
      <w:r w:rsidRPr="009B00B8">
        <w:rPr>
          <w:rFonts w:ascii="Times New Roman" w:hAnsi="Times New Roman" w:cs="Times New Roman"/>
          <w:b/>
        </w:rPr>
        <w:t xml:space="preserve">Figure </w:t>
      </w:r>
      <w:commentRangeEnd w:id="114"/>
      <w:r w:rsidR="00D366EA">
        <w:rPr>
          <w:rStyle w:val="CommentReference"/>
        </w:rPr>
        <w:commentReference w:id="114"/>
      </w:r>
      <w:r w:rsidRPr="009B00B8">
        <w:rPr>
          <w:rFonts w:ascii="Times New Roman" w:hAnsi="Times New Roman" w:cs="Times New Roman"/>
          <w:b/>
        </w:rPr>
        <w:t>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w:t>
      </w:r>
      <w:commentRangeStart w:id="115"/>
      <w:r w:rsidRPr="009B00B8">
        <w:rPr>
          <w:rFonts w:ascii="Times New Roman" w:hAnsi="Times New Roman" w:cs="Times New Roman"/>
        </w:rPr>
        <w:t>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commentRangeEnd w:id="115"/>
      <w:r w:rsidR="00D366EA">
        <w:rPr>
          <w:rStyle w:val="CommentReference"/>
        </w:rPr>
        <w:commentReference w:id="115"/>
      </w:r>
      <w:r w:rsidRPr="009B00B8">
        <w:rPr>
          <w:rFonts w:ascii="Times New Roman" w:hAnsi="Times New Roman" w:cs="Times New Roman"/>
        </w:rPr>
        <w:t xml:space="preserve">. All trees were maintained in well-water conditions until mid-Feb (Wet),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two-weekly)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6743201D" w:rsidR="00563E99" w:rsidRPr="009B00B8" w:rsidRDefault="00B12397">
      <w:pPr>
        <w:spacing w:line="360" w:lineRule="auto"/>
        <w:jc w:val="center"/>
        <w:rPr>
          <w:rFonts w:ascii="Times New Roman" w:hAnsi="Times New Roman" w:cs="Times New Roman"/>
        </w:rPr>
      </w:pPr>
      <w:r>
        <w:rPr>
          <w:noProof/>
          <w:lang w:val="en-AU" w:eastAsia="en-AU"/>
        </w:rPr>
        <w:drawing>
          <wp:inline distT="0" distB="0" distL="0" distR="0" wp14:anchorId="1533E15D" wp14:editId="72F007DF">
            <wp:extent cx="594360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14:paraId="5170B29C" w14:textId="55ADDFF2"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All trees were maintained in well-water conditions (Wet)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3B451EC0" w:rsidR="001A73B1" w:rsidRDefault="002F02DD" w:rsidP="001A73B1">
      <w:pPr>
        <w:spacing w:line="360" w:lineRule="auto"/>
        <w:jc w:val="center"/>
        <w:rPr>
          <w:rFonts w:ascii="Times New Roman" w:hAnsi="Times New Roman" w:cs="Times New Roman"/>
        </w:rPr>
      </w:pPr>
      <w:r>
        <w:rPr>
          <w:noProof/>
          <w:lang w:val="en-AU" w:eastAsia="en-AU"/>
        </w:rPr>
        <w:drawing>
          <wp:inline distT="0" distB="0" distL="0" distR="0" wp14:anchorId="65B97EC5" wp14:editId="7929A206">
            <wp:extent cx="3471309" cy="578328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820" cy="5797462"/>
                    </a:xfrm>
                    <a:prstGeom prst="rect">
                      <a:avLst/>
                    </a:prstGeom>
                  </pic:spPr>
                </pic:pic>
              </a:graphicData>
            </a:graphic>
          </wp:inline>
        </w:drawing>
      </w:r>
    </w:p>
    <w:p w14:paraId="54381DB4" w14:textId="3E054382" w:rsidR="00563E99" w:rsidRPr="009B00B8" w:rsidRDefault="001A73B1" w:rsidP="001A73B1">
      <w:pPr>
        <w:spacing w:line="360" w:lineRule="auto"/>
        <w:rPr>
          <w:rFonts w:ascii="Times New Roman" w:hAnsi="Times New Roman" w:cs="Times New Roman"/>
        </w:rPr>
      </w:pPr>
      <w:commentRangeStart w:id="116"/>
      <w:r>
        <w:rPr>
          <w:rFonts w:ascii="Times New Roman" w:hAnsi="Times New Roman" w:cs="Times New Roman"/>
          <w:b/>
        </w:rPr>
        <w:t>Figure 7</w:t>
      </w:r>
      <w:r w:rsidRPr="009B00B8">
        <w:rPr>
          <w:rFonts w:ascii="Times New Roman" w:hAnsi="Times New Roman" w:cs="Times New Roman"/>
        </w:rPr>
        <w:t xml:space="preserve">. </w:t>
      </w:r>
      <w:commentRangeEnd w:id="116"/>
      <w:r w:rsidR="007C0520">
        <w:rPr>
          <w:rStyle w:val="CommentReference"/>
        </w:rPr>
        <w:commentReference w:id="116"/>
      </w:r>
      <w:r w:rsidRPr="009B00B8">
        <w:rPr>
          <w:rFonts w:ascii="Times New Roman" w:hAnsi="Times New Roman" w:cs="Times New Roman"/>
        </w:rPr>
        <w:t xml:space="preserve">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14D8AC2" w:rsidR="00563E99" w:rsidRPr="009B00B8" w:rsidRDefault="00414649">
      <w:pPr>
        <w:spacing w:line="360" w:lineRule="auto"/>
        <w:jc w:val="center"/>
        <w:rPr>
          <w:rFonts w:ascii="Times New Roman" w:hAnsi="Times New Roman" w:cs="Times New Roman"/>
        </w:rPr>
      </w:pPr>
      <w:r>
        <w:rPr>
          <w:noProof/>
          <w:lang w:val="en-AU" w:eastAsia="en-AU"/>
        </w:rPr>
        <w:drawing>
          <wp:inline distT="0" distB="0" distL="0" distR="0" wp14:anchorId="26D12386" wp14:editId="4C31AB41">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14:paraId="1B58C4F5" w14:textId="3DCD91B7" w:rsidR="003E059E" w:rsidRDefault="00374242">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xml:space="preserve">. Partitioning of aboveground respiration into maintenance and growth components.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Pr="009B00B8">
        <w:rPr>
          <w:rFonts w:ascii="Times New Roman" w:hAnsi="Times New Roman" w:cs="Times New Roman"/>
        </w:rPr>
        <w:t xml:space="preserve"> &lt; 0.001; </w:t>
      </w:r>
      <w:r w:rsidRPr="009B00B8">
        <w:rPr>
          <w:rFonts w:ascii="Times New Roman" w:hAnsi="Times New Roman" w:cs="Times New Roman"/>
          <w:i/>
        </w:rPr>
        <w:t>not shown</w:t>
      </w:r>
      <w:r w:rsidRPr="009B00B8">
        <w:rPr>
          <w:rFonts w:ascii="Times New Roman" w:hAnsi="Times New Roman" w:cs="Times New Roman"/>
        </w:rPr>
        <w:t xml:space="preserve">). </w:t>
      </w:r>
    </w:p>
    <w:p w14:paraId="13FD2F44" w14:textId="77777777" w:rsidR="003E059E" w:rsidRDefault="003E059E">
      <w:pPr>
        <w:rPr>
          <w:rFonts w:ascii="Times New Roman" w:hAnsi="Times New Roman" w:cs="Times New Roman"/>
        </w:rPr>
      </w:pPr>
      <w:r>
        <w:rPr>
          <w:rFonts w:ascii="Times New Roman" w:hAnsi="Times New Roman" w:cs="Times New Roman"/>
        </w:rPr>
        <w:br w:type="page"/>
      </w:r>
    </w:p>
    <w:p w14:paraId="596701B3" w14:textId="77777777" w:rsidR="003E059E" w:rsidRDefault="003E059E">
      <w:pPr>
        <w:spacing w:line="360" w:lineRule="auto"/>
        <w:rPr>
          <w:rFonts w:ascii="Times New Roman" w:hAnsi="Times New Roman" w:cs="Times New Roman"/>
        </w:rPr>
      </w:pPr>
      <w:r>
        <w:rPr>
          <w:noProof/>
          <w:lang w:val="en-AU" w:eastAsia="en-AU"/>
        </w:rPr>
        <w:drawing>
          <wp:inline distT="0" distB="0" distL="0" distR="0" wp14:anchorId="281ECA88" wp14:editId="65FACD0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14:paraId="2E4EA8C8" w14:textId="42773EE6" w:rsidR="00563E99" w:rsidRPr="009B00B8" w:rsidRDefault="003E059E">
      <w:pPr>
        <w:spacing w:line="360" w:lineRule="auto"/>
        <w:rPr>
          <w:rFonts w:ascii="Times New Roman" w:hAnsi="Times New Roman" w:cs="Times New Roman"/>
        </w:rPr>
      </w:pPr>
      <w:r>
        <w:rPr>
          <w:rFonts w:ascii="Times New Roman" w:hAnsi="Times New Roman" w:cs="Times New Roman"/>
          <w:b/>
        </w:rPr>
        <w:t>Figure 8-2</w:t>
      </w:r>
      <w:r>
        <w:rPr>
          <w:rFonts w:ascii="Times New Roman" w:hAnsi="Times New Roman" w:cs="Times New Roman"/>
        </w:rPr>
        <w:t xml:space="preserve">. As for figure 8.1, but on a log10-log10 scale. The overall slope </w:t>
      </w:r>
      <w:commentRangeStart w:id="117"/>
      <w:r>
        <w:rPr>
          <w:rFonts w:ascii="Times New Roman" w:hAnsi="Times New Roman" w:cs="Times New Roman"/>
        </w:rPr>
        <w:t>was 0.571</w:t>
      </w:r>
      <w:commentRangeEnd w:id="117"/>
      <w:r>
        <w:rPr>
          <w:rStyle w:val="CommentReference"/>
        </w:rPr>
        <w:commentReference w:id="117"/>
      </w:r>
      <w:r>
        <w:rPr>
          <w:rFonts w:ascii="Times New Roman" w:hAnsi="Times New Roman" w:cs="Times New Roman"/>
        </w:rPr>
        <w:t xml:space="preserve"> and intercept was 0.36. </w:t>
      </w:r>
      <w:r w:rsidR="00374242" w:rsidRPr="009B00B8">
        <w:rPr>
          <w:rFonts w:ascii="Times New Roman" w:hAnsi="Times New Roman" w:cs="Times New Roman"/>
        </w:rPr>
        <w:br w:type="page"/>
      </w:r>
    </w:p>
    <w:p w14:paraId="1AADCD76" w14:textId="77777777" w:rsidR="00563E99" w:rsidRPr="009B00B8" w:rsidRDefault="00374242">
      <w:pPr>
        <w:spacing w:line="360" w:lineRule="auto"/>
        <w:jc w:val="center"/>
        <w:rPr>
          <w:rFonts w:ascii="Times New Roman" w:hAnsi="Times New Roman" w:cs="Times New Roman"/>
        </w:rPr>
      </w:pPr>
      <w:r w:rsidRPr="009B00B8">
        <w:rPr>
          <w:rFonts w:ascii="Times New Roman" w:hAnsi="Times New Roman" w:cs="Times New Roman"/>
          <w:noProof/>
          <w:lang w:val="en-AU" w:eastAsia="en-AU"/>
        </w:rPr>
        <w:drawing>
          <wp:inline distT="114300" distB="114300" distL="114300" distR="114300" wp14:anchorId="5E3B5F90" wp14:editId="26CE0097">
            <wp:extent cx="5943600" cy="59436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5943600"/>
                    </a:xfrm>
                    <a:prstGeom prst="rect">
                      <a:avLst/>
                    </a:prstGeom>
                    <a:ln/>
                  </pic:spPr>
                </pic:pic>
              </a:graphicData>
            </a:graphic>
          </wp:inline>
        </w:drawing>
      </w:r>
    </w:p>
    <w:p w14:paraId="13B5C36E" w14:textId="35FD66D7"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Figure S1</w:t>
      </w:r>
      <w:r w:rsidRPr="009B00B8">
        <w:rPr>
          <w:rFonts w:ascii="Times New Roman" w:hAnsi="Times New Roman" w:cs="Times New Roman"/>
        </w:rPr>
        <w:t>. The change in volumetric water content (VWC) throughout the soil profile, comparing the end of the drought to the beginning of the drought. VWC was measured with the neutron probe method; negative values reflect reductions in VWC from the beginning (17 Feb 2014) to the end of the drought (24 April 2014). Points reflect means and error bars reflect 1SEM (n = 3). Note that trees in the dry treatment likely acquired water from soils as deep as 200 cm during the drought. The positive values in the shallow soils of “Wet” trees reflects the addition of H</w:t>
      </w:r>
      <w:r w:rsidRPr="009B00B8">
        <w:rPr>
          <w:rFonts w:ascii="Times New Roman" w:hAnsi="Times New Roman" w:cs="Times New Roman"/>
          <w:vertAlign w:val="subscript"/>
        </w:rPr>
        <w:t>2</w:t>
      </w:r>
      <w:r w:rsidRPr="009B00B8">
        <w:rPr>
          <w:rFonts w:ascii="Times New Roman" w:hAnsi="Times New Roman" w:cs="Times New Roman"/>
        </w:rPr>
        <w:t>O via surface irrigation.</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t>References</w:t>
      </w:r>
    </w:p>
    <w:p w14:paraId="7ACD6407" w14:textId="77777777" w:rsidR="00686295" w:rsidRDefault="00893DCF" w:rsidP="00686295">
      <w:pPr>
        <w:pStyle w:val="Bibliography"/>
      </w:pPr>
      <w:r>
        <w:fldChar w:fldCharType="begin"/>
      </w:r>
      <w:r w:rsidR="00E16B34">
        <w:instrText xml:space="preserve"> ADDIN ZOTERO_BIBL {"custom":[]} CSL_BIBLIOGRAPHY </w:instrText>
      </w:r>
      <w:r>
        <w:fldChar w:fldCharType="separate"/>
      </w:r>
      <w:r w:rsidR="00686295">
        <w:rPr>
          <w:b/>
          <w:bCs/>
        </w:rPr>
        <w:t>Adu</w:t>
      </w:r>
      <w:r w:rsidR="00686295">
        <w:rPr>
          <w:rFonts w:ascii="Cambria Math" w:hAnsi="Cambria Math" w:cs="Cambria Math"/>
          <w:b/>
          <w:bCs/>
        </w:rPr>
        <w:t>‐</w:t>
      </w:r>
      <w:r w:rsidR="00686295">
        <w:rPr>
          <w:b/>
          <w:bCs/>
        </w:rPr>
        <w:t>Bredu S, Hagihara A</w:t>
      </w:r>
      <w:r w:rsidR="00686295">
        <w:t xml:space="preserve">. </w:t>
      </w:r>
      <w:r w:rsidR="00686295">
        <w:rPr>
          <w:b/>
          <w:bCs/>
        </w:rPr>
        <w:t>2003</w:t>
      </w:r>
      <w:r w:rsidR="00686295">
        <w:t>. Long</w:t>
      </w:r>
      <w:r w:rsidR="00686295">
        <w:rPr>
          <w:rFonts w:ascii="Cambria Math" w:hAnsi="Cambria Math" w:cs="Cambria Math"/>
        </w:rPr>
        <w:t>‐</w:t>
      </w:r>
      <w:r w:rsidR="00686295">
        <w:t>term carbon budget of the above</w:t>
      </w:r>
      <w:r w:rsidR="00686295">
        <w:rPr>
          <w:rFonts w:ascii="Cambria Math" w:hAnsi="Cambria Math" w:cs="Cambria Math"/>
        </w:rPr>
        <w:t>‐</w:t>
      </w:r>
      <w:r w:rsidR="00686295">
        <w:t xml:space="preserve">ground parts of a young hinoki cypress (Chamaecyparis obtusa) stand. </w:t>
      </w:r>
      <w:r w:rsidR="00686295">
        <w:rPr>
          <w:i/>
          <w:iCs/>
        </w:rPr>
        <w:t>Ecological Research</w:t>
      </w:r>
      <w:r w:rsidR="00686295">
        <w:t xml:space="preserve"> </w:t>
      </w:r>
      <w:r w:rsidR="00686295">
        <w:rPr>
          <w:b/>
          <w:bCs/>
        </w:rPr>
        <w:t>18</w:t>
      </w:r>
      <w:r w:rsidR="00686295">
        <w:t>: 165–175.</w:t>
      </w:r>
    </w:p>
    <w:p w14:paraId="348365C4" w14:textId="77777777" w:rsidR="00686295" w:rsidRDefault="00686295" w:rsidP="00686295">
      <w:pPr>
        <w:pStyle w:val="Bibliography"/>
      </w:pPr>
      <w:r>
        <w:rPr>
          <w:b/>
          <w:bCs/>
        </w:rPr>
        <w:t>Allen CD, Breshears DD, McDowell NG</w:t>
      </w:r>
      <w:r>
        <w:t xml:space="preserve">. </w:t>
      </w:r>
      <w:r>
        <w:rPr>
          <w:b/>
          <w:bCs/>
        </w:rPr>
        <w:t>2015</w:t>
      </w:r>
      <w:r>
        <w:t xml:space="preserve">. On underestimation of global vulnerability to tree mortality and forest die-off from hotter drought in the Anthropocene. </w:t>
      </w:r>
      <w:r>
        <w:rPr>
          <w:i/>
          <w:iCs/>
        </w:rPr>
        <w:t>Ecosphere</w:t>
      </w:r>
      <w:r>
        <w:t xml:space="preserve"> </w:t>
      </w:r>
      <w:r>
        <w:rPr>
          <w:b/>
          <w:bCs/>
        </w:rPr>
        <w:t>6</w:t>
      </w:r>
      <w:r>
        <w:t>: 129.</w:t>
      </w:r>
    </w:p>
    <w:p w14:paraId="2FE3E88B" w14:textId="77777777" w:rsidR="00686295" w:rsidRDefault="00686295" w:rsidP="00686295">
      <w:pPr>
        <w:pStyle w:val="Bibliography"/>
      </w:pPr>
      <w:r>
        <w:rPr>
          <w:b/>
          <w:bCs/>
        </w:rPr>
        <w:t>Amthor JS</w:t>
      </w:r>
      <w:r>
        <w:t xml:space="preserve">. </w:t>
      </w:r>
      <w:r>
        <w:rPr>
          <w:b/>
          <w:bCs/>
        </w:rPr>
        <w:t>2000</w:t>
      </w:r>
      <w:r>
        <w:t xml:space="preserve">. The McCree–de Wit–Penning de Vries–Thornley Respiration Paradigms: 30 Years Later. </w:t>
      </w:r>
      <w:r>
        <w:rPr>
          <w:i/>
          <w:iCs/>
        </w:rPr>
        <w:t>Annals of Botany</w:t>
      </w:r>
      <w:r>
        <w:t xml:space="preserve"> </w:t>
      </w:r>
      <w:r>
        <w:rPr>
          <w:b/>
          <w:bCs/>
        </w:rPr>
        <w:t>86</w:t>
      </w:r>
      <w:r>
        <w:t>: 1–20.</w:t>
      </w:r>
    </w:p>
    <w:p w14:paraId="555CFC41" w14:textId="77777777" w:rsidR="00686295" w:rsidRDefault="00686295" w:rsidP="00686295">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Eucalyptus tereticornis. </w:t>
      </w:r>
      <w:r>
        <w:rPr>
          <w:i/>
          <w:iCs/>
        </w:rPr>
        <w:t>New Phytologist</w:t>
      </w:r>
      <w:r>
        <w:t xml:space="preserve"> </w:t>
      </w:r>
      <w:r>
        <w:rPr>
          <w:b/>
          <w:bCs/>
        </w:rPr>
        <w:t>212</w:t>
      </w:r>
      <w:r>
        <w:t>: 354–367.</w:t>
      </w:r>
    </w:p>
    <w:p w14:paraId="6B4628B2" w14:textId="77777777" w:rsidR="00686295" w:rsidRDefault="00686295" w:rsidP="00686295">
      <w:pPr>
        <w:pStyle w:val="Bibliography"/>
      </w:pPr>
      <w:r>
        <w:rPr>
          <w:b/>
          <w:bCs/>
        </w:rPr>
        <w:t>Atkin OK, Tjoelker MG</w:t>
      </w:r>
      <w:r>
        <w:t xml:space="preserve">. </w:t>
      </w:r>
      <w:r>
        <w:rPr>
          <w:b/>
          <w:bCs/>
        </w:rPr>
        <w:t>2003</w:t>
      </w:r>
      <w:r>
        <w:t xml:space="preserve">. Thermal acclimation and the dynamic response of plant respiration to temperature. </w:t>
      </w:r>
      <w:r>
        <w:rPr>
          <w:i/>
          <w:iCs/>
        </w:rPr>
        <w:t>Trends in Plant Science</w:t>
      </w:r>
      <w:r>
        <w:t xml:space="preserve"> </w:t>
      </w:r>
      <w:r>
        <w:rPr>
          <w:b/>
          <w:bCs/>
        </w:rPr>
        <w:t>8</w:t>
      </w:r>
      <w:r>
        <w:t>: 343–351.</w:t>
      </w:r>
    </w:p>
    <w:p w14:paraId="7D9421C2" w14:textId="77777777" w:rsidR="00686295" w:rsidRDefault="00686295" w:rsidP="00686295">
      <w:pPr>
        <w:pStyle w:val="Bibliography"/>
      </w:pPr>
      <w:r>
        <w:rPr>
          <w:b/>
          <w:bCs/>
        </w:rPr>
        <w:t>Baldocchi DD, Ma S, Rambal S, Misson L, Ourcival J-M, Limousin J-M, Pereira J, Papale D</w:t>
      </w:r>
      <w:r>
        <w:t xml:space="preserve">. </w:t>
      </w:r>
      <w:r>
        <w:rPr>
          <w:b/>
          <w:bCs/>
        </w:rPr>
        <w:t>2010</w:t>
      </w:r>
      <w:r>
        <w:t xml:space="preserve">. On the differential advantages of evergreenness and deciduousness in mediterranean oak woodlands: a flux perspective. </w:t>
      </w:r>
      <w:r>
        <w:rPr>
          <w:i/>
          <w:iCs/>
        </w:rPr>
        <w:t>Ecological Applications</w:t>
      </w:r>
      <w:r>
        <w:t xml:space="preserve"> </w:t>
      </w:r>
      <w:r>
        <w:rPr>
          <w:b/>
          <w:bCs/>
        </w:rPr>
        <w:t>20</w:t>
      </w:r>
      <w:r>
        <w:t>: 1583–1597.</w:t>
      </w:r>
    </w:p>
    <w:p w14:paraId="36DFFB4D" w14:textId="77777777" w:rsidR="00686295" w:rsidRDefault="00686295" w:rsidP="00686295">
      <w:pPr>
        <w:pStyle w:val="Bibliography"/>
      </w:pPr>
      <w:r>
        <w:rPr>
          <w:b/>
          <w:bCs/>
        </w:rPr>
        <w:t>Barbeta A, Mejía-Chang M, Ogaya R, Voltas J, Dawson TE, Peñuelas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9B87B22" w14:textId="77777777" w:rsidR="00686295" w:rsidRDefault="00686295" w:rsidP="00686295">
      <w:pPr>
        <w:pStyle w:val="Bibliography"/>
      </w:pPr>
      <w:r>
        <w:rPr>
          <w:b/>
          <w:bCs/>
        </w:rPr>
        <w:t xml:space="preserve">Barton CVM, Duursma RA, Medlyn BE, Ellsworth DS, Eamus D, Tissue DT, Adams MA, Conroy J, Crous KY, Liberloo M, </w:t>
      </w:r>
      <w:r>
        <w:rPr>
          <w:b/>
          <w:bCs/>
          <w:i/>
          <w:iCs/>
        </w:rPr>
        <w:t>et al.</w:t>
      </w:r>
      <w:r>
        <w:t xml:space="preserve"> </w:t>
      </w:r>
      <w:r>
        <w:rPr>
          <w:b/>
          <w:bCs/>
        </w:rPr>
        <w:t>2012</w:t>
      </w:r>
      <w:r>
        <w:t xml:space="preserve">. Effects of elevated atmospheric [CO2] on instantaneous transpiration efficiency at leaf and canopy scales in Eucalyptus saligna. </w:t>
      </w:r>
      <w:r>
        <w:rPr>
          <w:i/>
          <w:iCs/>
        </w:rPr>
        <w:t>Global Change Biology</w:t>
      </w:r>
      <w:r>
        <w:t xml:space="preserve"> </w:t>
      </w:r>
      <w:r>
        <w:rPr>
          <w:b/>
          <w:bCs/>
        </w:rPr>
        <w:t>18</w:t>
      </w:r>
      <w:r>
        <w:t>: 585–595.</w:t>
      </w:r>
    </w:p>
    <w:p w14:paraId="4558B01A" w14:textId="77777777" w:rsidR="00686295" w:rsidRDefault="00686295" w:rsidP="00686295">
      <w:pPr>
        <w:pStyle w:val="Bibliography"/>
      </w:pPr>
      <w:r>
        <w:rPr>
          <w:b/>
          <w:bCs/>
        </w:rPr>
        <w:t xml:space="preserve">Barton CVM, Ellsworth DS, Medlyn BE, Duursma RA, Tissue DT, Adams MA, Eamus D, Conroy JP, McMurtrie RE, Parsby J, </w:t>
      </w:r>
      <w:r>
        <w:rPr>
          <w:b/>
          <w:bCs/>
          <w:i/>
          <w:iCs/>
        </w:rPr>
        <w:t>et al.</w:t>
      </w:r>
      <w:r>
        <w:t xml:space="preserve"> </w:t>
      </w:r>
      <w:r>
        <w:rPr>
          <w:b/>
          <w:bCs/>
        </w:rPr>
        <w:t>2010</w:t>
      </w:r>
      <w:r>
        <w:t xml:space="preserve">. Whole-tree chambers for elevated atmospheric CO2 experimentation and tree scale flux measurements in south-eastern Australia: The Hawkesbury Forest Experiment. </w:t>
      </w:r>
      <w:r>
        <w:rPr>
          <w:i/>
          <w:iCs/>
        </w:rPr>
        <w:t>Agricultural and Forest Meteorology</w:t>
      </w:r>
      <w:r>
        <w:t xml:space="preserve"> </w:t>
      </w:r>
      <w:r>
        <w:rPr>
          <w:b/>
          <w:bCs/>
        </w:rPr>
        <w:t>150</w:t>
      </w:r>
      <w:r>
        <w:t>: 941–951.</w:t>
      </w:r>
    </w:p>
    <w:p w14:paraId="7668ACBC" w14:textId="77777777" w:rsidR="00686295" w:rsidRDefault="00686295" w:rsidP="00686295">
      <w:pPr>
        <w:pStyle w:val="Bibliography"/>
      </w:pPr>
      <w:r>
        <w:rPr>
          <w:b/>
          <w:bCs/>
        </w:rPr>
        <w:t>Blessing CH, Werner RA, Siegwolf R, Buchmann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28B79997" w14:textId="77777777" w:rsidR="00686295" w:rsidRDefault="00686295" w:rsidP="00686295">
      <w:pPr>
        <w:pStyle w:val="Bibliography"/>
      </w:pPr>
      <w:r>
        <w:rPr>
          <w:b/>
          <w:bCs/>
        </w:rPr>
        <w:t>Burke EJ, Brown SJ, Christidis N</w:t>
      </w:r>
      <w:r>
        <w:t xml:space="preserve">. </w:t>
      </w:r>
      <w:r>
        <w:rPr>
          <w:b/>
          <w:bCs/>
        </w:rPr>
        <w:t>2006</w:t>
      </w:r>
      <w:r>
        <w:t xml:space="preserve">. Modeling the Recent Evolution of Global Drought and Projections for the Twenty-First Century with the Hadley Centre Climate Model. </w:t>
      </w:r>
      <w:r>
        <w:rPr>
          <w:i/>
          <w:iCs/>
        </w:rPr>
        <w:t>Journal of Hydrometeorology</w:t>
      </w:r>
      <w:r>
        <w:t xml:space="preserve"> </w:t>
      </w:r>
      <w:r>
        <w:rPr>
          <w:b/>
          <w:bCs/>
        </w:rPr>
        <w:t>7</w:t>
      </w:r>
      <w:r>
        <w:t>: 1113–1125.</w:t>
      </w:r>
    </w:p>
    <w:p w14:paraId="268C01E9" w14:textId="77777777" w:rsidR="00686295" w:rsidRDefault="00686295" w:rsidP="00686295">
      <w:pPr>
        <w:pStyle w:val="Bibliography"/>
      </w:pPr>
      <w:r>
        <w:rPr>
          <w:b/>
          <w:bCs/>
        </w:rPr>
        <w:t xml:space="preserve">De Kauwe MG, Medlyn BE, Zaehle S, Walker AP, Dietze MC, Wang Y-P, Luo Y, Jain AK, El-Masri B, Hickler T, </w:t>
      </w:r>
      <w:r>
        <w:rPr>
          <w:b/>
          <w:bCs/>
          <w:i/>
          <w:iCs/>
        </w:rPr>
        <w:t>et al.</w:t>
      </w:r>
      <w:r>
        <w:t xml:space="preserve"> </w:t>
      </w:r>
      <w:r>
        <w:rPr>
          <w:b/>
          <w:bCs/>
        </w:rPr>
        <w:t>2014</w:t>
      </w:r>
      <w:r>
        <w:t xml:space="preserve">. Where does the carbon go? A model–data intercomparison of vegetation carbon allocation and turnover processes at two temperate forest free-air CO2 enrichment sites. </w:t>
      </w:r>
      <w:r>
        <w:rPr>
          <w:i/>
          <w:iCs/>
        </w:rPr>
        <w:t>New Phytologist</w:t>
      </w:r>
      <w:r>
        <w:t xml:space="preserve"> </w:t>
      </w:r>
      <w:r>
        <w:rPr>
          <w:b/>
          <w:bCs/>
        </w:rPr>
        <w:t>203</w:t>
      </w:r>
      <w:r>
        <w:t>: 883–899.</w:t>
      </w:r>
    </w:p>
    <w:p w14:paraId="64320921" w14:textId="77777777" w:rsidR="00686295" w:rsidRDefault="00686295" w:rsidP="00686295">
      <w:pPr>
        <w:pStyle w:val="Bibliography"/>
      </w:pPr>
      <w:r>
        <w:rPr>
          <w:b/>
          <w:bCs/>
        </w:rPr>
        <w:t>DeLucia EH, Moore DJ, Norby RJ</w:t>
      </w:r>
      <w:r>
        <w:t xml:space="preserve">. </w:t>
      </w:r>
      <w:r>
        <w:rPr>
          <w:b/>
          <w:bCs/>
        </w:rPr>
        <w:t>2005</w:t>
      </w:r>
      <w:r>
        <w:t xml:space="preserve">. Contrasting responses of forest ecosystems to rising atmospheric CO2: Implications for the global C cycle. </w:t>
      </w:r>
      <w:r>
        <w:rPr>
          <w:i/>
          <w:iCs/>
        </w:rPr>
        <w:t>Global Biogeochemical Cycles</w:t>
      </w:r>
      <w:r>
        <w:t xml:space="preserve"> </w:t>
      </w:r>
      <w:r>
        <w:rPr>
          <w:b/>
          <w:bCs/>
        </w:rPr>
        <w:t>19</w:t>
      </w:r>
      <w:r>
        <w:t>: GB3006.</w:t>
      </w:r>
    </w:p>
    <w:p w14:paraId="6E952DBF" w14:textId="77777777" w:rsidR="00686295" w:rsidRDefault="00686295" w:rsidP="00686295">
      <w:pPr>
        <w:pStyle w:val="Bibliography"/>
      </w:pPr>
      <w:r>
        <w:rPr>
          <w:b/>
          <w:bCs/>
        </w:rPr>
        <w:t>Dietze MC, Sala A, Carbone MS, Czimczik CI, Mantooth JA, Richardson AD, Vargas R</w:t>
      </w:r>
      <w:r>
        <w:t xml:space="preserve">. </w:t>
      </w:r>
      <w:r>
        <w:rPr>
          <w:b/>
          <w:bCs/>
        </w:rPr>
        <w:t>2014</w:t>
      </w:r>
      <w:r>
        <w:t xml:space="preserve">. Nonstructural Carbon in Woody Plants. </w:t>
      </w:r>
      <w:r>
        <w:rPr>
          <w:i/>
          <w:iCs/>
        </w:rPr>
        <w:t>Annual Review of Plant Biology</w:t>
      </w:r>
      <w:r>
        <w:t xml:space="preserve"> </w:t>
      </w:r>
      <w:r>
        <w:rPr>
          <w:b/>
          <w:bCs/>
        </w:rPr>
        <w:t>65</w:t>
      </w:r>
      <w:r>
        <w:t>: 667–687.</w:t>
      </w:r>
    </w:p>
    <w:p w14:paraId="6C08F4C4" w14:textId="77777777" w:rsidR="00686295" w:rsidRDefault="00686295" w:rsidP="00686295">
      <w:pPr>
        <w:pStyle w:val="Bibliography"/>
      </w:pPr>
      <w:r>
        <w:rPr>
          <w:b/>
          <w:bCs/>
        </w:rPr>
        <w:t xml:space="preserve">Doughty CE, Malhi Y, Araujo-Murakami A, Metcalfe DB, Silva-Espejo JE, Arroyo L, Heredia JP, Pardo-Toledo E, Mendizabal LM, Rojas-Landivar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interannual drought. </w:t>
      </w:r>
      <w:r>
        <w:rPr>
          <w:i/>
          <w:iCs/>
        </w:rPr>
        <w:t>Ecology</w:t>
      </w:r>
      <w:r>
        <w:t xml:space="preserve"> </w:t>
      </w:r>
      <w:r>
        <w:rPr>
          <w:b/>
          <w:bCs/>
        </w:rPr>
        <w:t>95</w:t>
      </w:r>
      <w:r>
        <w:t>: 2192–2201.</w:t>
      </w:r>
    </w:p>
    <w:p w14:paraId="2EA2F120" w14:textId="77777777" w:rsidR="00686295" w:rsidRDefault="00686295" w:rsidP="00686295">
      <w:pPr>
        <w:pStyle w:val="Bibliography"/>
      </w:pPr>
      <w:r>
        <w:rPr>
          <w:b/>
          <w:bCs/>
        </w:rPr>
        <w:t xml:space="preserve">Doughty CE, Metcalfe D, Girardin C a. J, Farfan Amezquita F, Galiano Cabrera D, Huaraca Huasco W, Silva-Espejo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3C091E16" w14:textId="77777777" w:rsidR="00686295" w:rsidRDefault="00686295" w:rsidP="00686295">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4D3F414" w14:textId="77777777" w:rsidR="00686295" w:rsidRDefault="00686295" w:rsidP="00686295">
      <w:pPr>
        <w:pStyle w:val="Bibliography"/>
      </w:pPr>
      <w:r>
        <w:rPr>
          <w:b/>
          <w:bCs/>
        </w:rPr>
        <w:t xml:space="preserve">Drake JE, Gallet-Budynek A, Hofmockel KS, Bernhardt ES, Billings SA, Jackson RB, Johnsen KS, Lichter J, McCarthy HR, McCormack ML, </w:t>
      </w:r>
      <w:r>
        <w:rPr>
          <w:b/>
          <w:bCs/>
          <w:i/>
          <w:iCs/>
        </w:rPr>
        <w:t>et al.</w:t>
      </w:r>
      <w:r>
        <w:t xml:space="preserve"> </w:t>
      </w:r>
      <w:r>
        <w:rPr>
          <w:b/>
          <w:bCs/>
        </w:rPr>
        <w:t>2011</w:t>
      </w:r>
      <w:r>
        <w:t xml:space="preserve">. Increases in the flux of carbon belowground stimulate nitrogen uptake and sustain the long-term enhancement of forest productivity under elevated CO2. </w:t>
      </w:r>
      <w:r>
        <w:rPr>
          <w:i/>
          <w:iCs/>
        </w:rPr>
        <w:t>Ecology Letters</w:t>
      </w:r>
      <w:r>
        <w:t xml:space="preserve"> </w:t>
      </w:r>
      <w:r>
        <w:rPr>
          <w:b/>
          <w:bCs/>
        </w:rPr>
        <w:t>14</w:t>
      </w:r>
      <w:r>
        <w:t>: 349–357.</w:t>
      </w:r>
    </w:p>
    <w:p w14:paraId="1247850D" w14:textId="77777777" w:rsidR="00686295" w:rsidRDefault="00686295" w:rsidP="00686295">
      <w:pPr>
        <w:pStyle w:val="Bibliography"/>
      </w:pPr>
      <w:r>
        <w:rPr>
          <w:b/>
          <w:bCs/>
        </w:rPr>
        <w:t>Drake J, Tjoelker M, Aspinwall MJ</w:t>
      </w:r>
      <w:r>
        <w:t xml:space="preserve">. </w:t>
      </w:r>
      <w:r>
        <w:rPr>
          <w:b/>
          <w:bCs/>
        </w:rPr>
        <w:t>2016a</w:t>
      </w:r>
      <w:r>
        <w:t>. Drake_NewPhyt_2016_WTC3_RtoGPP_forfigshare.zip.</w:t>
      </w:r>
    </w:p>
    <w:p w14:paraId="5CC7F8C5" w14:textId="77777777" w:rsidR="00686295" w:rsidRDefault="00686295" w:rsidP="00686295">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7E9F8E7B" w14:textId="77777777" w:rsidR="00686295" w:rsidRDefault="00686295" w:rsidP="00686295">
      <w:pPr>
        <w:pStyle w:val="Bibliography"/>
      </w:pPr>
      <w:r>
        <w:rPr>
          <w:b/>
          <w:bCs/>
        </w:rPr>
        <w:t>Duursma RA, Barton CVM, Eamus D, Medlyn BE, Ellsworth DS, Forster MA, Tissue DT, Linder S, McMurtrie RE</w:t>
      </w:r>
      <w:r>
        <w:t xml:space="preserve">. </w:t>
      </w:r>
      <w:r>
        <w:rPr>
          <w:b/>
          <w:bCs/>
        </w:rPr>
        <w:t>2011</w:t>
      </w:r>
      <w:r>
        <w:t xml:space="preserve">. Rooting depth explains [CO2] x drought interaction in Eucalyptus saligna. </w:t>
      </w:r>
      <w:r>
        <w:rPr>
          <w:i/>
          <w:iCs/>
        </w:rPr>
        <w:t>Tree Physiology</w:t>
      </w:r>
      <w:r>
        <w:t xml:space="preserve"> </w:t>
      </w:r>
      <w:r>
        <w:rPr>
          <w:b/>
          <w:bCs/>
        </w:rPr>
        <w:t>31</w:t>
      </w:r>
      <w:r>
        <w:t>: 922–931.</w:t>
      </w:r>
    </w:p>
    <w:p w14:paraId="4A29FA9F" w14:textId="77777777" w:rsidR="00686295" w:rsidRDefault="00686295" w:rsidP="00686295">
      <w:pPr>
        <w:pStyle w:val="Bibliography"/>
      </w:pPr>
      <w:r>
        <w:rPr>
          <w:b/>
          <w:bCs/>
        </w:rPr>
        <w:t>Duursma RA, Barton CVM, Lin Y-S, Medlyn BE, Eamus D, Tissue DT, Ellsworth DS, McMurtrie RE</w:t>
      </w:r>
      <w:r>
        <w:t xml:space="preserve">. </w:t>
      </w:r>
      <w:r>
        <w:rPr>
          <w:b/>
          <w:bCs/>
        </w:rPr>
        <w:t>2014</w:t>
      </w:r>
      <w:r>
        <w:t xml:space="preserve">. The peaked response of transpiration rate to vapour pressure deficit in field conditions can be explained by the temperature optimum of photosynthesis. </w:t>
      </w:r>
      <w:r>
        <w:rPr>
          <w:i/>
          <w:iCs/>
        </w:rPr>
        <w:t>Agricultural and Forest Meteorology</w:t>
      </w:r>
      <w:r>
        <w:t xml:space="preserve"> </w:t>
      </w:r>
      <w:r>
        <w:rPr>
          <w:b/>
          <w:bCs/>
        </w:rPr>
        <w:t>189</w:t>
      </w:r>
      <w:r>
        <w:t>: 2–10.</w:t>
      </w:r>
    </w:p>
    <w:p w14:paraId="47807C01" w14:textId="77777777" w:rsidR="00686295" w:rsidRDefault="00686295" w:rsidP="00686295">
      <w:pPr>
        <w:pStyle w:val="Bibliography"/>
      </w:pPr>
      <w:r>
        <w:rPr>
          <w:b/>
          <w:bCs/>
        </w:rPr>
        <w:t>Duursma RA, Falster DS</w:t>
      </w:r>
      <w:r>
        <w:t xml:space="preserve">. </w:t>
      </w:r>
      <w:r>
        <w:rPr>
          <w:b/>
          <w:bCs/>
        </w:rPr>
        <w:t>2016</w:t>
      </w:r>
      <w:r>
        <w:t>. Leaf mass per area, not total leaf area, drives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27220ED4" w14:textId="77777777" w:rsidR="00686295" w:rsidRDefault="00686295" w:rsidP="00686295">
      <w:pPr>
        <w:pStyle w:val="Bibliography"/>
      </w:pPr>
      <w:r>
        <w:rPr>
          <w:b/>
          <w:bCs/>
        </w:rPr>
        <w:t>Eamus D, Zolfaghar S, Villalobos-Vega R, Cleverly J, Huete A</w:t>
      </w:r>
      <w:r>
        <w:t xml:space="preserve">. </w:t>
      </w:r>
      <w:r>
        <w:rPr>
          <w:b/>
          <w:bCs/>
        </w:rPr>
        <w:t>2015</w:t>
      </w:r>
      <w:r>
        <w:t xml:space="preserve">. Groundwater-dependent ecosystems: recent insights from satellite and field-based studies. </w:t>
      </w:r>
      <w:r>
        <w:rPr>
          <w:i/>
          <w:iCs/>
        </w:rPr>
        <w:t>Hydrol. Earth Syst. Sci.</w:t>
      </w:r>
      <w:r>
        <w:t xml:space="preserve"> </w:t>
      </w:r>
      <w:r>
        <w:rPr>
          <w:b/>
          <w:bCs/>
        </w:rPr>
        <w:t>19</w:t>
      </w:r>
      <w:r>
        <w:t>: 4229–4256.</w:t>
      </w:r>
    </w:p>
    <w:p w14:paraId="609F9409" w14:textId="77777777" w:rsidR="00686295" w:rsidRDefault="00686295" w:rsidP="00686295">
      <w:pPr>
        <w:pStyle w:val="Bibliography"/>
      </w:pPr>
      <w:r>
        <w:rPr>
          <w:b/>
          <w:bCs/>
        </w:rPr>
        <w:t xml:space="preserve">Epron D, Bahn M, Derrien D, Lattanzi FA, Pumpanen J, Gessler A, Högberg P, Maillard P, Dannoura M, Gérant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4FEFFE0" w14:textId="77777777" w:rsidR="00686295" w:rsidRDefault="00686295" w:rsidP="00686295">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5AB0FB7" w14:textId="77777777" w:rsidR="00686295" w:rsidRDefault="00686295" w:rsidP="00686295">
      <w:pPr>
        <w:pStyle w:val="Bibliography"/>
      </w:pPr>
      <w:r>
        <w:rPr>
          <w:b/>
          <w:bCs/>
        </w:rPr>
        <w:t>Fatichi S, Leuzinger S, Koerner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2E86A311" w14:textId="77777777" w:rsidR="00686295" w:rsidRDefault="00686295" w:rsidP="00686295">
      <w:pPr>
        <w:pStyle w:val="Bibliography"/>
      </w:pPr>
      <w:r>
        <w:rPr>
          <w:b/>
          <w:bCs/>
        </w:rPr>
        <w:t>Feng L, Reffye P de, Dreyfus P, Auclair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7E2A96DE" w14:textId="77777777" w:rsidR="00686295" w:rsidRDefault="00686295" w:rsidP="00686295">
      <w:pPr>
        <w:pStyle w:val="Bibliography"/>
      </w:pPr>
      <w:r>
        <w:rPr>
          <w:b/>
          <w:bCs/>
        </w:rPr>
        <w:t>Finzi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42EABEBB" w14:textId="77777777" w:rsidR="00686295" w:rsidRDefault="00686295" w:rsidP="00686295">
      <w:pPr>
        <w:pStyle w:val="Bibliography"/>
      </w:pPr>
      <w:r>
        <w:rPr>
          <w:b/>
          <w:bCs/>
        </w:rPr>
        <w:t>Franklin O, Johansson J, Dewar RC, Dieckmann U, McMurtrie RE, Brännström Å, Dybzinski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42A3DDFB" w14:textId="77777777" w:rsidR="00686295" w:rsidRDefault="00686295" w:rsidP="00686295">
      <w:pPr>
        <w:pStyle w:val="Bibliography"/>
      </w:pPr>
      <w:r>
        <w:rPr>
          <w:b/>
          <w:bCs/>
        </w:rPr>
        <w:t>Friedlingstein P, Joel G, Field CB, Fung IY</w:t>
      </w:r>
      <w:r>
        <w:t xml:space="preserve">. </w:t>
      </w:r>
      <w:r>
        <w:rPr>
          <w:b/>
          <w:bCs/>
        </w:rPr>
        <w:t>1999</w:t>
      </w:r>
      <w:r>
        <w:t xml:space="preserve">. Toward an allocation scheme for global terrestrial carbon models. </w:t>
      </w:r>
      <w:r>
        <w:rPr>
          <w:i/>
          <w:iCs/>
        </w:rPr>
        <w:t>Global Change Biology</w:t>
      </w:r>
      <w:r>
        <w:t xml:space="preserve"> </w:t>
      </w:r>
      <w:r>
        <w:rPr>
          <w:b/>
          <w:bCs/>
        </w:rPr>
        <w:t>5</w:t>
      </w:r>
      <w:r>
        <w:t>: 755–770.</w:t>
      </w:r>
    </w:p>
    <w:p w14:paraId="2387BC0E" w14:textId="77777777" w:rsidR="00686295" w:rsidRDefault="00686295" w:rsidP="00686295">
      <w:pPr>
        <w:pStyle w:val="Bibliography"/>
      </w:pPr>
      <w:r>
        <w:rPr>
          <w:b/>
          <w:bCs/>
        </w:rPr>
        <w:t>Furze ME, Trumbore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29461EB5" w14:textId="77777777" w:rsidR="00686295" w:rsidRDefault="00686295" w:rsidP="00686295">
      <w:pPr>
        <w:pStyle w:val="Bibliography"/>
      </w:pPr>
      <w:r>
        <w:rPr>
          <w:b/>
          <w:bCs/>
        </w:rPr>
        <w:t>Gastal F, Lemaire G</w:t>
      </w:r>
      <w:r>
        <w:t xml:space="preserve">. </w:t>
      </w:r>
      <w:r>
        <w:rPr>
          <w:b/>
          <w:bCs/>
        </w:rPr>
        <w:t>2002</w:t>
      </w:r>
      <w:r>
        <w:t xml:space="preserve">. N uptake and distribution in crops: an agronomical and ecophysiological perspective. </w:t>
      </w:r>
      <w:r>
        <w:rPr>
          <w:i/>
          <w:iCs/>
        </w:rPr>
        <w:t>Journal of Experimental Botany</w:t>
      </w:r>
      <w:r>
        <w:t xml:space="preserve"> </w:t>
      </w:r>
      <w:r>
        <w:rPr>
          <w:b/>
          <w:bCs/>
        </w:rPr>
        <w:t>53</w:t>
      </w:r>
      <w:r>
        <w:t>: 789–799.</w:t>
      </w:r>
    </w:p>
    <w:p w14:paraId="0214D362" w14:textId="77777777" w:rsidR="00686295" w:rsidRDefault="00686295" w:rsidP="00686295">
      <w:pPr>
        <w:pStyle w:val="Bibliography"/>
      </w:pPr>
      <w:r>
        <w:rPr>
          <w:b/>
          <w:bCs/>
        </w:rPr>
        <w:t>Gower ST, Krankina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73FE10F8" w14:textId="77777777" w:rsidR="00686295" w:rsidRDefault="00686295" w:rsidP="00686295">
      <w:pPr>
        <w:pStyle w:val="Bibliography"/>
      </w:pPr>
      <w:r>
        <w:rPr>
          <w:b/>
          <w:bCs/>
        </w:rPr>
        <w:t>Hartmann H, McDowell NG, Trumbore S</w:t>
      </w:r>
      <w:r>
        <w:t xml:space="preserve">. </w:t>
      </w:r>
      <w:r>
        <w:rPr>
          <w:b/>
          <w:bCs/>
        </w:rPr>
        <w:t>2015</w:t>
      </w:r>
      <w:r>
        <w:t xml:space="preserve">. Allocation to carbon storage pools in Norway spruce saplings under drought and low CO2. </w:t>
      </w:r>
      <w:r>
        <w:rPr>
          <w:i/>
          <w:iCs/>
        </w:rPr>
        <w:t>Tree Physiology</w:t>
      </w:r>
      <w:r>
        <w:t xml:space="preserve"> </w:t>
      </w:r>
      <w:r>
        <w:rPr>
          <w:b/>
          <w:bCs/>
        </w:rPr>
        <w:t>35</w:t>
      </w:r>
      <w:r>
        <w:t>: 243–252.</w:t>
      </w:r>
    </w:p>
    <w:p w14:paraId="74DDE70A" w14:textId="77777777" w:rsidR="00686295" w:rsidRDefault="00686295" w:rsidP="00686295">
      <w:pPr>
        <w:pStyle w:val="Bibliography"/>
      </w:pPr>
      <w:r>
        <w:rPr>
          <w:b/>
          <w:bCs/>
        </w:rPr>
        <w:t>Högberg P, Nordgren A, Buchmann N, Taylor AF, Ekblad A, Högberg MN, Nyberg G, Ottosson-Löfvenius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7FF55F98" w14:textId="77777777" w:rsidR="00686295" w:rsidRDefault="00686295" w:rsidP="00686295">
      <w:pPr>
        <w:pStyle w:val="Bibliography"/>
      </w:pPr>
      <w:r>
        <w:rPr>
          <w:b/>
          <w:bCs/>
        </w:rPr>
        <w:t>Hommel R, Siegwolf R, Zavadlav S, Arend M, Schaub M, Galiano L, Haeni M, Kayler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036138E4" w14:textId="77777777" w:rsidR="00686295" w:rsidRDefault="00686295" w:rsidP="00686295">
      <w:pPr>
        <w:pStyle w:val="Bibliography"/>
      </w:pPr>
      <w:r>
        <w:rPr>
          <w:b/>
          <w:bCs/>
        </w:rPr>
        <w:t xml:space="preserve">Koirala S, Jung M, Reichstein M, de Graaf IEM, Camps-Valls G, Ichii K, Papale D, Ráduly B, Schwalm CR, Tramontana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43D0413E" w14:textId="77777777" w:rsidR="00686295" w:rsidRDefault="00686295" w:rsidP="00686295">
      <w:pPr>
        <w:pStyle w:val="Bibliography"/>
      </w:pPr>
      <w:r>
        <w:rPr>
          <w:b/>
          <w:bCs/>
        </w:rPr>
        <w:t>Korner C</w:t>
      </w:r>
      <w:r>
        <w:t xml:space="preserve">. </w:t>
      </w:r>
      <w:r>
        <w:rPr>
          <w:b/>
          <w:bCs/>
        </w:rPr>
        <w:t>2003</w:t>
      </w:r>
      <w:r>
        <w:t xml:space="preserve">. Carbon limitation in trees. </w:t>
      </w:r>
      <w:r>
        <w:rPr>
          <w:i/>
          <w:iCs/>
        </w:rPr>
        <w:t>Journal of Ecology</w:t>
      </w:r>
      <w:r>
        <w:t xml:space="preserve"> </w:t>
      </w:r>
      <w:r>
        <w:rPr>
          <w:b/>
          <w:bCs/>
        </w:rPr>
        <w:t>91</w:t>
      </w:r>
      <w:r>
        <w:t>: 4–17.</w:t>
      </w:r>
    </w:p>
    <w:p w14:paraId="2763CD21" w14:textId="77777777" w:rsidR="00686295" w:rsidRDefault="00686295" w:rsidP="00686295">
      <w:pPr>
        <w:pStyle w:val="Bibliography"/>
      </w:pPr>
      <w:r>
        <w:rPr>
          <w:b/>
          <w:bCs/>
        </w:rPr>
        <w:t>Kuster TM, Arend M, Bleuler P, Günthardt</w:t>
      </w:r>
      <w:r>
        <w:rPr>
          <w:rFonts w:ascii="Cambria Math" w:hAnsi="Cambria Math" w:cs="Cambria Math"/>
          <w:b/>
          <w:bCs/>
        </w:rPr>
        <w:t>‐</w:t>
      </w:r>
      <w:r>
        <w:rPr>
          <w:b/>
          <w:bCs/>
        </w:rPr>
        <w:t>Goerg MS, Schulin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AC12A27" w14:textId="77777777" w:rsidR="00686295" w:rsidRDefault="00686295" w:rsidP="00686295">
      <w:pPr>
        <w:pStyle w:val="Bibliography"/>
      </w:pPr>
      <w:r>
        <w:rPr>
          <w:b/>
          <w:bCs/>
        </w:rPr>
        <w:t>Landsberg JJ, Waring RH</w:t>
      </w:r>
      <w:r>
        <w:t xml:space="preserve">. </w:t>
      </w:r>
      <w:r>
        <w:rPr>
          <w:b/>
          <w:bCs/>
        </w:rPr>
        <w:t>1997</w:t>
      </w:r>
      <w:r>
        <w:t xml:space="preserve">. A generalised model of forest productivity using simplified concepts of radiation-use efficiency, carbon balance and partitioning. </w:t>
      </w:r>
      <w:r>
        <w:rPr>
          <w:i/>
          <w:iCs/>
        </w:rPr>
        <w:t>Forest Ecology and Management</w:t>
      </w:r>
      <w:r>
        <w:t xml:space="preserve"> </w:t>
      </w:r>
      <w:r>
        <w:rPr>
          <w:b/>
          <w:bCs/>
        </w:rPr>
        <w:t>95</w:t>
      </w:r>
      <w:r>
        <w:t>: 209–228.</w:t>
      </w:r>
    </w:p>
    <w:p w14:paraId="1F7AF8BB" w14:textId="77777777" w:rsidR="00686295" w:rsidRDefault="00686295" w:rsidP="00686295">
      <w:pPr>
        <w:pStyle w:val="Bibliography"/>
      </w:pPr>
      <w:r>
        <w:rPr>
          <w:b/>
          <w:bCs/>
        </w:rPr>
        <w:t xml:space="preserve">Lemoine R, La Camera S, Atanassova R, Dedaldechamp F, Allario T, Pourtau N, Bonnemain J-L, Laloi M, Coutos-Thevenot P, Maurousset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4BA4DA40" w14:textId="77777777" w:rsidR="00686295" w:rsidRDefault="00686295" w:rsidP="00686295">
      <w:pPr>
        <w:pStyle w:val="Bibliography"/>
      </w:pPr>
      <w:r>
        <w:rPr>
          <w:b/>
          <w:bCs/>
        </w:rPr>
        <w:t>Litton CM, Raich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0E55AB8F" w14:textId="77777777" w:rsidR="00686295" w:rsidRDefault="00686295" w:rsidP="00686295">
      <w:pPr>
        <w:pStyle w:val="Bibliography"/>
      </w:pPr>
      <w:r>
        <w:rPr>
          <w:b/>
          <w:bCs/>
        </w:rPr>
        <w:t>Lovelock CE, Feller IC, Mckee KL, Engelbrecht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07A34C6B" w14:textId="77777777" w:rsidR="00686295" w:rsidRDefault="00686295" w:rsidP="00686295">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1EB75294" w14:textId="77777777" w:rsidR="00686295" w:rsidRDefault="00686295" w:rsidP="00686295">
      <w:pPr>
        <w:pStyle w:val="Bibliography"/>
      </w:pPr>
      <w:r>
        <w:rPr>
          <w:b/>
          <w:bCs/>
        </w:rPr>
        <w:t>Mäkelä A, Valentine HT, Helmisaari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79E7C9F5" w14:textId="77777777" w:rsidR="00686295" w:rsidRDefault="00686295" w:rsidP="00686295">
      <w:pPr>
        <w:pStyle w:val="Bibliography"/>
      </w:pPr>
      <w:r>
        <w:rPr>
          <w:b/>
          <w:bCs/>
        </w:rPr>
        <w:t>McCree KJ</w:t>
      </w:r>
      <w:r>
        <w:t xml:space="preserve">. </w:t>
      </w:r>
      <w:r>
        <w:rPr>
          <w:b/>
          <w:bCs/>
        </w:rPr>
        <w:t>1970</w:t>
      </w:r>
      <w:r>
        <w:t xml:space="preserve">. An equation for the rate of respiration of white clover grown under controlled conditions. </w:t>
      </w:r>
      <w:r>
        <w:rPr>
          <w:i/>
          <w:iCs/>
        </w:rPr>
        <w:t>Prediction and measurement of photosynthetic productivity. Proceedings of the IBP/PP Technical Meeting, Trebon, [Czechoslovakia], 14-21 September, 1969</w:t>
      </w:r>
      <w:r>
        <w:t>.</w:t>
      </w:r>
    </w:p>
    <w:p w14:paraId="4C3BC62C" w14:textId="77777777" w:rsidR="00686295" w:rsidRDefault="00686295" w:rsidP="00686295">
      <w:pPr>
        <w:pStyle w:val="Bibliography"/>
      </w:pPr>
      <w:r>
        <w:rPr>
          <w:b/>
          <w:bCs/>
        </w:rPr>
        <w:t>McMurtrie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2C2E5DBA" w14:textId="77777777" w:rsidR="00686295" w:rsidRDefault="00686295" w:rsidP="00686295">
      <w:pPr>
        <w:pStyle w:val="Bibliography"/>
      </w:pPr>
      <w:r>
        <w:rPr>
          <w:b/>
          <w:bCs/>
        </w:rPr>
        <w:t xml:space="preserve">Melillo JM, Butler S, Johnson J, Mohan J, Steudler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09CE76F3" w14:textId="77777777" w:rsidR="00686295" w:rsidRDefault="00686295" w:rsidP="00686295">
      <w:pPr>
        <w:pStyle w:val="Bibliography"/>
      </w:pPr>
      <w:r>
        <w:rPr>
          <w:b/>
          <w:bCs/>
        </w:rPr>
        <w:t>Melillo JM, Steudler PA, Aber JD, Newkirk K, Lux H, Bowles FP, Catricala C, Magill A, Ahrens T, Morrisseau S</w:t>
      </w:r>
      <w:r>
        <w:t xml:space="preserve">. </w:t>
      </w:r>
      <w:r>
        <w:rPr>
          <w:b/>
          <w:bCs/>
        </w:rPr>
        <w:t>2002</w:t>
      </w:r>
      <w:r>
        <w:t xml:space="preserve">. Soil Warming and Carbon-Cycle Feedbacks to the Climate System. </w:t>
      </w:r>
      <w:r>
        <w:rPr>
          <w:i/>
          <w:iCs/>
        </w:rPr>
        <w:t>Science</w:t>
      </w:r>
      <w:r>
        <w:t xml:space="preserve"> </w:t>
      </w:r>
      <w:r>
        <w:rPr>
          <w:b/>
          <w:bCs/>
        </w:rPr>
        <w:t>298</w:t>
      </w:r>
      <w:r>
        <w:t>: 2173–2176.</w:t>
      </w:r>
    </w:p>
    <w:p w14:paraId="50B5FB9A" w14:textId="77777777" w:rsidR="00686295" w:rsidRDefault="00686295" w:rsidP="00686295">
      <w:pPr>
        <w:pStyle w:val="Bibliography"/>
      </w:pPr>
      <w:r>
        <w:rPr>
          <w:b/>
          <w:bCs/>
        </w:rPr>
        <w:t>Mensforth LJ, Thorburn PJ, Tyerman SD, Walker GR</w:t>
      </w:r>
      <w:r>
        <w:t xml:space="preserve">. </w:t>
      </w:r>
      <w:r>
        <w:rPr>
          <w:b/>
          <w:bCs/>
        </w:rPr>
        <w:t>1994</w:t>
      </w:r>
      <w:r>
        <w:t xml:space="preserve">. Sources of water used by riparian Eucalyptus camaldulensis overlying highly saline groundwater. </w:t>
      </w:r>
      <w:r>
        <w:rPr>
          <w:i/>
          <w:iCs/>
        </w:rPr>
        <w:t>Oecologia</w:t>
      </w:r>
      <w:r>
        <w:t xml:space="preserve"> </w:t>
      </w:r>
      <w:r>
        <w:rPr>
          <w:b/>
          <w:bCs/>
        </w:rPr>
        <w:t>100</w:t>
      </w:r>
      <w:r>
        <w:t>: 21–28.</w:t>
      </w:r>
    </w:p>
    <w:p w14:paraId="70822D0B" w14:textId="77777777" w:rsidR="00686295" w:rsidRDefault="00686295" w:rsidP="00686295">
      <w:pPr>
        <w:pStyle w:val="Bibliography"/>
      </w:pPr>
      <w:r>
        <w:rPr>
          <w:b/>
          <w:bCs/>
        </w:rPr>
        <w:t>Nemani RR, Keeling CD, Hashimoto H, Jolly WM, Piper SC, Tucker CJ, Myneni RB, Running SW</w:t>
      </w:r>
      <w:r>
        <w:t xml:space="preserve">. </w:t>
      </w:r>
      <w:r>
        <w:rPr>
          <w:b/>
          <w:bCs/>
        </w:rPr>
        <w:t>2003</w:t>
      </w:r>
      <w:r>
        <w:t xml:space="preserve">. Climate-Driven Increases in Global Terrestrial Net Primary Production from 1982 to 1999. </w:t>
      </w:r>
      <w:r>
        <w:rPr>
          <w:i/>
          <w:iCs/>
        </w:rPr>
        <w:t>Science</w:t>
      </w:r>
      <w:r>
        <w:t xml:space="preserve"> </w:t>
      </w:r>
      <w:r>
        <w:rPr>
          <w:b/>
          <w:bCs/>
        </w:rPr>
        <w:t>300</w:t>
      </w:r>
      <w:r>
        <w:t>: 1560–1563.</w:t>
      </w:r>
    </w:p>
    <w:p w14:paraId="4D06E0A1" w14:textId="77777777" w:rsidR="00686295" w:rsidRDefault="00686295" w:rsidP="00686295">
      <w:pPr>
        <w:pStyle w:val="Bibliography"/>
      </w:pPr>
      <w:r>
        <w:rPr>
          <w:b/>
          <w:bCs/>
        </w:rPr>
        <w:t>Palmroth S, Oren R, McCarthy HR, Johnsen KH, Finzi AC, Butnor JR, Ryan MG, Schlesinger WH</w:t>
      </w:r>
      <w:r>
        <w:t xml:space="preserve">. </w:t>
      </w:r>
      <w:r>
        <w:rPr>
          <w:b/>
          <w:bCs/>
        </w:rPr>
        <w:t>2006</w:t>
      </w:r>
      <w:r>
        <w:t xml:space="preserve">. Aboveground sink strength in forests controls the allocation of carbon below ground and its [CO2]-induced enhancement. </w:t>
      </w:r>
      <w:r>
        <w:rPr>
          <w:i/>
          <w:iCs/>
        </w:rPr>
        <w:t>Proceedings of the National Academy of Sciences</w:t>
      </w:r>
      <w:r>
        <w:t xml:space="preserve"> </w:t>
      </w:r>
      <w:r>
        <w:rPr>
          <w:b/>
          <w:bCs/>
        </w:rPr>
        <w:t>103</w:t>
      </w:r>
      <w:r>
        <w:t>: 19362–19367.</w:t>
      </w:r>
    </w:p>
    <w:p w14:paraId="1BE44E0B" w14:textId="77777777" w:rsidR="00686295" w:rsidRDefault="00686295" w:rsidP="00686295">
      <w:pPr>
        <w:pStyle w:val="Bibliography"/>
      </w:pPr>
      <w:r>
        <w:rPr>
          <w:b/>
          <w:bCs/>
        </w:rPr>
        <w:t>van der Ploeg RR, Bo¨hm W, Kirkham MB</w:t>
      </w:r>
      <w:r>
        <w:t xml:space="preserve">. </w:t>
      </w:r>
      <w:r>
        <w:rPr>
          <w:b/>
          <w:bCs/>
        </w:rPr>
        <w:t>1999</w:t>
      </w:r>
      <w:r>
        <w:t xml:space="preserve">. On the Origin of the Theory of Mineral Nutrition of Plants and the Law of the Minimum. </w:t>
      </w:r>
      <w:r>
        <w:rPr>
          <w:b/>
          <w:bCs/>
        </w:rPr>
        <w:t>63</w:t>
      </w:r>
      <w:r>
        <w:t>: 1055–1062.</w:t>
      </w:r>
    </w:p>
    <w:p w14:paraId="2092AF66" w14:textId="77777777" w:rsidR="00686295" w:rsidRDefault="00686295" w:rsidP="00686295">
      <w:pPr>
        <w:pStyle w:val="Bibliography"/>
      </w:pPr>
      <w:r>
        <w:rPr>
          <w:b/>
          <w:bCs/>
        </w:rPr>
        <w:t>Poorter H, Jagodzinski AM, Ruiz-Peinado R, Kuyah S, Luo Y, Oleksyn J, Usoltsev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365FA6C2" w14:textId="77777777" w:rsidR="00686295" w:rsidRDefault="00686295" w:rsidP="00686295">
      <w:pPr>
        <w:pStyle w:val="Bibliography"/>
      </w:pPr>
      <w:r>
        <w:rPr>
          <w:b/>
          <w:bCs/>
        </w:rPr>
        <w:t>Poorter H, Niklas KJ, Reich PB, Oleksyn J, Poot P, Mommer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0E8D3DFE" w14:textId="77777777" w:rsidR="00686295" w:rsidRDefault="00686295" w:rsidP="00686295">
      <w:pPr>
        <w:pStyle w:val="Bibliography"/>
      </w:pPr>
      <w:r>
        <w:rPr>
          <w:b/>
          <w:bCs/>
        </w:rPr>
        <w:t>Poorter H, Sack L</w:t>
      </w:r>
      <w:r>
        <w:t xml:space="preserve">. </w:t>
      </w:r>
      <w:r>
        <w:rPr>
          <w:b/>
          <w:bCs/>
        </w:rPr>
        <w:t>2012</w:t>
      </w:r>
      <w:r>
        <w:t xml:space="preserve">. Pitfalls and Possibilities in the Analysis of Biomass Allocation Patterns in Plants. </w:t>
      </w:r>
      <w:r>
        <w:rPr>
          <w:i/>
          <w:iCs/>
        </w:rPr>
        <w:t>Frontiers in Plant Science</w:t>
      </w:r>
      <w:r>
        <w:t xml:space="preserve"> </w:t>
      </w:r>
      <w:r>
        <w:rPr>
          <w:b/>
          <w:bCs/>
        </w:rPr>
        <w:t>3</w:t>
      </w:r>
      <w:r>
        <w:t>.</w:t>
      </w:r>
    </w:p>
    <w:p w14:paraId="5B8FE0C2" w14:textId="77777777" w:rsidR="00686295" w:rsidRDefault="00686295" w:rsidP="00686295">
      <w:pPr>
        <w:pStyle w:val="Bibliography"/>
      </w:pPr>
      <w:r>
        <w:rPr>
          <w:b/>
          <w:bCs/>
        </w:rPr>
        <w:t>Pugh T a. M, Mueller C, Arneth A, Haverd V, Smith B</w:t>
      </w:r>
      <w:r>
        <w:t xml:space="preserve">. </w:t>
      </w:r>
      <w:r>
        <w:rPr>
          <w:b/>
          <w:bCs/>
        </w:rPr>
        <w:t>2016</w:t>
      </w:r>
      <w:r>
        <w:t xml:space="preserve">. Key knowledge and data gaps in modelling the influence of CO2 concentration on the terrestrial carbon sink. </w:t>
      </w:r>
      <w:r>
        <w:rPr>
          <w:i/>
          <w:iCs/>
        </w:rPr>
        <w:t>Journal of Plant Physiology</w:t>
      </w:r>
      <w:r>
        <w:t xml:space="preserve"> </w:t>
      </w:r>
      <w:r>
        <w:rPr>
          <w:b/>
          <w:bCs/>
        </w:rPr>
        <w:t>203</w:t>
      </w:r>
      <w:r>
        <w:t>: 3–15.</w:t>
      </w:r>
    </w:p>
    <w:p w14:paraId="39AE681D" w14:textId="77777777" w:rsidR="00686295" w:rsidRDefault="00686295" w:rsidP="00686295">
      <w:pPr>
        <w:pStyle w:val="Bibliography"/>
      </w:pPr>
      <w:r>
        <w:rPr>
          <w:b/>
          <w:bCs/>
        </w:rPr>
        <w:t>Reich PB</w:t>
      </w:r>
      <w:r>
        <w:t xml:space="preserve">. </w:t>
      </w:r>
      <w:r>
        <w:rPr>
          <w:b/>
          <w:bCs/>
        </w:rPr>
        <w:t>2002</w:t>
      </w:r>
      <w:r>
        <w:t>. Root-shoot relations: Optimality in acclimation and adaptation or the ’Emperor’s New Clothes. In: Plant roots: the hidden half. 205–220.</w:t>
      </w:r>
    </w:p>
    <w:p w14:paraId="72DD011D" w14:textId="77777777" w:rsidR="00686295" w:rsidRDefault="00686295" w:rsidP="00686295">
      <w:pPr>
        <w:pStyle w:val="Bibliography"/>
      </w:pPr>
      <w:r>
        <w:rPr>
          <w:b/>
          <w:bCs/>
        </w:rPr>
        <w:t>Reich PB, Luo Y, Bradford JB, Poorter H, Perry CH, Oleksyn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2380BAE9" w14:textId="77777777" w:rsidR="00686295" w:rsidRDefault="00686295" w:rsidP="00686295">
      <w:pPr>
        <w:pStyle w:val="Bibliography"/>
      </w:pPr>
      <w:r>
        <w:rPr>
          <w:b/>
          <w:bCs/>
        </w:rPr>
        <w:t>Reich PB, Sendall KM, Stefanski A, Wei X, Rich RL, Montgomery RA</w:t>
      </w:r>
      <w:r>
        <w:t xml:space="preserve">. </w:t>
      </w:r>
      <w:r>
        <w:rPr>
          <w:b/>
          <w:bCs/>
        </w:rPr>
        <w:t>2016</w:t>
      </w:r>
      <w:r>
        <w:t xml:space="preserve">. Boreal and temperate trees show strong acclimation of respiration to warming. </w:t>
      </w:r>
      <w:r>
        <w:rPr>
          <w:i/>
          <w:iCs/>
        </w:rPr>
        <w:t>Nature</w:t>
      </w:r>
      <w:r>
        <w:t xml:space="preserve"> </w:t>
      </w:r>
      <w:r>
        <w:rPr>
          <w:b/>
          <w:bCs/>
        </w:rPr>
        <w:t>531</w:t>
      </w:r>
      <w:r>
        <w:t>: 633–+.</w:t>
      </w:r>
    </w:p>
    <w:p w14:paraId="1C8F3C69" w14:textId="77777777" w:rsidR="00686295" w:rsidRDefault="00686295" w:rsidP="00686295">
      <w:pPr>
        <w:pStyle w:val="Bibliography"/>
      </w:pPr>
      <w:r>
        <w:rPr>
          <w:b/>
          <w:bCs/>
        </w:rPr>
        <w:t xml:space="preserve">Reichstein M, Falge E, Baldocchi D, Papale D, Aubinet M, Berbigier P, Bernhofer C, Buchmann N, Gilmanov T, Granier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3E0D51B9" w14:textId="77777777" w:rsidR="00686295" w:rsidRDefault="00686295" w:rsidP="00686295">
      <w:pPr>
        <w:pStyle w:val="Bibliography"/>
      </w:pPr>
      <w:r>
        <w:rPr>
          <w:b/>
          <w:bCs/>
        </w:rPr>
        <w:t>Roux XL, Lacointe A, Escobar-Gutiérrez A, Dizès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20050E49" w14:textId="77777777" w:rsidR="00686295" w:rsidRDefault="00686295" w:rsidP="00686295">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7D01C575" w14:textId="77777777" w:rsidR="00686295" w:rsidRDefault="00686295" w:rsidP="00686295">
      <w:pPr>
        <w:pStyle w:val="Bibliography"/>
      </w:pPr>
      <w:r>
        <w:rPr>
          <w:b/>
          <w:bCs/>
        </w:rPr>
        <w:t>Rustad L, Campbell J, Marion G, Norby R, Mitchell M, Hartley A, Cornelissen J, Gurevitch J, GCTE-NEWS</w:t>
      </w:r>
      <w:r>
        <w:t xml:space="preserve">. </w:t>
      </w:r>
      <w:r>
        <w:rPr>
          <w:b/>
          <w:bCs/>
        </w:rPr>
        <w:t>2001</w:t>
      </w:r>
      <w:r>
        <w:t xml:space="preserve">. A meta-analysis of the response of soil respiration, net nitrogen mineralization, and aboveground plant growth to experimental ecosystem warming. </w:t>
      </w:r>
      <w:r>
        <w:rPr>
          <w:i/>
          <w:iCs/>
        </w:rPr>
        <w:t>Oecologia</w:t>
      </w:r>
      <w:r>
        <w:t xml:space="preserve"> </w:t>
      </w:r>
      <w:r>
        <w:rPr>
          <w:b/>
          <w:bCs/>
        </w:rPr>
        <w:t>126</w:t>
      </w:r>
      <w:r>
        <w:t>: 543–562.</w:t>
      </w:r>
    </w:p>
    <w:p w14:paraId="48010986" w14:textId="77777777" w:rsidR="00686295" w:rsidRDefault="00686295" w:rsidP="00686295">
      <w:pPr>
        <w:pStyle w:val="Bibliography"/>
      </w:pPr>
      <w:r>
        <w:rPr>
          <w:b/>
          <w:bCs/>
        </w:rPr>
        <w:t>Santiago LS, Wright SJ, Harms KE, Yavitt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6AD7226F" w14:textId="77777777" w:rsidR="00686295" w:rsidRDefault="00686295" w:rsidP="00686295">
      <w:pPr>
        <w:pStyle w:val="Bibliography"/>
      </w:pPr>
      <w:r>
        <w:rPr>
          <w:b/>
          <w:bCs/>
        </w:rPr>
        <w:t>Sillmann J, Kharin VV, Zwiers FW, Zhang X, Bronaugh D</w:t>
      </w:r>
      <w:r>
        <w:t xml:space="preserve">. </w:t>
      </w:r>
      <w:r>
        <w:rPr>
          <w:b/>
          <w:bCs/>
        </w:rPr>
        <w:t>2013</w:t>
      </w:r>
      <w:r>
        <w:t xml:space="preserve">. Climate extremes indices in the CMIP5 multimodel ensemble: Part 2. Future climate projections. </w:t>
      </w:r>
      <w:r>
        <w:rPr>
          <w:i/>
          <w:iCs/>
        </w:rPr>
        <w:t>Journal of Geophysical Research-Atmospheres</w:t>
      </w:r>
      <w:r>
        <w:t xml:space="preserve"> </w:t>
      </w:r>
      <w:r>
        <w:rPr>
          <w:b/>
          <w:bCs/>
        </w:rPr>
        <w:t>118</w:t>
      </w:r>
      <w:r>
        <w:t>: 2473–2493.</w:t>
      </w:r>
    </w:p>
    <w:p w14:paraId="5A50E479" w14:textId="77777777" w:rsidR="00686295" w:rsidRDefault="00686295" w:rsidP="00686295">
      <w:pPr>
        <w:pStyle w:val="Bibliography"/>
      </w:pPr>
      <w:r>
        <w:rPr>
          <w:b/>
          <w:bCs/>
        </w:rPr>
        <w:t>Sinclair TR, Horie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6C59E260" w14:textId="77777777" w:rsidR="00686295" w:rsidRDefault="00686295" w:rsidP="00686295">
      <w:pPr>
        <w:pStyle w:val="Bibliography"/>
      </w:pPr>
      <w:r>
        <w:rPr>
          <w:b/>
          <w:bCs/>
        </w:rPr>
        <w:t>Smith NG, Dukes JS</w:t>
      </w:r>
      <w:r>
        <w:t xml:space="preserve">. </w:t>
      </w:r>
      <w:r>
        <w:rPr>
          <w:b/>
          <w:bCs/>
        </w:rPr>
        <w:t>2013</w:t>
      </w:r>
      <w:r>
        <w:t xml:space="preserve">. Plant respiration and photosynthesis in global-scale models: incorporating acclimation to temperature and CO2. </w:t>
      </w:r>
      <w:r>
        <w:rPr>
          <w:i/>
          <w:iCs/>
        </w:rPr>
        <w:t>Global Change Biology</w:t>
      </w:r>
      <w:r>
        <w:t xml:space="preserve"> </w:t>
      </w:r>
      <w:r>
        <w:rPr>
          <w:b/>
          <w:bCs/>
        </w:rPr>
        <w:t>19</w:t>
      </w:r>
      <w:r>
        <w:t>: 45–63.</w:t>
      </w:r>
    </w:p>
    <w:p w14:paraId="4F4E76B5" w14:textId="77777777" w:rsidR="00686295" w:rsidRDefault="00686295" w:rsidP="00686295">
      <w:pPr>
        <w:pStyle w:val="Bibliography"/>
      </w:pPr>
      <w:r>
        <w:rPr>
          <w:b/>
          <w:bCs/>
        </w:rPr>
        <w:t>Strömgren M, Linder S</w:t>
      </w:r>
      <w:r>
        <w:t xml:space="preserve">. </w:t>
      </w:r>
      <w:r>
        <w:rPr>
          <w:b/>
          <w:bCs/>
        </w:rPr>
        <w:t>2002</w:t>
      </w:r>
      <w:r>
        <w:t xml:space="preserve">. Effects of nutrition and soil warming on stemwood production in a boreal Norway spruce stand. </w:t>
      </w:r>
      <w:r>
        <w:rPr>
          <w:i/>
          <w:iCs/>
        </w:rPr>
        <w:t>Global Change Biology</w:t>
      </w:r>
      <w:r>
        <w:t xml:space="preserve"> </w:t>
      </w:r>
      <w:r>
        <w:rPr>
          <w:b/>
          <w:bCs/>
        </w:rPr>
        <w:t>8</w:t>
      </w:r>
      <w:r>
        <w:t>: 1194–1204.</w:t>
      </w:r>
    </w:p>
    <w:p w14:paraId="102CE515" w14:textId="77777777" w:rsidR="00686295" w:rsidRDefault="00686295" w:rsidP="00686295">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grandis seedlings. </w:t>
      </w:r>
      <w:r>
        <w:rPr>
          <w:i/>
          <w:iCs/>
        </w:rPr>
        <w:t>Tree Physiology</w:t>
      </w:r>
      <w:r>
        <w:t xml:space="preserve"> </w:t>
      </w:r>
      <w:r>
        <w:rPr>
          <w:b/>
          <w:bCs/>
        </w:rPr>
        <w:t>27</w:t>
      </w:r>
      <w:r>
        <w:t>: 251–260.</w:t>
      </w:r>
    </w:p>
    <w:p w14:paraId="255D1C9D" w14:textId="77777777" w:rsidR="00686295" w:rsidRDefault="00686295" w:rsidP="00686295">
      <w:pPr>
        <w:pStyle w:val="Bibliography"/>
      </w:pPr>
      <w:r>
        <w:rPr>
          <w:b/>
          <w:bCs/>
        </w:rPr>
        <w:t>Volder A, Briske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001F7F8B" w14:textId="77777777" w:rsidR="00686295" w:rsidRDefault="00686295" w:rsidP="00686295">
      <w:pPr>
        <w:pStyle w:val="Bibliography"/>
      </w:pPr>
      <w:r>
        <w:rPr>
          <w:b/>
          <w:bCs/>
        </w:rPr>
        <w:t>Wang D, Maughan MW, Sun J, Feng X, Miguez F, Lee D, Dietze MC</w:t>
      </w:r>
      <w:r>
        <w:t xml:space="preserve">. </w:t>
      </w:r>
      <w:r>
        <w:rPr>
          <w:b/>
          <w:bCs/>
        </w:rPr>
        <w:t>2012</w:t>
      </w:r>
      <w:r>
        <w:t xml:space="preserve">. Impact of nitrogen allocation on growth and photosynthesis of Miscanthus (Miscanthus x giganteus). </w:t>
      </w:r>
      <w:r>
        <w:rPr>
          <w:i/>
          <w:iCs/>
        </w:rPr>
        <w:t>Global Change Biology Bioenergy</w:t>
      </w:r>
      <w:r>
        <w:t xml:space="preserve"> </w:t>
      </w:r>
      <w:r>
        <w:rPr>
          <w:b/>
          <w:bCs/>
        </w:rPr>
        <w:t>4</w:t>
      </w:r>
      <w:r>
        <w:t>: 688–697.</w:t>
      </w:r>
    </w:p>
    <w:p w14:paraId="536C9611" w14:textId="77777777" w:rsidR="00686295" w:rsidRDefault="00686295" w:rsidP="00686295">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07C5E837" w14:textId="77777777" w:rsidR="00686295" w:rsidRDefault="00686295" w:rsidP="00686295">
      <w:pPr>
        <w:pStyle w:val="Bibliography"/>
      </w:pPr>
      <w:r>
        <w:rPr>
          <w:b/>
          <w:bCs/>
        </w:rPr>
        <w:t>Way DA, Yamori W</w:t>
      </w:r>
      <w:r>
        <w:t xml:space="preserve">. </w:t>
      </w:r>
      <w:r>
        <w:rPr>
          <w:b/>
          <w:bCs/>
        </w:rPr>
        <w:t>2014</w:t>
      </w:r>
      <w:r>
        <w:t xml:space="preserve">. Thermal acclimation of photosynthesis: on the importance of adjusting our definitions and accounting for thermal acclimation of respiration. </w:t>
      </w:r>
      <w:r>
        <w:rPr>
          <w:i/>
          <w:iCs/>
        </w:rPr>
        <w:t>Photosynthesis Research</w:t>
      </w:r>
      <w:r>
        <w:t xml:space="preserve"> </w:t>
      </w:r>
      <w:r>
        <w:rPr>
          <w:b/>
          <w:bCs/>
        </w:rPr>
        <w:t>119</w:t>
      </w:r>
      <w:r>
        <w:t>: 89–100.</w:t>
      </w:r>
    </w:p>
    <w:p w14:paraId="4E6A4645" w14:textId="77777777" w:rsidR="00686295" w:rsidRDefault="00686295" w:rsidP="00686295">
      <w:pPr>
        <w:pStyle w:val="Bibliography"/>
      </w:pPr>
      <w:r>
        <w:rPr>
          <w:b/>
          <w:bCs/>
        </w:rPr>
        <w:t>Zolfaghar S, Villalobos-Vega R, Zeppel M, Cleverly J, Rumman R, Hingee M, Boulain N, Li Z, Eamus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5E16990F" w:rsidR="00563E99" w:rsidRPr="009B00B8" w:rsidRDefault="00893DCF">
      <w:pPr>
        <w:spacing w:line="360" w:lineRule="auto"/>
        <w:rPr>
          <w:rFonts w:ascii="Times New Roman" w:hAnsi="Times New Roman" w:cs="Times New Roman"/>
        </w:rPr>
      </w:pPr>
      <w:r>
        <w:rPr>
          <w:rFonts w:ascii="Times New Roman" w:hAnsi="Times New Roman" w:cs="Times New Roman"/>
        </w:rPr>
        <w:fldChar w:fldCharType="end"/>
      </w: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bastian Pfautsch" w:date="2018-08-29T17:24:00Z" w:initials="SP">
    <w:p w14:paraId="35A67B4D" w14:textId="0EDC01B7" w:rsidR="001F6E51" w:rsidRDefault="001F6E51">
      <w:pPr>
        <w:pStyle w:val="CommentText"/>
      </w:pPr>
      <w:r>
        <w:rPr>
          <w:rStyle w:val="CommentReference"/>
        </w:rPr>
        <w:annotationRef/>
      </w:r>
      <w:r>
        <w:t>I know, don’t laugh. It’s true, yet very hard to comprehend.</w:t>
      </w:r>
    </w:p>
  </w:comment>
  <w:comment w:id="7" w:author="Peter Reich" w:date="2018-08-29T04:42:00Z" w:initials="PR">
    <w:p w14:paraId="57859A48" w14:textId="3FFF7C41" w:rsidR="001F6E51" w:rsidRDefault="001F6E51">
      <w:pPr>
        <w:pStyle w:val="CommentText"/>
      </w:pPr>
      <w:r>
        <w:rPr>
          <w:rStyle w:val="CommentReference"/>
        </w:rPr>
        <w:annotationRef/>
      </w:r>
      <w:r>
        <w:t>Could cite Reich 2002 here as that was one long rant about these issues</w:t>
      </w:r>
    </w:p>
  </w:comment>
  <w:comment w:id="10" w:author="Aspinwall, Michael" w:date="2018-08-31T13:18:00Z" w:initials="AM">
    <w:p w14:paraId="11894854" w14:textId="38B52D01" w:rsidR="001F6E51" w:rsidRDefault="001F6E51">
      <w:pPr>
        <w:pStyle w:val="CommentText"/>
      </w:pPr>
      <w:r>
        <w:rPr>
          <w:rStyle w:val="CommentReference"/>
        </w:rPr>
        <w:annotationRef/>
      </w:r>
      <w:r>
        <w:t>Growth, respiration, defense, storage?</w:t>
      </w:r>
    </w:p>
  </w:comment>
  <w:comment w:id="11" w:author="Sebastian Pfautsch" w:date="2018-08-29T12:42:00Z" w:initials="SP">
    <w:p w14:paraId="612313E2" w14:textId="33A61373" w:rsidR="001F6E51" w:rsidRDefault="001F6E51">
      <w:pPr>
        <w:pStyle w:val="CommentText"/>
      </w:pPr>
      <w:r>
        <w:rPr>
          <w:rStyle w:val="CommentReference"/>
        </w:rPr>
        <w:annotationRef/>
      </w:r>
      <w:r>
        <w:t>Do you mean the relationship between sapwood area and leaf area? If yes, the name is Huber, no Umlaut u.</w:t>
      </w:r>
    </w:p>
  </w:comment>
  <w:comment w:id="12" w:author="Craig Barton" w:date="2018-09-02T16:48:00Z" w:initials="CB">
    <w:p w14:paraId="600B185E" w14:textId="5C3F41F0" w:rsidR="001F6E51" w:rsidRDefault="001F6E51">
      <w:pPr>
        <w:pStyle w:val="CommentText"/>
      </w:pPr>
      <w:r>
        <w:rPr>
          <w:rStyle w:val="CommentReference"/>
        </w:rPr>
        <w:annotationRef/>
      </w:r>
      <w:r>
        <w:t xml:space="preserve">Of course warming soil that is near frozen may give a different response to warming soil that is already </w:t>
      </w:r>
      <w:proofErr w:type="spellStart"/>
      <w:r>
        <w:t>superoptimal</w:t>
      </w:r>
      <w:proofErr w:type="spellEnd"/>
      <w:r>
        <w:t>.</w:t>
      </w:r>
    </w:p>
  </w:comment>
  <w:comment w:id="14" w:author="Sebastian Pfautsch" w:date="2018-08-29T12:48:00Z" w:initials="SP">
    <w:p w14:paraId="11C5DFF2" w14:textId="77777777" w:rsidR="001F6E51" w:rsidRDefault="001F6E51">
      <w:pPr>
        <w:pStyle w:val="CommentText"/>
      </w:pPr>
      <w:r>
        <w:rPr>
          <w:rStyle w:val="CommentReference"/>
        </w:rPr>
        <w:annotationRef/>
      </w:r>
      <w:r>
        <w:t>Should this specialist term be introduced?</w:t>
      </w:r>
    </w:p>
    <w:p w14:paraId="6F2CFF08" w14:textId="77777777" w:rsidR="001F6E51" w:rsidRDefault="001F6E51">
      <w:pPr>
        <w:pStyle w:val="CommentText"/>
      </w:pPr>
    </w:p>
    <w:p w14:paraId="79DEBD33" w14:textId="1D7A192B" w:rsidR="001F6E51" w:rsidRDefault="001F6E51">
      <w:pPr>
        <w:pStyle w:val="CommentText"/>
      </w:pPr>
      <w:r>
        <w:t>PR: Yes</w:t>
      </w:r>
    </w:p>
  </w:comment>
  <w:comment w:id="15" w:author="Aspinwall, Michael" w:date="2018-08-31T13:26:00Z" w:initials="AM">
    <w:p w14:paraId="0C40928F" w14:textId="5ABB91AE" w:rsidR="001F6E51" w:rsidRDefault="001F6E51">
      <w:pPr>
        <w:pStyle w:val="CommentText"/>
      </w:pPr>
      <w:r>
        <w:rPr>
          <w:rStyle w:val="CommentReference"/>
        </w:rPr>
        <w:annotationRef/>
      </w:r>
      <w:r>
        <w:t>Was this during or after the drought? I thought this paper showed a reduction in autotropic R during the drought, not increased R. Aboveground NPP went back up after the drought at the expense of fine root growth.</w:t>
      </w:r>
    </w:p>
  </w:comment>
  <w:comment w:id="16" w:author="Aspinwall, Michael" w:date="2018-08-31T13:55:00Z" w:initials="AM">
    <w:p w14:paraId="612599F1" w14:textId="36513E00" w:rsidR="001F6E51" w:rsidRDefault="001F6E51">
      <w:pPr>
        <w:pStyle w:val="CommentText"/>
      </w:pPr>
      <w:r>
        <w:rPr>
          <w:rStyle w:val="CommentReference"/>
        </w:rPr>
        <w:annotationRef/>
      </w:r>
      <w:r>
        <w:t xml:space="preserve">On tree C allocation? What variables? </w:t>
      </w:r>
    </w:p>
  </w:comment>
  <w:comment w:id="17" w:author="Aspinwall, Michael" w:date="2018-08-31T13:56:00Z" w:initials="AM">
    <w:p w14:paraId="18B16540" w14:textId="1F0EF1FD" w:rsidR="001F6E51" w:rsidRDefault="001F6E51">
      <w:pPr>
        <w:pStyle w:val="CommentText"/>
      </w:pPr>
      <w:r>
        <w:rPr>
          <w:rStyle w:val="CommentReference"/>
        </w:rPr>
        <w:annotationRef/>
      </w:r>
      <w:r>
        <w:t>I’m surprised there have not been more drought x temperature studies on trees…..or maybe there have but few have looked at C allocation? It’s not clear whether the studies referenced in this paragraph looked at C per se.</w:t>
      </w:r>
    </w:p>
  </w:comment>
  <w:comment w:id="18" w:author="Peter Reich" w:date="2018-08-29T04:53:00Z" w:initials="PR">
    <w:p w14:paraId="4E06CE01" w14:textId="06ABB069" w:rsidR="001F6E51" w:rsidRDefault="001F6E51">
      <w:pPr>
        <w:pStyle w:val="CommentText"/>
      </w:pPr>
      <w:r>
        <w:rPr>
          <w:rStyle w:val="CommentReference"/>
        </w:rPr>
        <w:annotationRef/>
      </w:r>
      <w:r>
        <w:t>I think we need to directly show motivation and what gaps this work fills. See if you like this wording.</w:t>
      </w:r>
    </w:p>
  </w:comment>
  <w:comment w:id="22" w:author="Aspinwall, Michael" w:date="2018-08-31T13:43:00Z" w:initials="AM">
    <w:p w14:paraId="40E09099" w14:textId="455ACCC1" w:rsidR="001F6E51" w:rsidRDefault="001F6E51">
      <w:pPr>
        <w:pStyle w:val="CommentText"/>
      </w:pPr>
      <w:r>
        <w:rPr>
          <w:rStyle w:val="CommentReference"/>
        </w:rPr>
        <w:annotationRef/>
      </w:r>
      <w:r>
        <w:t>An alternative phrase here:</w:t>
      </w:r>
    </w:p>
    <w:p w14:paraId="1B548F7E" w14:textId="786345CF" w:rsidR="001F6E51" w:rsidRDefault="001F6E51">
      <w:pPr>
        <w:pStyle w:val="CommentText"/>
      </w:pPr>
      <w:r>
        <w:t>Temperature, water availability and temperature x water availability interactions on tree C allocation….</w:t>
      </w:r>
    </w:p>
  </w:comment>
  <w:comment w:id="36" w:author="Aspinwall, Michael" w:date="2018-08-31T13:54:00Z" w:initials="AM">
    <w:p w14:paraId="5E844C37" w14:textId="7E89A3A5" w:rsidR="001F6E51" w:rsidRDefault="001F6E51">
      <w:pPr>
        <w:pStyle w:val="CommentText"/>
      </w:pPr>
      <w:r>
        <w:rPr>
          <w:rStyle w:val="CommentReference"/>
        </w:rPr>
        <w:annotationRef/>
      </w:r>
      <w:r>
        <w:t>You reference a few papers above, but I’m assuming there are not enough temperature x drought studies to help formulate a hypothesis about the interactive effect?</w:t>
      </w:r>
    </w:p>
  </w:comment>
  <w:comment w:id="37" w:author="Sebastian Pfautsch" w:date="2018-08-29T12:53:00Z" w:initials="SP">
    <w:p w14:paraId="407068A7" w14:textId="6D941DA2" w:rsidR="001F6E51" w:rsidRDefault="001F6E51">
      <w:pPr>
        <w:pStyle w:val="CommentText"/>
      </w:pPr>
      <w:r>
        <w:rPr>
          <w:rStyle w:val="CommentReference"/>
        </w:rPr>
        <w:annotationRef/>
      </w:r>
      <w:r>
        <w:t>Drake 2016b is cited here, but no 2016a is cited in the preceding text.</w:t>
      </w:r>
    </w:p>
  </w:comment>
  <w:comment w:id="41" w:author="Sebastian Pfautsch" w:date="2018-08-29T12:55:00Z" w:initials="SP">
    <w:p w14:paraId="2D2B26F0" w14:textId="7A4D5A0D" w:rsidR="001F6E51" w:rsidRDefault="001F6E51">
      <w:pPr>
        <w:pStyle w:val="CommentText"/>
      </w:pPr>
      <w:r>
        <w:rPr>
          <w:rStyle w:val="CommentReference"/>
        </w:rPr>
        <w:annotationRef/>
      </w:r>
      <w:r>
        <w:t>Groundwater?</w:t>
      </w:r>
    </w:p>
  </w:comment>
  <w:comment w:id="43" w:author="Sebastian Pfautsch" w:date="2018-08-29T12:58:00Z" w:initials="SP">
    <w:p w14:paraId="341C0B6B" w14:textId="5AEDB6AA" w:rsidR="001F6E51" w:rsidRDefault="001F6E51">
      <w:pPr>
        <w:pStyle w:val="CommentText"/>
      </w:pPr>
      <w:r>
        <w:rPr>
          <w:rStyle w:val="CommentReference"/>
        </w:rPr>
        <w:annotationRef/>
      </w:r>
      <w:r>
        <w:t>For consistency, should months be spelled out?</w:t>
      </w:r>
    </w:p>
  </w:comment>
  <w:comment w:id="44" w:author="Craig Barton" w:date="2018-09-02T16:58:00Z" w:initials="CB">
    <w:p w14:paraId="6D9635C6" w14:textId="4F377C95" w:rsidR="008E1AA7" w:rsidRDefault="008E1AA7">
      <w:pPr>
        <w:pStyle w:val="CommentText"/>
      </w:pPr>
      <w:r>
        <w:rPr>
          <w:rStyle w:val="CommentReference"/>
        </w:rPr>
        <w:annotationRef/>
      </w:r>
      <w:r>
        <w:t>Given comments further on is it worth noting that soil temperature was monitored with 3 sensors at 5cm and a profile down to 1m?</w:t>
      </w:r>
    </w:p>
  </w:comment>
  <w:comment w:id="45" w:author="Sebastian Pfautsch" w:date="2018-08-29T13:02:00Z" w:initials="SP">
    <w:p w14:paraId="34CD86DA" w14:textId="02EC609B" w:rsidR="001F6E51" w:rsidRDefault="001F6E51">
      <w:pPr>
        <w:pStyle w:val="CommentText"/>
      </w:pPr>
      <w:r>
        <w:rPr>
          <w:rStyle w:val="CommentReference"/>
        </w:rPr>
        <w:annotationRef/>
      </w:r>
      <w:r>
        <w:t>a or b?</w:t>
      </w:r>
    </w:p>
  </w:comment>
  <w:comment w:id="46" w:author="Aspinwall, Michael" w:date="2018-08-31T14:34:00Z" w:initials="AM">
    <w:p w14:paraId="38552020" w14:textId="620913EB" w:rsidR="001F6E51" w:rsidRDefault="001F6E51">
      <w:pPr>
        <w:pStyle w:val="CommentText"/>
      </w:pPr>
      <w:r>
        <w:rPr>
          <w:rStyle w:val="CommentReference"/>
        </w:rPr>
        <w:annotationRef/>
      </w:r>
      <w:r>
        <w:t>I’m assuming you mean dry mass? If so, you might indicate the temperature and length of time of drying.</w:t>
      </w:r>
    </w:p>
  </w:comment>
  <w:comment w:id="50" w:author="Sebastian Pfautsch" w:date="2018-08-29T13:05:00Z" w:initials="SP">
    <w:p w14:paraId="1C73555B" w14:textId="77777777" w:rsidR="001F6E51" w:rsidRDefault="001F6E51">
      <w:pPr>
        <w:pStyle w:val="CommentText"/>
      </w:pPr>
      <w:r>
        <w:rPr>
          <w:rStyle w:val="CommentReference"/>
        </w:rPr>
        <w:annotationRef/>
      </w:r>
      <w:r>
        <w:t xml:space="preserve">Would you move these results to the start of the Results section? </w:t>
      </w:r>
    </w:p>
    <w:p w14:paraId="016A08F7" w14:textId="77777777" w:rsidR="001F6E51" w:rsidRDefault="001F6E51">
      <w:pPr>
        <w:pStyle w:val="CommentText"/>
      </w:pPr>
    </w:p>
    <w:p w14:paraId="68521BF2" w14:textId="7491B780" w:rsidR="001F6E51" w:rsidRDefault="001F6E51">
      <w:pPr>
        <w:pStyle w:val="CommentText"/>
      </w:pPr>
      <w:r>
        <w:t>No mention of differences (or the lack of) between ambient and warmed trees…</w:t>
      </w:r>
    </w:p>
  </w:comment>
  <w:comment w:id="51" w:author="Aspinwall, Michael" w:date="2018-08-31T14:38:00Z" w:initials="AM">
    <w:p w14:paraId="1ABE0518" w14:textId="0DE90134" w:rsidR="001F6E51" w:rsidRDefault="001F6E51">
      <w:pPr>
        <w:pStyle w:val="CommentText"/>
      </w:pPr>
      <w:r>
        <w:rPr>
          <w:rStyle w:val="CommentReference"/>
        </w:rPr>
        <w:annotationRef/>
      </w:r>
      <w:r>
        <w:t xml:space="preserve">Since we did not directly measure all fine roots, you might indicate how you scaled these measurements from cores to estimate total fine root mass. </w:t>
      </w:r>
    </w:p>
  </w:comment>
  <w:comment w:id="52" w:author="Sebastian Pfautsch" w:date="2018-08-29T13:09:00Z" w:initials="SP">
    <w:p w14:paraId="4409B8ED" w14:textId="2A2C1CBA" w:rsidR="001F6E51" w:rsidRDefault="001F6E51">
      <w:pPr>
        <w:pStyle w:val="CommentText"/>
      </w:pPr>
      <w:r>
        <w:rPr>
          <w:rStyle w:val="CommentReference"/>
        </w:rPr>
        <w:annotationRef/>
      </w:r>
      <w:r>
        <w:t>No mention of differences between ambient and warmed tree branches.</w:t>
      </w:r>
    </w:p>
  </w:comment>
  <w:comment w:id="53" w:author="Sebastian Pfautsch" w:date="2018-08-29T13:13:00Z" w:initials="SP">
    <w:p w14:paraId="7956E03C" w14:textId="6EB2BC37" w:rsidR="001F6E51" w:rsidRDefault="001F6E51">
      <w:pPr>
        <w:pStyle w:val="CommentText"/>
      </w:pPr>
      <w:r>
        <w:rPr>
          <w:rStyle w:val="CommentReference"/>
        </w:rPr>
        <w:annotationRef/>
      </w:r>
      <w:r>
        <w:t>Should panel letters be separated by a comma?</w:t>
      </w:r>
    </w:p>
  </w:comment>
  <w:comment w:id="54" w:author="Peter Reich" w:date="2018-08-29T05:01:00Z" w:initials="PR">
    <w:p w14:paraId="088C85AA" w14:textId="67E486C4" w:rsidR="001F6E51" w:rsidRDefault="001F6E51">
      <w:pPr>
        <w:pStyle w:val="CommentText"/>
      </w:pPr>
      <w:r>
        <w:rPr>
          <w:rStyle w:val="CommentReference"/>
        </w:rPr>
        <w:annotationRef/>
      </w:r>
      <w:r>
        <w:t>This is true but there are still larger differences in stem volume across T regimes, which actually seem to be getting larger. If true this bears mention – but I have a hard time reconciling the volume differences getting larger while the height converged and the diameter nearly converged in wet and did converge in dry. Double-check, as something seems not right.</w:t>
      </w:r>
    </w:p>
  </w:comment>
  <w:comment w:id="55" w:author="Peter Reich" w:date="2017-10-25T10:31:00Z" w:initials="PR">
    <w:p w14:paraId="3BD5C116" w14:textId="27F11637" w:rsidR="001F6E51" w:rsidRDefault="001F6E51">
      <w:pPr>
        <w:pStyle w:val="CommentText"/>
      </w:pPr>
      <w:r>
        <w:rPr>
          <w:rStyle w:val="CommentReference"/>
        </w:rPr>
        <w:annotationRef/>
      </w:r>
      <w:r>
        <w:t>How do these values compare to estimates made from tree growth assuming no turnover of biomass???</w:t>
      </w:r>
    </w:p>
  </w:comment>
  <w:comment w:id="56" w:author="John E. Drake" w:date="2017-12-19T16:16:00Z" w:initials="JED">
    <w:p w14:paraId="6EE69624" w14:textId="77777777" w:rsidR="001F6E51" w:rsidRDefault="001F6E51">
      <w:pPr>
        <w:pStyle w:val="CommentText"/>
      </w:pPr>
      <w:r>
        <w:rPr>
          <w:rStyle w:val="CommentReference"/>
        </w:rPr>
        <w:annotationRef/>
      </w:r>
      <w:r>
        <w:t xml:space="preserve">C uptake is a bit more than twice the rate of biomass accumulation. For example, a plot of biomass accumulation per </w:t>
      </w:r>
      <w:proofErr w:type="spellStart"/>
      <w:r>
        <w:t>fornight</w:t>
      </w:r>
      <w:proofErr w:type="spellEnd"/>
      <w:r>
        <w:t xml:space="preserve"> vs. C uptake on the fortnight has a strong positive relationship with a slope of ~0.4</w:t>
      </w:r>
    </w:p>
    <w:p w14:paraId="1F1AD56C" w14:textId="77777777" w:rsidR="001F6E51" w:rsidRDefault="001F6E51">
      <w:pPr>
        <w:pStyle w:val="CommentText"/>
      </w:pPr>
    </w:p>
    <w:p w14:paraId="7B184E47" w14:textId="1C1CEEAC" w:rsidR="001F6E51" w:rsidRDefault="001F6E51">
      <w:pPr>
        <w:pStyle w:val="CommentText"/>
      </w:pPr>
      <w:r>
        <w:t>PR: Cool! I assume this is highlighted one way or another below, but if not, it should be</w:t>
      </w:r>
    </w:p>
  </w:comment>
  <w:comment w:id="57" w:author="Sebastian Pfautsch" w:date="2018-08-29T13:16:00Z" w:initials="SP">
    <w:p w14:paraId="1B0BA01A" w14:textId="336B3188" w:rsidR="001F6E51" w:rsidRDefault="001F6E51">
      <w:pPr>
        <w:pStyle w:val="CommentText"/>
      </w:pPr>
      <w:r>
        <w:rPr>
          <w:rStyle w:val="CommentReference"/>
        </w:rPr>
        <w:annotationRef/>
      </w:r>
      <w:r>
        <w:t>Maybe better to stat that trees were not irrigated anymore? We could not withhold groundwater that was taken up by trees…</w:t>
      </w:r>
    </w:p>
  </w:comment>
  <w:comment w:id="58" w:author="Sebastian Pfautsch" w:date="2018-08-29T13:19:00Z" w:initials="SP">
    <w:p w14:paraId="18706260" w14:textId="39788009" w:rsidR="001F6E51" w:rsidRDefault="001F6E51">
      <w:pPr>
        <w:pStyle w:val="CommentText"/>
      </w:pPr>
      <w:r>
        <w:rPr>
          <w:rStyle w:val="CommentReference"/>
        </w:rPr>
        <w:annotationRef/>
      </w:r>
      <w:r>
        <w:t>Abbreviation not introduced? Necessary as it is constantly used in graphs?</w:t>
      </w:r>
    </w:p>
  </w:comment>
  <w:comment w:id="59" w:author="Aspinwall, Michael" w:date="2017-10-25T10:16:00Z" w:initials="AM">
    <w:p w14:paraId="0FEEF142" w14:textId="7FAE9560" w:rsidR="001F6E51" w:rsidRDefault="001F6E51">
      <w:pPr>
        <w:pStyle w:val="CommentText"/>
      </w:pPr>
      <w:r>
        <w:rPr>
          <w:rStyle w:val="CommentReference"/>
        </w:rPr>
        <w:annotationRef/>
      </w:r>
      <w:r>
        <w:t>I’m amazed that this treatment produced the most fine roots, and the treatment is so clear, resulting in quite shift if belowground C allocation.</w:t>
      </w:r>
    </w:p>
    <w:p w14:paraId="0738D341" w14:textId="77777777" w:rsidR="001F6E51" w:rsidRDefault="001F6E51">
      <w:pPr>
        <w:pStyle w:val="CommentText"/>
      </w:pPr>
    </w:p>
    <w:p w14:paraId="2A6653B6" w14:textId="4C90145F" w:rsidR="001F6E51" w:rsidRDefault="001F6E51">
      <w:pPr>
        <w:pStyle w:val="CommentText"/>
      </w:pPr>
      <w:r>
        <w:t>PR: agreed, but I can’t say I understand why this would occur!</w:t>
      </w:r>
    </w:p>
  </w:comment>
  <w:comment w:id="60" w:author="John E. Drake" w:date="2017-12-19T16:25:00Z" w:initials="JED">
    <w:p w14:paraId="6DFEE3E4" w14:textId="0F88995C" w:rsidR="001F6E51" w:rsidRDefault="001F6E51">
      <w:pPr>
        <w:pStyle w:val="CommentText"/>
      </w:pPr>
      <w:r>
        <w:rPr>
          <w:rStyle w:val="CommentReference"/>
        </w:rPr>
        <w:annotationRef/>
      </w:r>
      <w:r>
        <w:t>Yeah me neither!</w:t>
      </w:r>
    </w:p>
  </w:comment>
  <w:comment w:id="61" w:author="Aspinwall, Michael" w:date="2017-10-25T10:17:00Z" w:initials="AM">
    <w:p w14:paraId="0DBB51E6" w14:textId="2D7561FD" w:rsidR="001F6E51" w:rsidRDefault="001F6E51">
      <w:pPr>
        <w:pStyle w:val="CommentText"/>
      </w:pPr>
      <w:r>
        <w:rPr>
          <w:rStyle w:val="CommentReference"/>
        </w:rPr>
        <w:annotationRef/>
      </w:r>
      <w:r>
        <w:t>I think this section could condensed a little bit or made more concise. This might save some space.</w:t>
      </w:r>
    </w:p>
  </w:comment>
  <w:comment w:id="62" w:author="Sebastian Pfautsch" w:date="2018-08-29T13:21:00Z" w:initials="SP">
    <w:p w14:paraId="7CA83708" w14:textId="3B9B03C7" w:rsidR="001F6E51" w:rsidRDefault="001F6E51">
      <w:pPr>
        <w:pStyle w:val="CommentText"/>
      </w:pPr>
      <w:r>
        <w:rPr>
          <w:rStyle w:val="CommentReference"/>
        </w:rPr>
        <w:annotationRef/>
      </w:r>
      <w:r>
        <w:t>Does the soil have a wilting point? I am familiar with plant wilting points, but soils? Could be my ignorance. What is that value and how was it determined?</w:t>
      </w:r>
    </w:p>
  </w:comment>
  <w:comment w:id="64" w:author="Aspinwall, Michael" w:date="2017-10-25T10:18:00Z" w:initials="AM">
    <w:p w14:paraId="4F5397F3" w14:textId="32E0E63C" w:rsidR="001F6E51" w:rsidRDefault="001F6E51">
      <w:pPr>
        <w:pStyle w:val="CommentText"/>
      </w:pPr>
      <w:r>
        <w:rPr>
          <w:rStyle w:val="CommentReference"/>
        </w:rPr>
        <w:annotationRef/>
      </w:r>
      <w:r>
        <w:t xml:space="preserve">It sure would be nice to have some independent means of partitioning the residual into measurement error and belowground flux. That might give us improved confidence in this number, or maybe not. Is there a way to say that xx% of the residual at time point Y was attributed to belowground C flux, and XX% was attributed to measurement error? Even if </w:t>
      </w:r>
      <w:proofErr w:type="spellStart"/>
      <w:r>
        <w:t>its</w:t>
      </w:r>
      <w:proofErr w:type="spellEnd"/>
      <w:r>
        <w:t xml:space="preserve"> just one time point it might be enough to deflect some criticisms that we have little confidence in belowground C flux estimates. Just a thought.</w:t>
      </w:r>
    </w:p>
    <w:p w14:paraId="7A3AC3AF" w14:textId="77777777" w:rsidR="001F6E51" w:rsidRDefault="001F6E51">
      <w:pPr>
        <w:pStyle w:val="CommentText"/>
      </w:pPr>
    </w:p>
    <w:p w14:paraId="30728D5C" w14:textId="51C22B78" w:rsidR="001F6E51" w:rsidRDefault="001F6E51">
      <w:pPr>
        <w:pStyle w:val="CommentText"/>
      </w:pPr>
      <w:r>
        <w:t>PR: Agreed – it is hard to know just what to think of this.</w:t>
      </w:r>
    </w:p>
  </w:comment>
  <w:comment w:id="65" w:author="John E. Drake" w:date="2017-12-19T16:27:00Z" w:initials="JED">
    <w:p w14:paraId="4F1ADA97" w14:textId="77777777" w:rsidR="001F6E51" w:rsidRDefault="001F6E51">
      <w:pPr>
        <w:pStyle w:val="CommentText"/>
      </w:pPr>
      <w:r>
        <w:rPr>
          <w:rStyle w:val="CommentReference"/>
        </w:rPr>
        <w:annotationRef/>
      </w:r>
      <w:r>
        <w:t>I agree, but I don’t know how to “unpack” the residual. We don’t have independent data to do this.</w:t>
      </w:r>
    </w:p>
    <w:p w14:paraId="5308197C" w14:textId="77777777" w:rsidR="001F6E51" w:rsidRDefault="001F6E51">
      <w:pPr>
        <w:pStyle w:val="CommentText"/>
      </w:pPr>
    </w:p>
    <w:p w14:paraId="4A8389CF" w14:textId="3A23F278" w:rsidR="001F6E51" w:rsidRPr="004A2D8E" w:rsidRDefault="001F6E51">
      <w:pPr>
        <w:pStyle w:val="CommentText"/>
        <w:rPr>
          <w:color w:val="538135" w:themeColor="accent6" w:themeShade="BF"/>
        </w:rPr>
      </w:pPr>
      <w:r w:rsidRPr="004A2D8E">
        <w:rPr>
          <w:color w:val="538135" w:themeColor="accent6" w:themeShade="BF"/>
        </w:rPr>
        <w:t>SP: Would you assume the same error for all chambers? Thus, does it matter? What did your leakage tests show? I can’t remember these results.</w:t>
      </w:r>
    </w:p>
  </w:comment>
  <w:comment w:id="69" w:author="Aspinwall, Michael" w:date="2018-08-31T16:21:00Z" w:initials="AM">
    <w:p w14:paraId="55DBA36D" w14:textId="101A674F" w:rsidR="001F6E51" w:rsidRDefault="001F6E51">
      <w:pPr>
        <w:pStyle w:val="CommentText"/>
      </w:pPr>
      <w:r>
        <w:rPr>
          <w:rStyle w:val="CommentReference"/>
        </w:rPr>
        <w:annotationRef/>
      </w:r>
      <w:r>
        <w:t>I think you say the same thing in the previous sentence.</w:t>
      </w:r>
    </w:p>
  </w:comment>
  <w:comment w:id="70" w:author="Peter Reich" w:date="2017-10-25T10:34:00Z" w:initials="PR">
    <w:p w14:paraId="1612E67D" w14:textId="2BA74A83" w:rsidR="001F6E51" w:rsidRDefault="001F6E51">
      <w:pPr>
        <w:pStyle w:val="CommentText"/>
      </w:pPr>
      <w:r>
        <w:rPr>
          <w:rStyle w:val="CommentReference"/>
        </w:rPr>
        <w:annotationRef/>
      </w:r>
      <w:r>
        <w:t>Can you show this directly? What does a scatterplot of these values for the 12 trees show?</w:t>
      </w:r>
    </w:p>
  </w:comment>
  <w:comment w:id="71" w:author="John E. Drake" w:date="2017-12-19T16:39:00Z" w:initials="JED">
    <w:p w14:paraId="52705B0A" w14:textId="59E3DF87" w:rsidR="001F6E51" w:rsidRDefault="001F6E51">
      <w:pPr>
        <w:pStyle w:val="CommentText"/>
      </w:pPr>
      <w:r>
        <w:rPr>
          <w:rStyle w:val="CommentReference"/>
        </w:rPr>
        <w:annotationRef/>
      </w:r>
      <w:r>
        <w:t xml:space="preserve">Yeah I can. I did this and added a new figure. See Fig. 7 </w:t>
      </w:r>
    </w:p>
  </w:comment>
  <w:comment w:id="74" w:author="Craig Barton" w:date="2018-09-17T14:35:00Z" w:initials="CB">
    <w:p w14:paraId="4B8EE635" w14:textId="5D42AED2" w:rsidR="00092BE1" w:rsidRDefault="00092BE1">
      <w:pPr>
        <w:pStyle w:val="CommentText"/>
      </w:pPr>
      <w:r>
        <w:rPr>
          <w:rStyle w:val="CommentReference"/>
        </w:rPr>
        <w:annotationRef/>
      </w:r>
      <w:r>
        <w:t>Have we taken the repeated measurement into account in this? My stats aren’t great but I know one needs to beware treating multiple measurements on individual experimental units as independent. I’m guessing you have that under control but wasn’t sure.</w:t>
      </w:r>
    </w:p>
  </w:comment>
  <w:comment w:id="72" w:author="Peter Reich" w:date="2017-10-25T10:37:00Z" w:initials="PR">
    <w:p w14:paraId="40FB6847" w14:textId="7FF7B07F" w:rsidR="001F6E51" w:rsidRDefault="001F6E51">
      <w:pPr>
        <w:pStyle w:val="CommentText"/>
      </w:pPr>
      <w:r>
        <w:rPr>
          <w:rStyle w:val="CommentReference"/>
        </w:rPr>
        <w:annotationRef/>
      </w:r>
      <w:r>
        <w:t xml:space="preserve">Should those be logged to prevent the funnel shape of the residuals which is pretty apparent??  Also in log-log space, the slope becomes meaningful…is </w:t>
      </w:r>
      <w:proofErr w:type="spellStart"/>
      <w:r>
        <w:t>ithe</w:t>
      </w:r>
      <w:proofErr w:type="spellEnd"/>
      <w:r>
        <w:t xml:space="preserve"> RMA slope less than or greater than 1:1???? That is interesting….</w:t>
      </w:r>
    </w:p>
    <w:p w14:paraId="49F244BD" w14:textId="77777777" w:rsidR="001F6E51" w:rsidRDefault="001F6E51">
      <w:pPr>
        <w:pStyle w:val="CommentText"/>
      </w:pPr>
    </w:p>
  </w:comment>
  <w:comment w:id="73" w:author="John E. Drake" w:date="2017-12-20T11:27:00Z" w:initials="JED">
    <w:p w14:paraId="01E005FD" w14:textId="018C7CE4" w:rsidR="001F6E51" w:rsidRDefault="001F6E51">
      <w:pPr>
        <w:pStyle w:val="CommentText"/>
      </w:pPr>
      <w:r>
        <w:rPr>
          <w:rStyle w:val="CommentReference"/>
        </w:rPr>
        <w:annotationRef/>
      </w:r>
      <w:r>
        <w:t>Yes I did this, and the slope was less than 1.0 at 0.57. I need some help interpreting this!</w:t>
      </w:r>
    </w:p>
  </w:comment>
  <w:comment w:id="75" w:author="Aspinwall, Michael" w:date="2018-08-31T16:24:00Z" w:initials="AM">
    <w:p w14:paraId="2C9EBA10" w14:textId="59B5BA85" w:rsidR="001F6E51" w:rsidRDefault="001F6E51">
      <w:pPr>
        <w:pStyle w:val="CommentText"/>
      </w:pPr>
      <w:r>
        <w:rPr>
          <w:rStyle w:val="CommentReference"/>
        </w:rPr>
        <w:annotationRef/>
      </w:r>
      <w:r>
        <w:t>Yes, good to make this point.</w:t>
      </w:r>
    </w:p>
  </w:comment>
  <w:comment w:id="76" w:author="Craig Barton" w:date="2018-09-17T14:41:00Z" w:initials="CB">
    <w:p w14:paraId="768C3C51" w14:textId="744F2796" w:rsidR="00092BE1" w:rsidRDefault="00092BE1">
      <w:pPr>
        <w:pStyle w:val="CommentText"/>
      </w:pPr>
      <w:r>
        <w:rPr>
          <w:rStyle w:val="CommentReference"/>
        </w:rPr>
        <w:annotationRef/>
      </w:r>
      <w:r>
        <w:rPr>
          <w:rStyle w:val="CommentReference"/>
        </w:rPr>
        <w:t>Root mass fraction does tend to decline with increasing tree size so could this be an ontogenetic effect rather than a direct treatment effect?</w:t>
      </w:r>
    </w:p>
  </w:comment>
  <w:comment w:id="77" w:author="Peter Reich" w:date="2018-08-30T16:06:00Z" w:initials="PR">
    <w:p w14:paraId="4763F2C0" w14:textId="1136AA1F" w:rsidR="001F6E51" w:rsidRDefault="001F6E51">
      <w:pPr>
        <w:pStyle w:val="CommentText"/>
      </w:pPr>
      <w:r>
        <w:rPr>
          <w:rStyle w:val="CommentReference"/>
        </w:rPr>
        <w:annotationRef/>
      </w:r>
      <w:r>
        <w:t>Yes, following up on SP comment; how would this mechanism come into play, given that soils were likely not warmed much below a cm or two? In response to SP comment, we know a lot about whether and how IR lamp warming penetrates soils (yes when bare, no when there is dense vegetation to intercept it and ET to cool the system), but not about this kind of chamber warming….</w:t>
      </w:r>
      <w:proofErr w:type="spellStart"/>
      <w:r>
        <w:t>nonethless</w:t>
      </w:r>
      <w:proofErr w:type="spellEnd"/>
      <w:r>
        <w:t xml:space="preserve"> my bet would be that soils were negligibly warmed….if so, this nutrient cycling mechanism from a warmer soil could not come into play???</w:t>
      </w:r>
    </w:p>
  </w:comment>
  <w:comment w:id="78" w:author="Sebastian Pfautsch" w:date="2018-08-29T13:31:00Z" w:initials="SP">
    <w:p w14:paraId="2CCB6E78" w14:textId="191292C0" w:rsidR="001F6E51" w:rsidRDefault="001F6E51">
      <w:pPr>
        <w:pStyle w:val="CommentText"/>
      </w:pPr>
      <w:r>
        <w:rPr>
          <w:rStyle w:val="CommentReference"/>
        </w:rPr>
        <w:annotationRef/>
      </w:r>
      <w:r>
        <w:t>Has anyone (PhD student maybe?) ever measured the effect of warming in the chambers on the soil profile? How deep did warming penetrated into soils? I would expect only a few cm, but could be wrong. Does Peter have temperature profiles for soils from his warming experiments?</w:t>
      </w:r>
    </w:p>
  </w:comment>
  <w:comment w:id="79" w:author="Craig Barton" w:date="2018-09-02T16:41:00Z" w:initials="CB">
    <w:p w14:paraId="3D40A84A" w14:textId="18544007" w:rsidR="001F6E51" w:rsidRDefault="001F6E51">
      <w:pPr>
        <w:pStyle w:val="CommentText"/>
      </w:pPr>
      <w:r>
        <w:rPr>
          <w:rStyle w:val="CommentReference"/>
        </w:rPr>
        <w:annotationRef/>
      </w:r>
      <w:proofErr w:type="gramStart"/>
      <w:r>
        <w:t>Yes</w:t>
      </w:r>
      <w:proofErr w:type="gramEnd"/>
      <w:r>
        <w:t xml:space="preserve"> we have soil temperature profiles in each chamber down to 1m (in six steps). The warming effect was seen in the top 30cm if I recall correctly. Definitely in the top 15 cm where much of the root activity and soil microbial activity occurs.</w:t>
      </w:r>
    </w:p>
  </w:comment>
  <w:comment w:id="81" w:author="Aspinwall, Michael" w:date="2018-08-31T16:26:00Z" w:initials="AM">
    <w:p w14:paraId="5B385332" w14:textId="401442B3" w:rsidR="001F6E51" w:rsidRDefault="001F6E51">
      <w:pPr>
        <w:pStyle w:val="CommentText"/>
      </w:pPr>
      <w:r>
        <w:rPr>
          <w:rStyle w:val="CommentReference"/>
        </w:rPr>
        <w:annotationRef/>
      </w:r>
      <w:r>
        <w:t>Based on Peter’s comment, this seems like the more probable explanation.</w:t>
      </w:r>
    </w:p>
  </w:comment>
  <w:comment w:id="84" w:author="Peter Reich" w:date="2017-10-25T10:47:00Z" w:initials="PR">
    <w:p w14:paraId="582643F6" w14:textId="3443779B" w:rsidR="001F6E51" w:rsidRDefault="001F6E51">
      <w:pPr>
        <w:pStyle w:val="CommentText"/>
      </w:pPr>
      <w:r>
        <w:rPr>
          <w:rStyle w:val="CommentReference"/>
        </w:rPr>
        <w:annotationRef/>
      </w:r>
      <w:r>
        <w:t xml:space="preserve">Should we cite prior studies showing that under N fertilization, increases in leaf area often largely or totally dominate </w:t>
      </w:r>
      <w:proofErr w:type="spellStart"/>
      <w:r>
        <w:t>increasesin</w:t>
      </w:r>
      <w:proofErr w:type="spellEnd"/>
      <w:r>
        <w:t xml:space="preserve"> productivity compared to changes in leaf N and leaf function? There are data like this for soybean (likely other crops) going back decades, and likely in many forested systems too. So, this is only somewhat surprising.</w:t>
      </w:r>
    </w:p>
  </w:comment>
  <w:comment w:id="85" w:author="John E. Drake" w:date="2018-08-21T10:26:00Z" w:initials="JED">
    <w:p w14:paraId="2F21FFF4" w14:textId="4096812A" w:rsidR="001F6E51" w:rsidRDefault="001F6E51">
      <w:pPr>
        <w:pStyle w:val="CommentText"/>
      </w:pPr>
      <w:r>
        <w:rPr>
          <w:rStyle w:val="CommentReference"/>
        </w:rPr>
        <w:annotationRef/>
      </w:r>
      <w:r>
        <w:t>Done. If you have other (better) citations I would happily include them.</w:t>
      </w:r>
    </w:p>
  </w:comment>
  <w:comment w:id="86" w:author="Peter Reich" w:date="2018-08-30T16:10:00Z" w:initials="PR">
    <w:p w14:paraId="2BB6A885" w14:textId="7BBB5211" w:rsidR="001F6E51" w:rsidRDefault="001F6E51">
      <w:pPr>
        <w:pStyle w:val="CommentText"/>
      </w:pPr>
      <w:r>
        <w:rPr>
          <w:rStyle w:val="CommentReference"/>
        </w:rPr>
        <w:annotationRef/>
      </w:r>
      <w:r>
        <w:t xml:space="preserve">The scale of the plants is one or two orders of magnitude different but I remember from Mark’s PhD work with tiny seedlings in chambers that differences in size due to higher RGR in eCO2 BEFORE our first harvest led to continued larger plants in all subsequent harvests despite common RGR at a common time thereafter. In other words a treatment only needs to stimulate more growth and thus more leaf area or </w:t>
      </w:r>
      <w:proofErr w:type="spellStart"/>
      <w:r>
        <w:t>mor</w:t>
      </w:r>
      <w:proofErr w:type="spellEnd"/>
      <w:r>
        <w:t xml:space="preserve"> allocation to leaf area for a brief period and that will have knock-on effects forever if all else remains equal thereafter. Mark, is my memory good-  and did that do similar for elevated T??</w:t>
      </w:r>
    </w:p>
  </w:comment>
  <w:comment w:id="87" w:author="Peter Reich" w:date="2018-08-30T16:14:00Z" w:initials="PR">
    <w:p w14:paraId="40F63E64" w14:textId="2884CC73" w:rsidR="001F6E51" w:rsidRDefault="001F6E51">
      <w:pPr>
        <w:pStyle w:val="CommentText"/>
      </w:pPr>
      <w:r>
        <w:rPr>
          <w:rStyle w:val="CommentReference"/>
        </w:rPr>
        <w:annotationRef/>
      </w:r>
      <w:r>
        <w:t>???? but if treatment A plants are larger than B and then both annually grow 4% the initially large will continue to be larger forever, not just during exponential growth phase…yes??</w:t>
      </w:r>
    </w:p>
  </w:comment>
  <w:comment w:id="88" w:author="Sebastian Pfautsch" w:date="2018-08-29T13:40:00Z" w:initials="SP">
    <w:p w14:paraId="0E7CF86D" w14:textId="7CD009D4" w:rsidR="001F6E51" w:rsidRDefault="001F6E51">
      <w:pPr>
        <w:pStyle w:val="CommentText"/>
      </w:pPr>
      <w:r>
        <w:rPr>
          <w:rStyle w:val="CommentReference"/>
        </w:rPr>
        <w:annotationRef/>
      </w:r>
      <w:r>
        <w:t>In soil below the cemented layer? Or below 100 cm?</w:t>
      </w:r>
    </w:p>
  </w:comment>
  <w:comment w:id="91" w:author="Craig Barton" w:date="2018-09-17T14:51:00Z" w:initials="CB">
    <w:p w14:paraId="72EAD5BA" w14:textId="0EFA402E" w:rsidR="00632C8F" w:rsidRDefault="00632C8F">
      <w:pPr>
        <w:pStyle w:val="CommentText"/>
      </w:pPr>
      <w:r>
        <w:rPr>
          <w:rStyle w:val="CommentReference"/>
        </w:rPr>
        <w:annotationRef/>
      </w:r>
      <w:r>
        <w:t>What are X and Y?</w:t>
      </w:r>
    </w:p>
  </w:comment>
  <w:comment w:id="95" w:author="Sebastian Pfautsch" w:date="2018-08-29T13:47:00Z" w:initials="SP">
    <w:p w14:paraId="2094E702" w14:textId="36AD44D7" w:rsidR="001F6E51" w:rsidRDefault="001F6E51">
      <w:pPr>
        <w:pStyle w:val="CommentText"/>
      </w:pPr>
      <w:r>
        <w:rPr>
          <w:rStyle w:val="CommentReference"/>
        </w:rPr>
        <w:annotationRef/>
      </w:r>
      <w:r>
        <w:t>Maybe include?</w:t>
      </w:r>
    </w:p>
    <w:p w14:paraId="7707EC36" w14:textId="2C82B8E0" w:rsidR="001F6E51" w:rsidRDefault="001F6E51">
      <w:pPr>
        <w:pStyle w:val="CommentText"/>
      </w:pPr>
      <w:r>
        <w:t>Published in Tree Physiology 31: 1041-1051 (2011) and Ecohydrology 8: 642-651 (2015).</w:t>
      </w:r>
    </w:p>
  </w:comment>
  <w:comment w:id="99" w:author="Peter Reich" w:date="2018-08-30T16:17:00Z" w:initials="PR">
    <w:p w14:paraId="7BBEA196" w14:textId="68796362" w:rsidR="001F6E51" w:rsidRDefault="001F6E51">
      <w:pPr>
        <w:pStyle w:val="CommentText"/>
      </w:pPr>
      <w:r>
        <w:rPr>
          <w:rStyle w:val="CommentReference"/>
        </w:rPr>
        <w:annotationRef/>
      </w:r>
      <w:r>
        <w:t>Is this (or the take-home message) somehow different from the first two sentences of the paragraph?  If not, merge?</w:t>
      </w:r>
    </w:p>
  </w:comment>
  <w:comment w:id="100" w:author="Peter Reich" w:date="2017-10-25T11:06:00Z" w:initials="PR">
    <w:p w14:paraId="6E5777AD" w14:textId="30AFA837" w:rsidR="001F6E51" w:rsidRDefault="001F6E51">
      <w:pPr>
        <w:pStyle w:val="CommentText"/>
      </w:pPr>
      <w:r>
        <w:rPr>
          <w:rStyle w:val="CommentReference"/>
        </w:rPr>
        <w:annotationRef/>
      </w:r>
      <w:r>
        <w:t>Would it be more consistent at longer-term scales like annual than at daily or monthly or seasonal scales? Whatever the answer, might be worth saying.</w:t>
      </w:r>
    </w:p>
  </w:comment>
  <w:comment w:id="101" w:author="Sebastian Pfautsch" w:date="2018-08-29T13:55:00Z" w:initials="SP">
    <w:p w14:paraId="18C0133E" w14:textId="789CD82E" w:rsidR="001F6E51" w:rsidRDefault="001F6E51">
      <w:pPr>
        <w:pStyle w:val="CommentText"/>
      </w:pPr>
      <w:r>
        <w:rPr>
          <w:rStyle w:val="CommentReference"/>
        </w:rPr>
        <w:annotationRef/>
      </w:r>
      <w:r>
        <w:t xml:space="preserve">Based on results of the girdling study, it seems reasonable to assume pronounced use of carbohydrates also involved in osmotic regulation. Others have observed that too. Should a few words be added to acknowledge the role of NSC as </w:t>
      </w:r>
      <w:proofErr w:type="spellStart"/>
      <w:r>
        <w:t>osmotica</w:t>
      </w:r>
      <w:proofErr w:type="spellEnd"/>
      <w:r>
        <w:t>?</w:t>
      </w:r>
    </w:p>
  </w:comment>
  <w:comment w:id="103" w:author="Peter Reich" w:date="2018-08-30T16:19:00Z" w:initials="PR">
    <w:p w14:paraId="374ACCB8" w14:textId="1526FDE9" w:rsidR="001F6E51" w:rsidRDefault="001F6E51">
      <w:pPr>
        <w:pStyle w:val="CommentText"/>
      </w:pPr>
      <w:r>
        <w:rPr>
          <w:rStyle w:val="CommentReference"/>
        </w:rPr>
        <w:annotationRef/>
      </w:r>
      <w:proofErr w:type="spellStart"/>
      <w:r>
        <w:t>Awk</w:t>
      </w:r>
      <w:proofErr w:type="spellEnd"/>
      <w:r>
        <w:t xml:space="preserve">?? Do you mean recognize that others are on the same track? </w:t>
      </w:r>
      <w:proofErr w:type="spellStart"/>
      <w:r>
        <w:t>Oif</w:t>
      </w:r>
      <w:proofErr w:type="spellEnd"/>
      <w:r>
        <w:t xml:space="preserve"> so make that clearer</w:t>
      </w:r>
    </w:p>
  </w:comment>
  <w:comment w:id="109" w:author="Sebastian Pfautsch" w:date="2018-08-29T14:01:00Z" w:initials="SP">
    <w:p w14:paraId="7544921B" w14:textId="709E73C6" w:rsidR="001F6E51" w:rsidRDefault="001F6E51">
      <w:pPr>
        <w:pStyle w:val="CommentText"/>
      </w:pPr>
      <w:r>
        <w:rPr>
          <w:rStyle w:val="CommentReference"/>
        </w:rPr>
        <w:annotationRef/>
      </w:r>
      <w:r>
        <w:t>Could you name the most important implication?</w:t>
      </w:r>
    </w:p>
  </w:comment>
  <w:comment w:id="111" w:author="Aspinwall, Michael" w:date="2018-08-31T16:15:00Z" w:initials="AM">
    <w:p w14:paraId="386681C0" w14:textId="0E99115A" w:rsidR="001F6E51" w:rsidRDefault="001F6E51">
      <w:pPr>
        <w:pStyle w:val="CommentText"/>
      </w:pPr>
      <w:r>
        <w:rPr>
          <w:rStyle w:val="CommentReference"/>
        </w:rPr>
        <w:annotationRef/>
      </w:r>
      <w:r>
        <w:t xml:space="preserve">It looks like final root mass was lower in warmed (on average), but as you note there was a temperature x drought interaction for fine roots. Can we say that the reduction in root mass with warming at corroborates the reduction in residual/GPP with warming (although the reduction ins residual/GPP looks larger than seen with root mass)?  </w:t>
      </w:r>
    </w:p>
  </w:comment>
  <w:comment w:id="114" w:author="Aspinwall, Michael" w:date="2017-10-25T10:23:00Z" w:initials="AM">
    <w:p w14:paraId="5F3C2A4D" w14:textId="24EDEAF7" w:rsidR="001F6E51" w:rsidRDefault="001F6E51">
      <w:pPr>
        <w:pStyle w:val="CommentText"/>
      </w:pPr>
      <w:r>
        <w:rPr>
          <w:rStyle w:val="CommentReference"/>
        </w:rPr>
        <w:annotationRef/>
      </w:r>
      <w:r>
        <w:t xml:space="preserve">You </w:t>
      </w:r>
    </w:p>
  </w:comment>
  <w:comment w:id="115" w:author="Aspinwall, Michael" w:date="2017-10-25T10:24:00Z" w:initials="AM">
    <w:p w14:paraId="274187A3" w14:textId="334159CE" w:rsidR="001F6E51" w:rsidRDefault="001F6E51">
      <w:pPr>
        <w:pStyle w:val="CommentText"/>
      </w:pPr>
      <w:r>
        <w:rPr>
          <w:rStyle w:val="CommentReference"/>
        </w:rPr>
        <w:annotationRef/>
      </w:r>
      <w:r>
        <w:t>Might want the units on the y-axis, which would save words in the legend.</w:t>
      </w:r>
    </w:p>
  </w:comment>
  <w:comment w:id="116" w:author="Aspinwall, Michael" w:date="2018-08-31T14:49:00Z" w:initials="AM">
    <w:p w14:paraId="2FEAC615" w14:textId="1D2B37E6" w:rsidR="001F6E51" w:rsidRDefault="001F6E51">
      <w:pPr>
        <w:pStyle w:val="CommentText"/>
      </w:pPr>
      <w:r>
        <w:rPr>
          <w:rStyle w:val="CommentReference"/>
        </w:rPr>
        <w:annotationRef/>
      </w:r>
      <w:r>
        <w:t>I like it!</w:t>
      </w:r>
    </w:p>
  </w:comment>
  <w:comment w:id="117" w:author="John E. Drake" w:date="2017-12-20T11:23:00Z" w:initials="JED">
    <w:p w14:paraId="77475B81" w14:textId="7B3DAA78" w:rsidR="001F6E51" w:rsidRDefault="001F6E51">
      <w:pPr>
        <w:pStyle w:val="CommentText"/>
      </w:pPr>
      <w:r>
        <w:rPr>
          <w:rStyle w:val="CommentReference"/>
        </w:rPr>
        <w:annotationRef/>
      </w:r>
      <w:r>
        <w:t>The slope is clearly less than 1.0. What does this mean? Does it mean that growth respiration is a smaller fraction of growth as growth increases?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67B4D" w15:done="0"/>
  <w15:commentEx w15:paraId="57859A48" w15:done="0"/>
  <w15:commentEx w15:paraId="11894854" w15:done="0"/>
  <w15:commentEx w15:paraId="612313E2" w15:done="0"/>
  <w15:commentEx w15:paraId="600B185E" w15:done="0"/>
  <w15:commentEx w15:paraId="79DEBD33" w15:done="0"/>
  <w15:commentEx w15:paraId="0C40928F" w15:done="0"/>
  <w15:commentEx w15:paraId="612599F1" w15:done="0"/>
  <w15:commentEx w15:paraId="18B16540" w15:done="0"/>
  <w15:commentEx w15:paraId="4E06CE01" w15:done="0"/>
  <w15:commentEx w15:paraId="1B548F7E" w15:done="0"/>
  <w15:commentEx w15:paraId="5E844C37" w15:done="0"/>
  <w15:commentEx w15:paraId="407068A7" w15:done="0"/>
  <w15:commentEx w15:paraId="2D2B26F0" w15:done="0"/>
  <w15:commentEx w15:paraId="341C0B6B" w15:done="0"/>
  <w15:commentEx w15:paraId="6D9635C6" w15:done="0"/>
  <w15:commentEx w15:paraId="34CD86DA" w15:done="0"/>
  <w15:commentEx w15:paraId="38552020" w15:done="0"/>
  <w15:commentEx w15:paraId="68521BF2" w15:done="0"/>
  <w15:commentEx w15:paraId="1ABE0518" w15:done="0"/>
  <w15:commentEx w15:paraId="4409B8ED" w15:done="0"/>
  <w15:commentEx w15:paraId="7956E03C" w15:done="0"/>
  <w15:commentEx w15:paraId="088C85AA" w15:done="0"/>
  <w15:commentEx w15:paraId="3BD5C116" w15:done="0"/>
  <w15:commentEx w15:paraId="7B184E47" w15:paraIdParent="3BD5C116" w15:done="0"/>
  <w15:commentEx w15:paraId="1B0BA01A" w15:done="0"/>
  <w15:commentEx w15:paraId="18706260" w15:done="0"/>
  <w15:commentEx w15:paraId="2A6653B6" w15:done="0"/>
  <w15:commentEx w15:paraId="6DFEE3E4" w15:paraIdParent="2A6653B6" w15:done="0"/>
  <w15:commentEx w15:paraId="0DBB51E6" w15:done="0"/>
  <w15:commentEx w15:paraId="7CA83708" w15:done="0"/>
  <w15:commentEx w15:paraId="30728D5C" w15:done="0"/>
  <w15:commentEx w15:paraId="4A8389CF" w15:paraIdParent="30728D5C" w15:done="0"/>
  <w15:commentEx w15:paraId="55DBA36D" w15:done="0"/>
  <w15:commentEx w15:paraId="1612E67D" w15:done="0"/>
  <w15:commentEx w15:paraId="52705B0A" w15:paraIdParent="1612E67D" w15:done="0"/>
  <w15:commentEx w15:paraId="4B8EE635" w15:done="0"/>
  <w15:commentEx w15:paraId="49F244BD" w15:done="0"/>
  <w15:commentEx w15:paraId="01E005FD" w15:paraIdParent="49F244BD" w15:done="0"/>
  <w15:commentEx w15:paraId="2C9EBA10" w15:done="0"/>
  <w15:commentEx w15:paraId="768C3C51" w15:paraIdParent="2C9EBA10" w15:done="0"/>
  <w15:commentEx w15:paraId="4763F2C0" w15:done="0"/>
  <w15:commentEx w15:paraId="2CCB6E78" w15:done="0"/>
  <w15:commentEx w15:paraId="3D40A84A" w15:paraIdParent="2CCB6E78" w15:done="0"/>
  <w15:commentEx w15:paraId="5B385332" w15:done="0"/>
  <w15:commentEx w15:paraId="582643F6" w15:done="0"/>
  <w15:commentEx w15:paraId="2F21FFF4" w15:paraIdParent="582643F6" w15:done="0"/>
  <w15:commentEx w15:paraId="2BB6A885" w15:done="0"/>
  <w15:commentEx w15:paraId="40F63E64" w15:done="0"/>
  <w15:commentEx w15:paraId="0E7CF86D" w15:done="0"/>
  <w15:commentEx w15:paraId="72EAD5BA" w15:done="0"/>
  <w15:commentEx w15:paraId="7707EC36" w15:done="0"/>
  <w15:commentEx w15:paraId="7BBEA196" w15:done="0"/>
  <w15:commentEx w15:paraId="6E5777AD" w15:done="0"/>
  <w15:commentEx w15:paraId="18C0133E" w15:done="0"/>
  <w15:commentEx w15:paraId="374ACCB8" w15:done="0"/>
  <w15:commentEx w15:paraId="7544921B" w15:done="0"/>
  <w15:commentEx w15:paraId="386681C0" w15:done="0"/>
  <w15:commentEx w15:paraId="5F3C2A4D" w15:done="0"/>
  <w15:commentEx w15:paraId="274187A3" w15:done="0"/>
  <w15:commentEx w15:paraId="2FEAC615" w15:done="0"/>
  <w15:commentEx w15:paraId="77475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67B4D" w16cid:durableId="1F315534"/>
  <w16cid:commentId w16cid:paraId="57859A48" w16cid:durableId="1F30A2CB"/>
  <w16cid:commentId w16cid:paraId="612313E2" w16cid:durableId="1F31131A"/>
  <w16cid:commentId w16cid:paraId="79DEBD33" w16cid:durableId="1F31148E"/>
  <w16cid:commentId w16cid:paraId="4E06CE01" w16cid:durableId="1F30A52D"/>
  <w16cid:commentId w16cid:paraId="407068A7" w16cid:durableId="1F3115CE"/>
  <w16cid:commentId w16cid:paraId="2D2B26F0" w16cid:durableId="1F31163C"/>
  <w16cid:commentId w16cid:paraId="341C0B6B" w16cid:durableId="1F3116FE"/>
  <w16cid:commentId w16cid:paraId="34CD86DA" w16cid:durableId="1F311802"/>
  <w16cid:commentId w16cid:paraId="68521BF2" w16cid:durableId="1F311897"/>
  <w16cid:commentId w16cid:paraId="4409B8ED" w16cid:durableId="1F3119A0"/>
  <w16cid:commentId w16cid:paraId="7956E03C" w16cid:durableId="1F311A70"/>
  <w16cid:commentId w16cid:paraId="088C85AA" w16cid:durableId="1F30A740"/>
  <w16cid:commentId w16cid:paraId="3BD5C116" w16cid:durableId="1F27A1D6"/>
  <w16cid:commentId w16cid:paraId="7B184E47" w16cid:durableId="1F27A1D7"/>
  <w16cid:commentId w16cid:paraId="1B0BA01A" w16cid:durableId="1F311B1C"/>
  <w16cid:commentId w16cid:paraId="18706260" w16cid:durableId="1F311BE7"/>
  <w16cid:commentId w16cid:paraId="2A6653B6" w16cid:durableId="1F27A1D8"/>
  <w16cid:commentId w16cid:paraId="6DFEE3E4" w16cid:durableId="1F27A1D9"/>
  <w16cid:commentId w16cid:paraId="0DBB51E6" w16cid:durableId="1F27A1DA"/>
  <w16cid:commentId w16cid:paraId="7CA83708" w16cid:durableId="1F311C3C"/>
  <w16cid:commentId w16cid:paraId="30728D5C" w16cid:durableId="1F27A1DB"/>
  <w16cid:commentId w16cid:paraId="4A8389CF" w16cid:durableId="1F27A1DC"/>
  <w16cid:commentId w16cid:paraId="1612E67D" w16cid:durableId="1F27A1DD"/>
  <w16cid:commentId w16cid:paraId="52705B0A" w16cid:durableId="1F27A1DE"/>
  <w16cid:commentId w16cid:paraId="49F244BD" w16cid:durableId="1F27A1DF"/>
  <w16cid:commentId w16cid:paraId="01E005FD" w16cid:durableId="1F27A1E0"/>
  <w16cid:commentId w16cid:paraId="4763F2C0" w16cid:durableId="1F32947E"/>
  <w16cid:commentId w16cid:paraId="2CCB6E78" w16cid:durableId="1F311EB4"/>
  <w16cid:commentId w16cid:paraId="582643F6" w16cid:durableId="1F27A1E1"/>
  <w16cid:commentId w16cid:paraId="2F21FFF4" w16cid:durableId="1F27A1E2"/>
  <w16cid:commentId w16cid:paraId="2BB6A885" w16cid:durableId="1F329588"/>
  <w16cid:commentId w16cid:paraId="40F63E64" w16cid:durableId="1F32964A"/>
  <w16cid:commentId w16cid:paraId="0E7CF86D" w16cid:durableId="1F3120B5"/>
  <w16cid:commentId w16cid:paraId="7707EC36" w16cid:durableId="1F312273"/>
  <w16cid:commentId w16cid:paraId="7BBEA196" w16cid:durableId="1F329702"/>
  <w16cid:commentId w16cid:paraId="6E5777AD" w16cid:durableId="1F27A1E3"/>
  <w16cid:commentId w16cid:paraId="18C0133E" w16cid:durableId="1F31244A"/>
  <w16cid:commentId w16cid:paraId="374ACCB8" w16cid:durableId="1F32978F"/>
  <w16cid:commentId w16cid:paraId="7544921B" w16cid:durableId="1F3125CF"/>
  <w16cid:commentId w16cid:paraId="5F3C2A4D" w16cid:durableId="1F27A1E4"/>
  <w16cid:commentId w16cid:paraId="274187A3" w16cid:durableId="1F27A1E5"/>
  <w16cid:commentId w16cid:paraId="77475B81" w16cid:durableId="1F27A1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fautsch">
    <w15:presenceInfo w15:providerId="Windows Live" w15:userId="197748c7-a0f6-44ab-a60f-af3a7b91590a"/>
  </w15:person>
  <w15:person w15:author="Peter Reich">
    <w15:presenceInfo w15:providerId="Windows Live" w15:userId="f5db254c-b025-4aba-b608-9cc3500cc252"/>
  </w15:person>
  <w15:person w15:author="Aspinwall, Michael">
    <w15:presenceInfo w15:providerId="AD" w15:userId="S-1-5-21-2133283647-1346381542-622671684-374214"/>
  </w15:person>
  <w15:person w15:author="Craig Barton">
    <w15:presenceInfo w15:providerId="AD" w15:userId="S-1-5-21-299502267-1078081533-682003330-126474"/>
  </w15:person>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41A46"/>
    <w:rsid w:val="00085268"/>
    <w:rsid w:val="00092BE1"/>
    <w:rsid w:val="000A7F8C"/>
    <w:rsid w:val="000C4DA0"/>
    <w:rsid w:val="000E10B6"/>
    <w:rsid w:val="000F67B0"/>
    <w:rsid w:val="00126292"/>
    <w:rsid w:val="001477B8"/>
    <w:rsid w:val="0018556E"/>
    <w:rsid w:val="001901AA"/>
    <w:rsid w:val="001938F3"/>
    <w:rsid w:val="001A73B1"/>
    <w:rsid w:val="001C71C8"/>
    <w:rsid w:val="001E3A64"/>
    <w:rsid w:val="001F6E51"/>
    <w:rsid w:val="002026BB"/>
    <w:rsid w:val="00204407"/>
    <w:rsid w:val="002059F3"/>
    <w:rsid w:val="00223EDF"/>
    <w:rsid w:val="00243EE9"/>
    <w:rsid w:val="0026339A"/>
    <w:rsid w:val="00267E6A"/>
    <w:rsid w:val="0027297F"/>
    <w:rsid w:val="00276682"/>
    <w:rsid w:val="002B64EA"/>
    <w:rsid w:val="002C57D4"/>
    <w:rsid w:val="002D3A6D"/>
    <w:rsid w:val="002F02DD"/>
    <w:rsid w:val="0031020E"/>
    <w:rsid w:val="0031375E"/>
    <w:rsid w:val="00316973"/>
    <w:rsid w:val="00341F60"/>
    <w:rsid w:val="00356630"/>
    <w:rsid w:val="00362E3D"/>
    <w:rsid w:val="0036405B"/>
    <w:rsid w:val="00373BB6"/>
    <w:rsid w:val="00374242"/>
    <w:rsid w:val="003B24EB"/>
    <w:rsid w:val="003C7ECF"/>
    <w:rsid w:val="003E059E"/>
    <w:rsid w:val="003F1B20"/>
    <w:rsid w:val="003F4DBD"/>
    <w:rsid w:val="003F4F4E"/>
    <w:rsid w:val="00413AB9"/>
    <w:rsid w:val="00414649"/>
    <w:rsid w:val="004344F6"/>
    <w:rsid w:val="00436786"/>
    <w:rsid w:val="0044491D"/>
    <w:rsid w:val="004515F9"/>
    <w:rsid w:val="00457427"/>
    <w:rsid w:val="00461ED8"/>
    <w:rsid w:val="00464464"/>
    <w:rsid w:val="00474CAD"/>
    <w:rsid w:val="00484096"/>
    <w:rsid w:val="004A01B1"/>
    <w:rsid w:val="004A2D8E"/>
    <w:rsid w:val="004A7BDD"/>
    <w:rsid w:val="004B1B53"/>
    <w:rsid w:val="004C6AA8"/>
    <w:rsid w:val="004D5138"/>
    <w:rsid w:val="004D6A43"/>
    <w:rsid w:val="00525B1E"/>
    <w:rsid w:val="00527DBF"/>
    <w:rsid w:val="00555290"/>
    <w:rsid w:val="00563E99"/>
    <w:rsid w:val="005810B3"/>
    <w:rsid w:val="00591041"/>
    <w:rsid w:val="005B039E"/>
    <w:rsid w:val="005B551F"/>
    <w:rsid w:val="005E3E41"/>
    <w:rsid w:val="0060110D"/>
    <w:rsid w:val="0060244C"/>
    <w:rsid w:val="00625974"/>
    <w:rsid w:val="006264A8"/>
    <w:rsid w:val="006327C0"/>
    <w:rsid w:val="00632C8F"/>
    <w:rsid w:val="006705C4"/>
    <w:rsid w:val="00686295"/>
    <w:rsid w:val="00695C4F"/>
    <w:rsid w:val="006B3BED"/>
    <w:rsid w:val="006C3737"/>
    <w:rsid w:val="006E561C"/>
    <w:rsid w:val="006F06E5"/>
    <w:rsid w:val="006F12C0"/>
    <w:rsid w:val="007060C1"/>
    <w:rsid w:val="00721B7D"/>
    <w:rsid w:val="00732153"/>
    <w:rsid w:val="00732244"/>
    <w:rsid w:val="00743AA6"/>
    <w:rsid w:val="0076210D"/>
    <w:rsid w:val="00797273"/>
    <w:rsid w:val="007A4147"/>
    <w:rsid w:val="007C0520"/>
    <w:rsid w:val="007E244A"/>
    <w:rsid w:val="0086354F"/>
    <w:rsid w:val="0089177E"/>
    <w:rsid w:val="00893DCF"/>
    <w:rsid w:val="008B0C63"/>
    <w:rsid w:val="008C2121"/>
    <w:rsid w:val="008D4F4B"/>
    <w:rsid w:val="008D5ACA"/>
    <w:rsid w:val="008E1AA7"/>
    <w:rsid w:val="008F42FF"/>
    <w:rsid w:val="008F5C2F"/>
    <w:rsid w:val="00923D4E"/>
    <w:rsid w:val="009322CF"/>
    <w:rsid w:val="009526C3"/>
    <w:rsid w:val="009718A1"/>
    <w:rsid w:val="0097431D"/>
    <w:rsid w:val="009B00B8"/>
    <w:rsid w:val="009B3A95"/>
    <w:rsid w:val="009C2E18"/>
    <w:rsid w:val="009C5D79"/>
    <w:rsid w:val="00A2115E"/>
    <w:rsid w:val="00A21760"/>
    <w:rsid w:val="00A663C4"/>
    <w:rsid w:val="00AA3255"/>
    <w:rsid w:val="00AC014C"/>
    <w:rsid w:val="00AC6162"/>
    <w:rsid w:val="00AF22CC"/>
    <w:rsid w:val="00AF638F"/>
    <w:rsid w:val="00B06987"/>
    <w:rsid w:val="00B12397"/>
    <w:rsid w:val="00B15F46"/>
    <w:rsid w:val="00B20CE7"/>
    <w:rsid w:val="00B256B7"/>
    <w:rsid w:val="00B37867"/>
    <w:rsid w:val="00B66B6F"/>
    <w:rsid w:val="00B7015E"/>
    <w:rsid w:val="00B93F9C"/>
    <w:rsid w:val="00BB7C40"/>
    <w:rsid w:val="00BE6DD0"/>
    <w:rsid w:val="00BF5048"/>
    <w:rsid w:val="00C051E1"/>
    <w:rsid w:val="00C443D6"/>
    <w:rsid w:val="00C557CE"/>
    <w:rsid w:val="00C9473E"/>
    <w:rsid w:val="00CA1577"/>
    <w:rsid w:val="00CA428E"/>
    <w:rsid w:val="00CA53D2"/>
    <w:rsid w:val="00CB247B"/>
    <w:rsid w:val="00CD37C9"/>
    <w:rsid w:val="00CE00C3"/>
    <w:rsid w:val="00CE36B2"/>
    <w:rsid w:val="00CF1EF8"/>
    <w:rsid w:val="00CF7FA5"/>
    <w:rsid w:val="00D30653"/>
    <w:rsid w:val="00D366EA"/>
    <w:rsid w:val="00D3799D"/>
    <w:rsid w:val="00D41597"/>
    <w:rsid w:val="00D52565"/>
    <w:rsid w:val="00D83868"/>
    <w:rsid w:val="00DA7276"/>
    <w:rsid w:val="00DE74F4"/>
    <w:rsid w:val="00DF42ED"/>
    <w:rsid w:val="00E00B3B"/>
    <w:rsid w:val="00E16B34"/>
    <w:rsid w:val="00E24AF9"/>
    <w:rsid w:val="00E54300"/>
    <w:rsid w:val="00E614FF"/>
    <w:rsid w:val="00E7094F"/>
    <w:rsid w:val="00E70CF7"/>
    <w:rsid w:val="00E80ECC"/>
    <w:rsid w:val="00E92963"/>
    <w:rsid w:val="00EA2D30"/>
    <w:rsid w:val="00EC30F0"/>
    <w:rsid w:val="00EC3235"/>
    <w:rsid w:val="00F03DDB"/>
    <w:rsid w:val="00F05B76"/>
    <w:rsid w:val="00F341AE"/>
    <w:rsid w:val="00F53286"/>
    <w:rsid w:val="00F55024"/>
    <w:rsid w:val="00F55712"/>
    <w:rsid w:val="00F661B4"/>
    <w:rsid w:val="00F70B31"/>
    <w:rsid w:val="00F87F40"/>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D355-74D5-4652-83B6-8E62378AB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34</Pages>
  <Words>50858</Words>
  <Characters>289894</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Craig Barton</cp:lastModifiedBy>
  <cp:revision>3</cp:revision>
  <dcterms:created xsi:type="dcterms:W3CDTF">2018-09-06T06:21:00Z</dcterms:created>
  <dcterms:modified xsi:type="dcterms:W3CDTF">2018-09-17T04:56:00Z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id="qubb3qhZ"/&gt;&lt;style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