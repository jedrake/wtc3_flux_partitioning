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767E0E1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Sebastian Pfautsch</w:t>
      </w:r>
      <w:r w:rsidR="009B00B8" w:rsidRPr="009B00B8">
        <w:rPr>
          <w:rFonts w:ascii="Times New Roman" w:hAnsi="Times New Roman" w:cs="Times New Roman"/>
          <w:sz w:val="24"/>
          <w:szCs w:val="24"/>
          <w:vertAlign w:val="superscript"/>
        </w:rPr>
        <w:t>1,4</w:t>
      </w:r>
      <w:r w:rsidRPr="009B00B8">
        <w:rPr>
          <w:rFonts w:ascii="Times New Roman" w:hAnsi="Times New Roman" w:cs="Times New Roman"/>
          <w:sz w:val="24"/>
          <w:szCs w:val="24"/>
        </w:rPr>
        <w:t>, Peter B. Reich</w:t>
      </w:r>
      <w:r w:rsidR="009B00B8" w:rsidRPr="009B00B8">
        <w:rPr>
          <w:rFonts w:ascii="Times New Roman" w:hAnsi="Times New Roman" w:cs="Times New Roman"/>
          <w:sz w:val="24"/>
          <w:szCs w:val="24"/>
          <w:vertAlign w:val="superscript"/>
        </w:rPr>
        <w:t>1,5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10F4349E" w:rsidR="009B00B8" w:rsidRPr="009B00B8" w:rsidRDefault="009B00B8" w:rsidP="009B00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Pr="009B00B8">
        <w:rPr>
          <w:rFonts w:ascii="Times New Roman" w:eastAsia="TimesNewRoman" w:hAnsi="Times New Roman" w:cs="Times New Roman"/>
          <w:sz w:val="24"/>
          <w:szCs w:val="24"/>
          <w:lang w:val="en-US"/>
        </w:rPr>
        <w:t>Office of the Deputy-Vice Chancellor (Research &amp; Development), Western Sydney University,</w:t>
      </w:r>
      <w:r>
        <w:rPr>
          <w:rFonts w:ascii="Times New Roman" w:eastAsia="TimesNewRoman" w:hAnsi="Times New Roman" w:cs="Times New Roman"/>
          <w:sz w:val="24"/>
          <w:szCs w:val="24"/>
          <w:lang w:val="en-US"/>
        </w:rPr>
        <w:t xml:space="preserve"> </w:t>
      </w:r>
      <w:r w:rsidRPr="009B00B8">
        <w:rPr>
          <w:rFonts w:ascii="Times New Roman" w:eastAsia="TimesNewRoman" w:hAnsi="Times New Roman" w:cs="Times New Roman"/>
          <w:sz w:val="24"/>
          <w:szCs w:val="24"/>
          <w:lang w:val="en-US"/>
        </w:rPr>
        <w:t xml:space="preserve">8 Locked Bag 1797, </w:t>
      </w:r>
      <w:proofErr w:type="spellStart"/>
      <w:r w:rsidRPr="009B00B8">
        <w:rPr>
          <w:rFonts w:ascii="Times New Roman" w:eastAsia="TimesNewRoman" w:hAnsi="Times New Roman" w:cs="Times New Roman"/>
          <w:sz w:val="24"/>
          <w:szCs w:val="24"/>
          <w:lang w:val="en-US"/>
        </w:rPr>
        <w:t>Penrith</w:t>
      </w:r>
      <w:proofErr w:type="spellEnd"/>
      <w:r w:rsidRPr="009B00B8">
        <w:rPr>
          <w:rFonts w:ascii="Times New Roman" w:eastAsia="TimesNewRoman" w:hAnsi="Times New Roman" w:cs="Times New Roman"/>
          <w:sz w:val="24"/>
          <w:szCs w:val="24"/>
          <w:lang w:val="en-US"/>
        </w:rPr>
        <w:t>, NSW 2751, Australia</w:t>
      </w:r>
      <w:r>
        <w:rPr>
          <w:rFonts w:ascii="Times New Roman" w:eastAsia="TimesNewRoman" w:hAnsi="Times New Roman" w:cs="Times New Roman"/>
          <w:sz w:val="24"/>
          <w:szCs w:val="24"/>
          <w:lang w:val="en-US"/>
        </w:rPr>
        <w:t>.</w:t>
      </w:r>
    </w:p>
    <w:p w14:paraId="085DC78E" w14:textId="7644D50E" w:rsidR="00563E99" w:rsidRPr="009B00B8" w:rsidRDefault="009B00B8" w:rsidP="00B06987">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5</w:t>
      </w:r>
      <w:r w:rsidRPr="00662255">
        <w:rPr>
          <w:rFonts w:ascii="Times New Roman" w:hAnsi="Times New Roman" w:cs="Times New Roman"/>
          <w:sz w:val="24"/>
          <w:szCs w:val="24"/>
        </w:rPr>
        <w:t>Department of Fore</w:t>
      </w:r>
      <w:r w:rsidRPr="00A068B7">
        <w:rPr>
          <w:rFonts w:ascii="Times New Roman" w:hAnsi="Times New Roman" w:cs="Times New Roman"/>
          <w:sz w:val="24"/>
          <w:szCs w:val="24"/>
        </w:rPr>
        <w:t>st Resources, University of Minnesota, 1530 Cleveland Ave N., St Paul, MN, 55108 USA.</w:t>
      </w: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6EFE0E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0C4DA0">
        <w:rPr>
          <w:rFonts w:ascii="Times New Roman" w:hAnsi="Times New Roman" w:cs="Times New Roman"/>
          <w:sz w:val="24"/>
          <w:szCs w:val="24"/>
        </w:rPr>
        <w:t>733</w:t>
      </w:r>
    </w:p>
    <w:p w14:paraId="196A086D" w14:textId="6F3B1B0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t>157</w:t>
      </w:r>
    </w:p>
    <w:p w14:paraId="3BDCCDA3" w14:textId="56F84B6E"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0C4DA0">
        <w:rPr>
          <w:rFonts w:ascii="Times New Roman" w:hAnsi="Times New Roman" w:cs="Times New Roman"/>
          <w:sz w:val="24"/>
          <w:szCs w:val="24"/>
        </w:rPr>
        <w:t>341</w:t>
      </w:r>
    </w:p>
    <w:p w14:paraId="12E35DFD" w14:textId="035EB2E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t>22</w:t>
      </w:r>
      <w:r w:rsidR="000C4DA0">
        <w:rPr>
          <w:rFonts w:ascii="Times New Roman" w:hAnsi="Times New Roman" w:cs="Times New Roman"/>
          <w:sz w:val="24"/>
          <w:szCs w:val="24"/>
        </w:rPr>
        <w:t>07</w:t>
      </w:r>
    </w:p>
    <w:p w14:paraId="1F828C49" w14:textId="663F194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15</w:t>
      </w:r>
      <w:r w:rsidR="000C4DA0">
        <w:rPr>
          <w:rFonts w:ascii="Times New Roman" w:hAnsi="Times New Roman" w:cs="Times New Roman"/>
          <w:sz w:val="24"/>
          <w:szCs w:val="24"/>
        </w:rPr>
        <w:t>22</w:t>
      </w:r>
    </w:p>
    <w:p w14:paraId="6046FD2E" w14:textId="7ED5081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1564</w:t>
      </w:r>
    </w:p>
    <w:p w14:paraId="02E14035" w14:textId="401A2E24"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8F5C2F">
        <w:rPr>
          <w:rFonts w:ascii="Times New Roman" w:hAnsi="Times New Roman" w:cs="Times New Roman"/>
          <w:sz w:val="24"/>
          <w:szCs w:val="24"/>
        </w:rPr>
        <w:t>99</w:t>
      </w:r>
      <w:r w:rsidR="00374242" w:rsidRPr="009B00B8">
        <w:rPr>
          <w:rFonts w:ascii="Times New Roman" w:hAnsi="Times New Roman" w:cs="Times New Roman"/>
          <w:sz w:val="24"/>
          <w:szCs w:val="24"/>
        </w:rPr>
        <w:tab/>
      </w:r>
    </w:p>
    <w:p w14:paraId="3B55EAD5" w14:textId="04C9C337" w:rsidR="009B00B8" w:rsidRPr="00B06987" w:rsidRDefault="00374242" w:rsidP="008F5C2F">
      <w:pPr>
        <w:spacing w:before="240" w:line="360" w:lineRule="auto"/>
        <w:rPr>
          <w:rFonts w:ascii="Times New Roman" w:hAnsi="Times New Roman" w:cs="Times New Roman"/>
        </w:rPr>
      </w:pPr>
      <w:r w:rsidRPr="009B00B8">
        <w:rPr>
          <w:rFonts w:ascii="Times New Roman" w:hAnsi="Times New Roman" w:cs="Times New Roman"/>
          <w:sz w:val="24"/>
          <w:szCs w:val="24"/>
        </w:rPr>
        <w:t>7 figures, 0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commentRangeStart w:id="1"/>
      <w:r>
        <w:rPr>
          <w:rFonts w:ascii="Times New Roman" w:hAnsi="Times New Roman" w:cs="Times New Roman"/>
          <w:b/>
          <w:sz w:val="28"/>
          <w:szCs w:val="28"/>
        </w:rPr>
        <w:lastRenderedPageBreak/>
        <w:t>Summary</w:t>
      </w:r>
      <w:commentRangeEnd w:id="1"/>
      <w:r w:rsidR="00F03DDB">
        <w:rPr>
          <w:rStyle w:val="CommentReference"/>
        </w:rPr>
        <w:commentReference w:id="1"/>
      </w:r>
    </w:p>
    <w:p w14:paraId="04F45571" w14:textId="10321E8E"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may be influenced by environmental changes such as warming and drought.</w:t>
      </w:r>
      <w:r>
        <w:rPr>
          <w:rFonts w:ascii="Times New Roman" w:hAnsi="Times New Roman" w:cs="Times New Roman"/>
          <w:sz w:val="24"/>
          <w:szCs w:val="24"/>
        </w:rPr>
        <w:t xml:space="preserve"> </w:t>
      </w:r>
    </w:p>
    <w:p w14:paraId="7756A5FB" w14:textId="7777777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field conditions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8DA6E6A" w14:textId="21AF4299"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Warming accelerated growth and leaf area development, and increased the partitioning of Gross Primary Production (GPP) to aboveground respiration and growth, while decreasing C partitioning belowground. </w:t>
      </w:r>
      <w:commentRangeStart w:id="2"/>
      <w:r w:rsidRPr="00555290">
        <w:rPr>
          <w:rFonts w:ascii="Times New Roman" w:hAnsi="Times New Roman" w:cs="Times New Roman"/>
          <w:sz w:val="24"/>
          <w:szCs w:val="24"/>
        </w:rPr>
        <w:t>Trees utilized deep soil water to avoid physiological stress during the drought treatment, such that drought did not affect C allocation.</w:t>
      </w:r>
      <w:commentRangeEnd w:id="2"/>
      <w:r w:rsidR="0031375E">
        <w:rPr>
          <w:rStyle w:val="CommentReference"/>
        </w:rPr>
        <w:commentReference w:id="2"/>
      </w:r>
      <w:r w:rsidRPr="00555290">
        <w:rPr>
          <w:rFonts w:ascii="Times New Roman" w:hAnsi="Times New Roman" w:cs="Times New Roman"/>
          <w:b/>
          <w:sz w:val="24"/>
          <w:szCs w:val="24"/>
        </w:rPr>
        <w:t xml:space="preserve"> </w:t>
      </w:r>
      <w:commentRangeStart w:id="3"/>
      <w:r w:rsidR="00555290">
        <w:rPr>
          <w:rFonts w:ascii="Times New Roman" w:hAnsi="Times New Roman" w:cs="Times New Roman"/>
          <w:sz w:val="24"/>
          <w:szCs w:val="24"/>
        </w:rPr>
        <w:t>Warming increased growth respiration, but m</w:t>
      </w:r>
      <w:r w:rsidR="00555290" w:rsidRPr="00555290">
        <w:rPr>
          <w:rFonts w:ascii="Times New Roman" w:hAnsi="Times New Roman" w:cs="Times New Roman"/>
          <w:sz w:val="24"/>
          <w:szCs w:val="24"/>
        </w:rPr>
        <w:t xml:space="preserve">aintenance respiration acclimated </w:t>
      </w:r>
      <w:proofErr w:type="spellStart"/>
      <w:r w:rsidR="00555290" w:rsidRPr="00555290">
        <w:rPr>
          <w:rFonts w:ascii="Times New Roman" w:hAnsi="Times New Roman" w:cs="Times New Roman"/>
          <w:sz w:val="24"/>
          <w:szCs w:val="24"/>
        </w:rPr>
        <w:t>homeostatically</w:t>
      </w:r>
      <w:proofErr w:type="spellEnd"/>
      <w:r w:rsidR="00555290">
        <w:rPr>
          <w:rFonts w:ascii="Times New Roman" w:hAnsi="Times New Roman" w:cs="Times New Roman"/>
          <w:sz w:val="24"/>
          <w:szCs w:val="24"/>
        </w:rPr>
        <w:t>.</w:t>
      </w:r>
      <w:r w:rsidR="00555290" w:rsidRPr="00555290">
        <w:rPr>
          <w:rFonts w:ascii="Times New Roman" w:hAnsi="Times New Roman" w:cs="Times New Roman"/>
          <w:sz w:val="24"/>
          <w:szCs w:val="24"/>
        </w:rPr>
        <w:t xml:space="preserve"> </w:t>
      </w:r>
      <w:commentRangeEnd w:id="3"/>
      <w:r w:rsidR="0031375E">
        <w:rPr>
          <w:rStyle w:val="CommentReference"/>
        </w:rPr>
        <w:commentReference w:id="3"/>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1D6606F1"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The C economy of trees and forests depends not only on the amount of C fixed via photosynthesis, but how that fixed C is used. For example, ecosystem C storage is affected by the allocation of C to long-lived C pools, such as wood and coarse roots, relative to C allocation to pools with higher turnover rates, such as</w:t>
      </w:r>
      <w:r w:rsidR="009B00B8">
        <w:rPr>
          <w:rFonts w:ascii="Times New Roman" w:hAnsi="Times New Roman" w:cs="Times New Roman"/>
        </w:rPr>
        <w:t xml:space="preserve"> leaves and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Pr="009B00B8">
        <w:rPr>
          <w:rFonts w:ascii="Times New Roman" w:hAnsi="Times New Roman" w:cs="Times New Roman"/>
        </w:rPr>
        <w:t xml:space="preserve">The allocation of C also affects the acquisition of light, nutrients, and water resources,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has strong effects on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36370182"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commentRangeStart w:id="4"/>
      <w:r w:rsidR="00374242" w:rsidRPr="009B00B8">
        <w:rPr>
          <w:rFonts w:ascii="Times New Roman" w:hAnsi="Times New Roman" w:cs="Times New Roman"/>
        </w:rPr>
        <w:t>We</w:t>
      </w:r>
      <w:commentRangeEnd w:id="4"/>
      <w:r w:rsidR="00EC3235">
        <w:rPr>
          <w:rStyle w:val="CommentReference"/>
        </w:rPr>
        <w:commentReference w:id="4"/>
      </w:r>
      <w:r w:rsidR="00374242" w:rsidRPr="009B00B8">
        <w:rPr>
          <w:rFonts w:ascii="Times New Roman" w:hAnsi="Times New Roman" w:cs="Times New Roman"/>
        </w:rPr>
        <w:t xml:space="preserve"> note that the partitioning of GPP is </w:t>
      </w:r>
      <w:commentRangeStart w:id="5"/>
      <w:r w:rsidR="00374242" w:rsidRPr="009B00B8">
        <w:rPr>
          <w:rFonts w:ascii="Times New Roman" w:hAnsi="Times New Roman" w:cs="Times New Roman"/>
        </w:rPr>
        <w:t xml:space="preserve">one of the most </w:t>
      </w:r>
      <w:commentRangeStart w:id="6"/>
      <w:r w:rsidR="00374242" w:rsidRPr="009B00B8">
        <w:rPr>
          <w:rFonts w:ascii="Times New Roman" w:hAnsi="Times New Roman" w:cs="Times New Roman"/>
        </w:rPr>
        <w:t xml:space="preserve">interesting </w:t>
      </w:r>
      <w:commentRangeEnd w:id="6"/>
      <w:r w:rsidR="00EC3235">
        <w:rPr>
          <w:rStyle w:val="CommentReference"/>
        </w:rPr>
        <w:commentReference w:id="6"/>
      </w:r>
      <w:r w:rsidR="00374242" w:rsidRPr="009B00B8">
        <w:rPr>
          <w:rFonts w:ascii="Times New Roman" w:hAnsi="Times New Roman" w:cs="Times New Roman"/>
        </w:rPr>
        <w:t xml:space="preserve">and relevant metrics </w:t>
      </w:r>
      <w:commentRangeEnd w:id="5"/>
      <w:r w:rsidR="000A7F8C">
        <w:rPr>
          <w:rStyle w:val="CommentReference"/>
        </w:rPr>
        <w:commentReference w:id="5"/>
      </w:r>
      <w:r w:rsidR="00374242" w:rsidRPr="009B00B8">
        <w:rPr>
          <w:rFonts w:ascii="Times New Roman" w:hAnsi="Times New Roman" w:cs="Times New Roman"/>
        </w:rPr>
        <w:t xml:space="preserve">of allocation, yet it is the most uncertain given </w:t>
      </w:r>
      <w:r>
        <w:rPr>
          <w:rFonts w:ascii="Times New Roman" w:hAnsi="Times New Roman" w:cs="Times New Roman"/>
        </w:rPr>
        <w:t xml:space="preserve">the challenges of </w:t>
      </w:r>
      <w:r w:rsidR="00374242" w:rsidRPr="009B00B8">
        <w:rPr>
          <w:rFonts w:ascii="Times New Roman" w:hAnsi="Times New Roman" w:cs="Times New Roman"/>
        </w:rPr>
        <w:t>direct</w:t>
      </w:r>
      <w:r>
        <w:rPr>
          <w:rFonts w:ascii="Times New Roman" w:hAnsi="Times New Roman" w:cs="Times New Roman"/>
        </w:rPr>
        <w:t xml:space="preserve"> measurement</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ins w:id="7" w:author="Peter Reich" w:date="2017-10-25T11:04:00Z">
        <w:r w:rsidR="00E7094F">
          <w:rPr>
            <w:rFonts w:ascii="Times New Roman" w:hAnsi="Times New Roman" w:cs="Times New Roman"/>
          </w:rPr>
          <w:t xml:space="preserve"> (</w:t>
        </w:r>
        <w:proofErr w:type="spellStart"/>
        <w:r w:rsidR="00E7094F">
          <w:rPr>
            <w:rFonts w:ascii="Times New Roman" w:hAnsi="Times New Roman" w:cs="Times New Roman"/>
          </w:rPr>
          <w:t>Poorter</w:t>
        </w:r>
        <w:proofErr w:type="spellEnd"/>
        <w:r w:rsidR="00E7094F">
          <w:rPr>
            <w:rFonts w:ascii="Times New Roman" w:hAnsi="Times New Roman" w:cs="Times New Roman"/>
          </w:rPr>
          <w:t xml:space="preserve"> et al 2015)</w:t>
        </w:r>
      </w:ins>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p>
    <w:p w14:paraId="7338AE82" w14:textId="3CDAF87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in trees and forests. The simplest approach is to assume that trees partition a constant fraction of fixed C to each use, such as autotrophic respiration and the production of leaves, wood, and roots. This simple scheme is supported by linear relationships between production terms in some systems, such as a strong and constant relationship between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{"citationID":"a25a4md0hik","properties":{"formattedCitation":"(Duursma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w:t>
      </w:r>
      <w:ins w:id="8" w:author="Peter Reich" w:date="2017-10-25T11:05:00Z">
        <w:r w:rsidR="00E7094F">
          <w:rPr>
            <w:rFonts w:ascii="Times New Roman" w:hAnsi="Times New Roman" w:cs="Times New Roman"/>
          </w:rPr>
          <w:t xml:space="preserve">Poorter et al 2015, </w:t>
        </w:r>
      </w:ins>
      <w:r w:rsidR="00E92963" w:rsidRPr="00E92963">
        <w:rPr>
          <w:rFonts w:ascii="Times New Roman" w:hAnsi="Times New Roman" w:cs="Times New Roman"/>
        </w:rPr>
        <w:t>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the dynamic temporal responses that have been observed in some ecosystems, including forests exposed to atmospheric CO</w:t>
      </w:r>
      <w:r w:rsidRPr="009B00B8">
        <w:rPr>
          <w:rFonts w:ascii="Times New Roman" w:hAnsi="Times New Roman" w:cs="Times New Roman"/>
          <w:vertAlign w:val="subscript"/>
        </w:rPr>
        <w:t>2</w:t>
      </w:r>
      <w:r w:rsidRPr="009B00B8">
        <w:rPr>
          <w:rFonts w:ascii="Times New Roman" w:hAnsi="Times New Roman" w:cs="Times New Roman"/>
        </w:rPr>
        <w:t xml:space="preserve"> enrichment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{"citationID":"ag6n19vdep","properties":{"formattedCitation":"{\\rtf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(De Kauwe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via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relationships, Huber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 xml:space="preserve">the concept that trees increase C partitioning </w:t>
      </w:r>
      <w:r w:rsidRPr="009B00B8">
        <w:rPr>
          <w:rFonts w:ascii="Times New Roman" w:hAnsi="Times New Roman" w:cs="Times New Roman"/>
        </w:rPr>
        <w:lastRenderedPageBreak/>
        <w:t>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to be ecologically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Pr="009B00B8">
        <w:rPr>
          <w:rFonts w:ascii="Times New Roman" w:hAnsi="Times New Roman" w:cs="Times New Roman"/>
        </w:rPr>
        <w:t>. However, direct empirical evidence supporting this concept is relatively scarce, given the challenges involved in measuring allocation</w:t>
      </w:r>
      <w:ins w:id="9" w:author="Peter Reich" w:date="2017-10-25T10:01:00Z">
        <w:r w:rsidR="00BE6DD0">
          <w:rPr>
            <w:rFonts w:ascii="Times New Roman" w:hAnsi="Times New Roman" w:cs="Times New Roman"/>
          </w:rPr>
          <w:t xml:space="preserve"> (</w:t>
        </w:r>
        <w:proofErr w:type="spellStart"/>
        <w:r w:rsidR="00BE6DD0">
          <w:rPr>
            <w:rFonts w:ascii="Times New Roman" w:hAnsi="Times New Roman" w:cs="Times New Roman"/>
          </w:rPr>
          <w:t>Poorter</w:t>
        </w:r>
        <w:proofErr w:type="spellEnd"/>
        <w:r w:rsidR="00BE6DD0">
          <w:rPr>
            <w:rFonts w:ascii="Times New Roman" w:hAnsi="Times New Roman" w:cs="Times New Roman"/>
          </w:rPr>
          <w:t xml:space="preserve"> et al 2012, 201</w:t>
        </w:r>
      </w:ins>
      <w:ins w:id="10" w:author="Peter Reich" w:date="2017-10-25T11:01:00Z">
        <w:r w:rsidR="00E7094F">
          <w:rPr>
            <w:rFonts w:ascii="Times New Roman" w:hAnsi="Times New Roman" w:cs="Times New Roman"/>
          </w:rPr>
          <w:t>5</w:t>
        </w:r>
      </w:ins>
      <w:ins w:id="11" w:author="Peter Reich" w:date="2017-10-25T10:01:00Z">
        <w:r w:rsidR="00BE6DD0">
          <w:rPr>
            <w:rFonts w:ascii="Times New Roman" w:hAnsi="Times New Roman" w:cs="Times New Roman"/>
          </w:rPr>
          <w:t>)</w:t>
        </w:r>
      </w:ins>
      <w:r w:rsidR="008C2121">
        <w:rPr>
          <w:rFonts w:ascii="Times New Roman" w:hAnsi="Times New Roman" w:cs="Times New Roman"/>
        </w:rPr>
        <w:t>, but</w:t>
      </w:r>
      <w:r w:rsidRPr="009B00B8">
        <w:rPr>
          <w:rFonts w:ascii="Times New Roman" w:hAnsi="Times New Roman" w:cs="Times New Roman"/>
        </w:rPr>
        <w:t xml:space="preserve"> 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90451A0" w:rsidR="00563E99" w:rsidRDefault="00374242" w:rsidP="003B24EB">
      <w:pPr>
        <w:spacing w:before="120" w:line="360" w:lineRule="auto"/>
        <w:ind w:firstLine="720"/>
        <w:rPr>
          <w:rFonts w:ascii="Times New Roman" w:hAnsi="Times New Roman" w:cs="Times New Roman"/>
        </w:rPr>
      </w:pPr>
      <w:r w:rsidRPr="009B00B8">
        <w:rPr>
          <w:rFonts w:ascii="Times New Roman" w:hAnsi="Times New Roman" w:cs="Times New Roman"/>
        </w:rPr>
        <w:t>Temperature is a fundamentally important 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which affects tree C balance with warming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3B24EB">
        <w:rPr>
          <w:rFonts w:ascii="Times New Roman" w:hAnsi="Times New Roman" w:cs="Times New Roman"/>
        </w:rPr>
        <w:t>. Furthermore,</w:t>
      </w:r>
      <w:r w:rsidRPr="009B00B8">
        <w:rPr>
          <w:rFonts w:ascii="Times New Roman" w:hAnsi="Times New Roman" w:cs="Times New Roman"/>
        </w:rPr>
        <w:t xml:space="preserve"> </w:t>
      </w:r>
      <w:r w:rsidR="003B24EB">
        <w:rPr>
          <w:rFonts w:ascii="Times New Roman" w:hAnsi="Times New Roman" w:cs="Times New Roman"/>
        </w:rPr>
        <w:t>s</w:t>
      </w:r>
      <w:r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Pr="009B00B8">
        <w:rPr>
          <w:rFonts w:ascii="Times New Roman" w:hAnsi="Times New Roman" w:cs="Times New Roman"/>
        </w:rPr>
        <w:t xml:space="preserve">has been attributed to a warming-induced increase in </w:t>
      </w:r>
      <w:commentRangeStart w:id="12"/>
      <w:r w:rsidRPr="009B00B8">
        <w:rPr>
          <w:rFonts w:ascii="Times New Roman" w:hAnsi="Times New Roman" w:cs="Times New Roman"/>
        </w:rPr>
        <w:t>soil N availability</w:t>
      </w:r>
      <w:commentRangeEnd w:id="12"/>
      <w:r w:rsidR="00EC3235">
        <w:rPr>
          <w:rStyle w:val="CommentReference"/>
        </w:rPr>
        <w:commentReference w:id="12"/>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Pr="009B00B8">
        <w:rPr>
          <w:rFonts w:ascii="Times New Roman" w:hAnsi="Times New Roman" w:cs="Times New Roman"/>
        </w:rPr>
        <w:t xml:space="preserve">. A recent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study also indicated that warmer temperatures can reduce C allocation belowground in beech samplings via a direct effect on tree physiology, without the influence of an altered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 xml:space="preserve">Broad environmental gradients in mean annual temperature (MAT) are strongly correlated with the distribution of biomass, such that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Meta-analyses of experimental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Pr="009B00B8">
        <w:rPr>
          <w:rFonts w:ascii="Times New Roman" w:hAnsi="Times New Roman" w:cs="Times New Roman"/>
        </w:rPr>
        <w:t xml:space="preserve"> </w:t>
      </w:r>
      <w:r w:rsidR="008C2121">
        <w:rPr>
          <w:rFonts w:ascii="Times New Roman" w:hAnsi="Times New Roman" w:cs="Times New Roman"/>
        </w:rPr>
        <w:t>a</w:t>
      </w:r>
      <w:r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B43EA2D"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strongly impacts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ins w:id="13" w:author="Peter Reich" w:date="2017-10-25T10:06:00Z">
        <w:r w:rsidR="00D52565">
          <w:rPr>
            <w:rFonts w:ascii="Times New Roman" w:hAnsi="Times New Roman" w:cs="Times New Roman"/>
          </w:rPr>
          <w:t xml:space="preserve"> and for small individuals grown in artificial conditions, does increase allocation preferentially belowground (Reich 2002, </w:t>
        </w:r>
        <w:proofErr w:type="spellStart"/>
        <w:r w:rsidR="00D52565">
          <w:rPr>
            <w:rFonts w:ascii="Times New Roman" w:hAnsi="Times New Roman" w:cs="Times New Roman"/>
          </w:rPr>
          <w:t>Poor</w:t>
        </w:r>
        <w:r w:rsidR="00E7094F">
          <w:rPr>
            <w:rFonts w:ascii="Times New Roman" w:hAnsi="Times New Roman" w:cs="Times New Roman"/>
          </w:rPr>
          <w:t>ter</w:t>
        </w:r>
        <w:proofErr w:type="spellEnd"/>
        <w:r w:rsidR="00E7094F">
          <w:rPr>
            <w:rFonts w:ascii="Times New Roman" w:hAnsi="Times New Roman" w:cs="Times New Roman"/>
          </w:rPr>
          <w:t xml:space="preserve"> et al 2012</w:t>
        </w:r>
        <w:r w:rsidR="00D52565">
          <w:rPr>
            <w:rFonts w:ascii="Times New Roman" w:hAnsi="Times New Roman" w:cs="Times New Roman"/>
          </w:rPr>
          <w:t>)</w:t>
        </w:r>
      </w:ins>
      <w:r w:rsidR="00461ED8">
        <w:rPr>
          <w:rFonts w:ascii="Times New Roman" w:hAnsi="Times New Roman" w:cs="Times New Roman"/>
        </w:rPr>
        <w:t xml:space="preserve">. </w:t>
      </w:r>
      <w:r w:rsidRPr="009B00B8">
        <w:rPr>
          <w:rFonts w:ascii="Times New Roman" w:hAnsi="Times New Roman" w:cs="Times New Roman"/>
        </w:rPr>
        <w:t xml:space="preserve">The effects of drought are of particular concern given widespread forest mortality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{"citationID":"apeovacl4m","properties":{"formattedCitation":"{\\rtf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Allen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2015)</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and predictions that climate change may increase the frequency and severity of droughts in many </w:t>
      </w:r>
      <w:commentRangeStart w:id="14"/>
      <w:r w:rsidRPr="009B00B8">
        <w:rPr>
          <w:rFonts w:ascii="Times New Roman" w:hAnsi="Times New Roman" w:cs="Times New Roman"/>
        </w:rPr>
        <w:t>regions</w:t>
      </w:r>
      <w:r w:rsidR="00461ED8">
        <w:rPr>
          <w:rFonts w:ascii="Times New Roman" w:hAnsi="Times New Roman" w:cs="Times New Roman"/>
        </w:rPr>
        <w:t xml:space="preserve"> </w:t>
      </w:r>
      <w:commentRangeEnd w:id="14"/>
      <w:r w:rsidR="00EC3235">
        <w:rPr>
          <w:rStyle w:val="CommentReference"/>
        </w:rPr>
        <w:commentReference w:id="14"/>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ins w:id="15" w:author="Peter Reich" w:date="2017-10-25T10:06:00Z">
        <w:r w:rsidR="00D52565">
          <w:rPr>
            <w:rFonts w:ascii="Times New Roman" w:hAnsi="Times New Roman" w:cs="Times New Roman"/>
          </w:rPr>
          <w:t xml:space="preserve"> (</w:t>
        </w:r>
        <w:proofErr w:type="spellStart"/>
        <w:r w:rsidR="00D52565">
          <w:rPr>
            <w:rFonts w:ascii="Times New Roman" w:hAnsi="Times New Roman" w:cs="Times New Roman"/>
          </w:rPr>
          <w:t>Poorter</w:t>
        </w:r>
        <w:proofErr w:type="spellEnd"/>
        <w:r w:rsidR="00D52565">
          <w:rPr>
            <w:rFonts w:ascii="Times New Roman" w:hAnsi="Times New Roman" w:cs="Times New Roman"/>
          </w:rPr>
          <w:t xml:space="preserve"> et al </w:t>
        </w:r>
      </w:ins>
      <w:ins w:id="16" w:author="Peter Reich" w:date="2017-10-25T11:02:00Z">
        <w:r w:rsidR="00E7094F">
          <w:rPr>
            <w:rFonts w:ascii="Times New Roman" w:hAnsi="Times New Roman" w:cs="Times New Roman"/>
          </w:rPr>
          <w:t>2012</w:t>
        </w:r>
      </w:ins>
      <w:ins w:id="17" w:author="Peter Reich" w:date="2017-10-25T10:06:00Z">
        <w:r w:rsidR="00D52565">
          <w:rPr>
            <w:rFonts w:ascii="Times New Roman" w:hAnsi="Times New Roman" w:cs="Times New Roman"/>
          </w:rPr>
          <w:t>)</w:t>
        </w:r>
      </w:ins>
      <w:r w:rsidRPr="009B00B8">
        <w:rPr>
          <w:rFonts w:ascii="Times New Roman" w:hAnsi="Times New Roman" w:cs="Times New Roman"/>
        </w:rPr>
        <w:t xml:space="preserve">, there is limited support for this idea. </w:t>
      </w:r>
      <w:ins w:id="18" w:author="Peter Reich" w:date="2017-10-25T10:05:00Z">
        <w:r w:rsidR="00D52565">
          <w:rPr>
            <w:rFonts w:ascii="Times New Roman" w:hAnsi="Times New Roman" w:cs="Times New Roman"/>
          </w:rPr>
          <w:t>First, r</w:t>
        </w:r>
      </w:ins>
      <w:del w:id="19" w:author="Peter Reich" w:date="2017-10-25T10:05:00Z">
        <w:r w:rsidRPr="009B00B8" w:rsidDel="00D52565">
          <w:rPr>
            <w:rFonts w:ascii="Times New Roman" w:hAnsi="Times New Roman" w:cs="Times New Roman"/>
          </w:rPr>
          <w:delText>R</w:delText>
        </w:r>
      </w:del>
      <w:r w:rsidRPr="009B00B8">
        <w:rPr>
          <w:rFonts w:ascii="Times New Roman" w:hAnsi="Times New Roman" w:cs="Times New Roman"/>
        </w:rPr>
        <w:t xml:space="preserve">emarkably,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root mass fraction and aridity across a </w:t>
      </w:r>
      <w:r w:rsidRPr="009B00B8">
        <w:rPr>
          <w:rFonts w:ascii="Times New Roman" w:hAnsi="Times New Roman" w:cs="Times New Roman"/>
        </w:rPr>
        <w:lastRenderedPageBreak/>
        <w:t xml:space="preserve">global dataset of &gt;6,200 forests. </w:t>
      </w:r>
      <w:ins w:id="20" w:author="Peter Reich" w:date="2017-10-25T10:07:00Z">
        <w:r w:rsidR="00D52565">
          <w:rPr>
            <w:rFonts w:ascii="Times New Roman" w:hAnsi="Times New Roman" w:cs="Times New Roman"/>
          </w:rPr>
          <w:t xml:space="preserve">Second, and equally remarkably, </w:t>
        </w:r>
      </w:ins>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 and respiration,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ins w:id="21" w:author="Peter Reich" w:date="2017-10-25T10:08:00Z">
        <w:r w:rsidR="00D52565">
          <w:rPr>
            <w:rFonts w:ascii="Times New Roman" w:hAnsi="Times New Roman" w:cs="Times New Roman"/>
          </w:rPr>
          <w:t>Moreover, i</w:t>
        </w:r>
      </w:ins>
      <w:del w:id="22" w:author="Peter Reich" w:date="2017-10-25T10:08:00Z">
        <w:r w:rsidRPr="009B00B8" w:rsidDel="00D52565">
          <w:rPr>
            <w:rFonts w:ascii="Times New Roman" w:hAnsi="Times New Roman" w:cs="Times New Roman"/>
          </w:rPr>
          <w:delText>I</w:delText>
        </w:r>
      </w:del>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While the simple expectation of increased allocation to roots during drought is appealing, the reality of tree C allocation responses to drought are likely more complex and merit further </w:t>
      </w:r>
      <w:commentRangeStart w:id="23"/>
      <w:r w:rsidRPr="009B00B8">
        <w:rPr>
          <w:rFonts w:ascii="Times New Roman" w:hAnsi="Times New Roman" w:cs="Times New Roman"/>
        </w:rPr>
        <w:t>study</w:t>
      </w:r>
      <w:commentRangeEnd w:id="23"/>
      <w:r w:rsidR="00EC3235">
        <w:rPr>
          <w:rStyle w:val="CommentReference"/>
        </w:rPr>
        <w:commentReference w:id="23"/>
      </w:r>
      <w:r w:rsidRPr="009B00B8">
        <w:rPr>
          <w:rFonts w:ascii="Times New Roman" w:hAnsi="Times New Roman" w:cs="Times New Roman"/>
        </w:rPr>
        <w:t>.</w:t>
      </w:r>
    </w:p>
    <w:p w14:paraId="08E64C2C" w14:textId="10A1049D"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Furthermore, if warmer temperatures reduce C allocation belowground, then the ability of trees to acquire soil water may also be impaired. However, an experiment with young oak saplings in 3-m-tall open top chambers found no interaction between experimental warming and drought on tree growth or evapotranspiration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del w:id="24" w:author="Peter Reich" w:date="2017-10-25T10:10:00Z">
        <w:r w:rsidR="00AF22CC" w:rsidDel="00D52565">
          <w:rPr>
            <w:rFonts w:ascii="Times New Roman" w:hAnsi="Times New Roman" w:cs="Times New Roman"/>
          </w:rPr>
          <w:fldChar w:fldCharType="begin"/>
        </w:r>
        <w:r w:rsidR="00AF22CC" w:rsidDel="00D52565">
          <w:rPr>
            <w:rFonts w:ascii="Times New Roman" w:hAnsi="Times New Roman" w:cs="Times New Roman"/>
          </w:rPr>
          <w:del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delInstrText>
        </w:r>
        <w:r w:rsidR="00AF22CC" w:rsidDel="00D52565">
          <w:rPr>
            <w:rFonts w:ascii="Times New Roman" w:hAnsi="Times New Roman" w:cs="Times New Roman"/>
          </w:rPr>
          <w:fldChar w:fldCharType="separate"/>
        </w:r>
        <w:r w:rsidR="00AF22CC" w:rsidRPr="00AF22CC" w:rsidDel="00D52565">
          <w:rPr>
            <w:rFonts w:ascii="Times New Roman" w:hAnsi="Times New Roman" w:cs="Times New Roman"/>
            <w:szCs w:val="24"/>
          </w:rPr>
          <w:delText xml:space="preserve">(Volder </w:delText>
        </w:r>
        <w:r w:rsidR="00AF22CC" w:rsidRPr="00AF22CC" w:rsidDel="00D52565">
          <w:rPr>
            <w:rFonts w:ascii="Times New Roman" w:hAnsi="Times New Roman" w:cs="Times New Roman"/>
            <w:i/>
            <w:iCs/>
            <w:szCs w:val="24"/>
          </w:rPr>
          <w:delText>et al.</w:delText>
        </w:r>
        <w:r w:rsidR="00AF22CC" w:rsidRPr="00AF22CC" w:rsidDel="00D52565">
          <w:rPr>
            <w:rFonts w:ascii="Times New Roman" w:hAnsi="Times New Roman" w:cs="Times New Roman"/>
            <w:szCs w:val="24"/>
          </w:rPr>
          <w:delText>, 2013)</w:delText>
        </w:r>
        <w:r w:rsidR="00AF22CC" w:rsidDel="00D52565">
          <w:rPr>
            <w:rFonts w:ascii="Times New Roman" w:hAnsi="Times New Roman" w:cs="Times New Roman"/>
          </w:rPr>
          <w:fldChar w:fldCharType="end"/>
        </w:r>
        <w:r w:rsidR="00AF22CC" w:rsidDel="00D52565">
          <w:rPr>
            <w:rFonts w:ascii="Times New Roman" w:hAnsi="Times New Roman" w:cs="Times New Roman"/>
          </w:rPr>
          <w:delText xml:space="preserve">. </w:delText>
        </w:r>
      </w:del>
      <w:ins w:id="25" w:author="Peter Reich" w:date="2017-10-25T10:10:00Z">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D52565">
          <w:rPr>
            <w:rFonts w:ascii="Times New Roman" w:hAnsi="Times New Roman" w:cs="Times New Roman"/>
          </w:rPr>
          <w:t xml:space="preserve">; </w:t>
        </w:r>
      </w:ins>
      <w:r w:rsidRPr="009B00B8">
        <w:rPr>
          <w:rFonts w:ascii="Times New Roman" w:hAnsi="Times New Roman" w:cs="Times New Roman"/>
        </w:rPr>
        <w:t xml:space="preserve">The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Pr="009B00B8">
        <w:rPr>
          <w:rFonts w:ascii="Times New Roman" w:hAnsi="Times New Roman" w:cs="Times New Roman"/>
        </w:rPr>
        <w:t xml:space="preserve"> monocultures was unaffected by either warming or precipitation redistribution alone, but was strongly reduced in the combination of warm and dry conditions. However, the relative growth rate of </w:t>
      </w:r>
      <w:proofErr w:type="spellStart"/>
      <w:r w:rsidRPr="009B00B8">
        <w:rPr>
          <w:rFonts w:ascii="Times New Roman" w:hAnsi="Times New Roman" w:cs="Times New Roman"/>
          <w:i/>
        </w:rPr>
        <w:t>Juniperus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virginiana</w:t>
      </w:r>
      <w:proofErr w:type="spellEnd"/>
      <w:r w:rsidRPr="009B00B8">
        <w:rPr>
          <w:rFonts w:ascii="Times New Roman" w:hAnsi="Times New Roman" w:cs="Times New Roman"/>
        </w:rPr>
        <w:t xml:space="preserve"> was reduced by precipitation redistribution and increased by</w:t>
      </w:r>
      <w:r w:rsidR="00AF22CC">
        <w:rPr>
          <w:rFonts w:ascii="Times New Roman" w:hAnsi="Times New Roman" w:cs="Times New Roman"/>
        </w:rPr>
        <w:t xml:space="preserve"> warming, with no interactions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{"citationID":"ap1hv1sq3l","properties":{"formattedCitation":"{\\rtf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(Volder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Thus, it is challenging to generalize regarding the interactive effects of drought and warming on tree physiology and </w:t>
      </w:r>
      <w:commentRangeStart w:id="26"/>
      <w:r w:rsidRPr="009B00B8">
        <w:rPr>
          <w:rFonts w:ascii="Times New Roman" w:hAnsi="Times New Roman" w:cs="Times New Roman"/>
        </w:rPr>
        <w:t>growth</w:t>
      </w:r>
      <w:commentRangeEnd w:id="26"/>
      <w:r w:rsidR="00EC3235">
        <w:rPr>
          <w:rStyle w:val="CommentReference"/>
        </w:rPr>
        <w:commentReference w:id="26"/>
      </w:r>
      <w:r w:rsidRPr="009B00B8">
        <w:rPr>
          <w:rFonts w:ascii="Times New Roman" w:hAnsi="Times New Roman" w:cs="Times New Roman"/>
        </w:rPr>
        <w:t>.</w:t>
      </w:r>
    </w:p>
    <w:p w14:paraId="2E92D40F" w14:textId="1A4D15FB"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ins w:id="27" w:author="John E. Drake" w:date="2017-12-14T12:50:00Z">
        <w:r w:rsidR="00276682">
          <w:rPr>
            <w:rFonts w:ascii="Times New Roman" w:hAnsi="Times New Roman" w:cs="Times New Roman"/>
          </w:rPr>
          <w:t xml:space="preserve">Using the unique infrastructure of whole-tree chambers, </w:t>
        </w:r>
      </w:ins>
      <w:del w:id="28" w:author="John E. Drake" w:date="2017-12-14T12:50:00Z">
        <w:r w:rsidR="00374242" w:rsidRPr="009B00B8" w:rsidDel="00276682">
          <w:rPr>
            <w:rFonts w:ascii="Times New Roman" w:hAnsi="Times New Roman" w:cs="Times New Roman"/>
          </w:rPr>
          <w:delText>W</w:delText>
        </w:r>
      </w:del>
      <w:ins w:id="29" w:author="John E. Drake" w:date="2017-12-14T12:50:00Z">
        <w:r w:rsidR="00276682">
          <w:rPr>
            <w:rFonts w:ascii="Times New Roman" w:hAnsi="Times New Roman" w:cs="Times New Roman"/>
          </w:rPr>
          <w:t>w</w:t>
        </w:r>
      </w:ins>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 xml:space="preserve">production every 2 weeks. </w:t>
      </w:r>
      <w:commentRangeStart w:id="30"/>
      <w:r w:rsidR="00374242" w:rsidRPr="009B00B8">
        <w:rPr>
          <w:rFonts w:ascii="Times New Roman" w:hAnsi="Times New Roman" w:cs="Times New Roman"/>
        </w:rPr>
        <w:t>From these measurements, we derive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ins w:id="31" w:author="John E. Drake" w:date="2017-12-14T12:49:00Z">
        <w:r w:rsidR="00276682">
          <w:rPr>
            <w:rFonts w:ascii="Times New Roman" w:hAnsi="Times New Roman" w:cs="Times New Roman"/>
          </w:rPr>
          <w:t xml:space="preserve">use these data to test the </w:t>
        </w:r>
      </w:ins>
      <w:r w:rsidR="008C2121">
        <w:rPr>
          <w:rFonts w:ascii="Times New Roman" w:hAnsi="Times New Roman" w:cs="Times New Roman"/>
        </w:rPr>
        <w:t>predict</w:t>
      </w:r>
      <w:ins w:id="32" w:author="John E. Drake" w:date="2017-12-14T12:49:00Z">
        <w:r w:rsidR="00276682">
          <w:rPr>
            <w:rFonts w:ascii="Times New Roman" w:hAnsi="Times New Roman" w:cs="Times New Roman"/>
          </w:rPr>
          <w:t>ions</w:t>
        </w:r>
      </w:ins>
      <w:r w:rsidR="008C2121">
        <w:rPr>
          <w:rFonts w:ascii="Times New Roman" w:hAnsi="Times New Roman" w:cs="Times New Roman"/>
        </w:rPr>
        <w:t xml:space="preserve"> that warming </w:t>
      </w:r>
      <w:del w:id="33" w:author="John E. Drake" w:date="2017-12-14T12:49:00Z">
        <w:r w:rsidR="008C2121" w:rsidDel="00276682">
          <w:rPr>
            <w:rFonts w:ascii="Times New Roman" w:hAnsi="Times New Roman" w:cs="Times New Roman"/>
          </w:rPr>
          <w:delText xml:space="preserve">will </w:delText>
        </w:r>
      </w:del>
      <w:r w:rsidR="008C2121">
        <w:rPr>
          <w:rFonts w:ascii="Times New Roman" w:hAnsi="Times New Roman" w:cs="Times New Roman"/>
        </w:rPr>
        <w:t>decreases C partitioning belowground, while drought</w:t>
      </w:r>
      <w:ins w:id="34" w:author="John E. Drake" w:date="2017-12-14T12:50:00Z">
        <w:r w:rsidR="00276682">
          <w:rPr>
            <w:rFonts w:ascii="Times New Roman" w:hAnsi="Times New Roman" w:cs="Times New Roman"/>
          </w:rPr>
          <w:t xml:space="preserve"> </w:t>
        </w:r>
      </w:ins>
      <w:del w:id="35" w:author="John E. Drake" w:date="2017-12-14T12:50:00Z">
        <w:r w:rsidR="008C2121" w:rsidDel="00276682">
          <w:rPr>
            <w:rFonts w:ascii="Times New Roman" w:hAnsi="Times New Roman" w:cs="Times New Roman"/>
          </w:rPr>
          <w:delText xml:space="preserve"> will </w:delText>
        </w:r>
      </w:del>
      <w:r w:rsidR="008C2121">
        <w:rPr>
          <w:rFonts w:ascii="Times New Roman" w:hAnsi="Times New Roman" w:cs="Times New Roman"/>
        </w:rPr>
        <w:t>increase</w:t>
      </w:r>
      <w:ins w:id="36" w:author="John E. Drake" w:date="2017-12-14T12:49:00Z">
        <w:r w:rsidR="00276682">
          <w:rPr>
            <w:rFonts w:ascii="Times New Roman" w:hAnsi="Times New Roman" w:cs="Times New Roman"/>
          </w:rPr>
          <w:t>s</w:t>
        </w:r>
      </w:ins>
      <w:r w:rsidR="008C2121">
        <w:rPr>
          <w:rFonts w:ascii="Times New Roman" w:hAnsi="Times New Roman" w:cs="Times New Roman"/>
        </w:rPr>
        <w:t xml:space="preserve"> C partitioning belowground.</w:t>
      </w:r>
      <w:commentRangeEnd w:id="30"/>
      <w:r w:rsidR="00D52565">
        <w:rPr>
          <w:rStyle w:val="CommentReference"/>
        </w:rPr>
        <w:commentReference w:id="30"/>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70E960F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that enclosed a single tree rooted in soil (3.25 m in diameter, 9 m in height, </w:t>
      </w:r>
      <w:proofErr w:type="gramStart"/>
      <w:r w:rsidRPr="009B00B8">
        <w:rPr>
          <w:rFonts w:ascii="Times New Roman" w:hAnsi="Times New Roman" w:cs="Times New Roman"/>
        </w:rPr>
        <w:t>volume of ~53</w:t>
      </w:r>
      <w:proofErr w:type="gramEnd"/>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entire </w:t>
      </w:r>
      <w:r w:rsidR="009C5D79">
        <w:rPr>
          <w:rFonts w:ascii="Times New Roman" w:hAnsi="Times New Roman" w:cs="Times New Roman"/>
        </w:rPr>
        <w:t>tree crown</w:t>
      </w:r>
      <w:r w:rsidRPr="009B00B8">
        <w:rPr>
          <w:rFonts w:ascii="Times New Roman" w:hAnsi="Times New Roman" w:cs="Times New Roman"/>
        </w:rPr>
        <w:t xml:space="preserve"> 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482BE1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heavy duty polyethylene (300 µm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 the rooting volume of each tree was controlled and isolated from surrounding trees. Note however, that some </w:t>
      </w:r>
      <w:r w:rsidR="00DA7276">
        <w:rPr>
          <w:rFonts w:ascii="Times New Roman" w:hAnsi="Times New Roman" w:cs="Times New Roman"/>
        </w:rPr>
        <w:t>trees extended roots through the</w:t>
      </w:r>
      <w:r w:rsidRPr="009B00B8">
        <w:rPr>
          <w:rFonts w:ascii="Times New Roman" w:hAnsi="Times New Roman" w:cs="Times New Roman"/>
        </w:rPr>
        <w:t xml:space="preserve"> horizontal hard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77777777"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surface soil as used to fill the WTCs. </w:t>
      </w:r>
      <w:r w:rsidRPr="009B00B8">
        <w:rPr>
          <w:rFonts w:ascii="Times New Roman" w:hAnsi="Times New Roman" w:cs="Times New Roman"/>
          <w:i/>
        </w:rPr>
        <w:t>Eucalyptus</w:t>
      </w:r>
      <w:r w:rsidRPr="009B00B8">
        <w:rPr>
          <w:rFonts w:ascii="Times New Roman" w:hAnsi="Times New Roman" w:cs="Times New Roman"/>
          <w:i/>
        </w:rPr>
        <w:br/>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 xml:space="preserve">Trees assigned to the ambient and warmed temperature treatments had equivalent height and basal diameter when potted seedlings were placed into the WTCs in December 2012 (heights of 41.5 +/- standard error of 0.8 and 40.2 +/- 1.8 cm; diameters of 2.4 +/- of 0.1 and 2.5 +/- 0.1 mm in ambient and warmed treatment, respectively). </w:t>
      </w:r>
    </w:p>
    <w:p w14:paraId="240A48A7" w14:textId="073B132F"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 xml:space="preserve">2016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regularly and equally every 15 d with half the mean monthly rainfall. A water exclusion treatment was applied to half of the trees on 12 February 2014, resulting in a 2x2 factorial design between the experimental treatments of warming and drought (n = 3 after 12 </w:t>
      </w:r>
      <w:r w:rsidRPr="009B00B8">
        <w:rPr>
          <w:rFonts w:ascii="Times New Roman" w:hAnsi="Times New Roman" w:cs="Times New Roman"/>
        </w:rPr>
        <w:lastRenderedPageBreak/>
        <w:t xml:space="preserve">February 2014). Trees assigned to the drought treatment received no irrigation from 12 Feb 2014 through 5 May 2014, representing an extreme summer drought of nearly three months. </w:t>
      </w:r>
    </w:p>
    <w:p w14:paraId="3991E478" w14:textId="77777777" w:rsidR="00563E99" w:rsidRPr="009B00B8" w:rsidRDefault="00374242" w:rsidP="00DA7276">
      <w:pPr>
        <w:spacing w:before="120" w:line="360" w:lineRule="auto"/>
        <w:rPr>
          <w:rFonts w:ascii="Times New Roman" w:hAnsi="Times New Roman" w:cs="Times New Roman"/>
          <w:i/>
        </w:rPr>
      </w:pPr>
      <w:r w:rsidRPr="009B00B8">
        <w:rPr>
          <w:rFonts w:ascii="Times New Roman" w:hAnsi="Times New Roman" w:cs="Times New Roman"/>
          <w:i/>
        </w:rPr>
        <w:t>Soil water content and plant water status</w:t>
      </w:r>
    </w:p>
    <w:p w14:paraId="2CF6931B" w14:textId="79CED66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approximately 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6E564850"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permanently-installed in each chamber (CS650 time-domain reflectometers; Campbell Scientific, Logan, UT, USA). Sensors were installed horizontally at three depths: in the surface soil (10-cm-depth), at 30-cm-depth, and just above the hard layer of cemented manganese (~100-cm-depth). All sensors measured volumetric water content at 15-minute resolution; we present daily averages. </w:t>
      </w:r>
      <w:r w:rsidRPr="009B00B8">
        <w:rPr>
          <w:rFonts w:ascii="Times New Roman" w:hAnsi="Times New Roman" w:cs="Times New Roman"/>
        </w:rPr>
        <w:br/>
      </w:r>
      <w:r w:rsidRPr="009B00B8">
        <w:rPr>
          <w:rFonts w:ascii="Times New Roman" w:hAnsi="Times New Roman" w:cs="Times New Roman"/>
        </w:rPr>
        <w:tab/>
        <w:t>We also utilized neutron-probe measurements to assess variation in soil volumetric water content throughout the soil profile, including deep soil (25-425 cm depth). 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7D2C29A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each tree’s </w:t>
      </w:r>
      <w:r w:rsidR="009C5D79">
        <w:rPr>
          <w:rFonts w:ascii="Times New Roman" w:hAnsi="Times New Roman" w:cs="Times New Roman"/>
        </w:rPr>
        <w:t>crown</w:t>
      </w:r>
      <w:r w:rsidRPr="009B00B8">
        <w:rPr>
          <w:rFonts w:ascii="Times New Roman" w:hAnsi="Times New Roman" w:cs="Times New Roman"/>
        </w:rPr>
        <w:t xml:space="preserve"> 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549B628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hourly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 for a complete description. In brief, we utilized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We assumed GPP to be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w:t>
      </w:r>
      <w:r w:rsidRPr="009B00B8">
        <w:rPr>
          <w:rFonts w:ascii="Times New Roman" w:hAnsi="Times New Roman" w:cs="Times New Roman"/>
        </w:rPr>
        <w:lastRenderedPageBreak/>
        <w:t xml:space="preserve">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mass of all trees was measured destructively at the end of the experiment (26 May 2014). Tree mass was measured as the sum of five components: stem, branches, leaves, coarse roots, and fine roots.</w:t>
      </w:r>
    </w:p>
    <w:p w14:paraId="02BF4F63" w14:textId="193D462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equal heights (lower, middle, and upper thirds). All branches were cut flush to the stem, grouped by layer, 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was measured for total leaf area </w:t>
      </w:r>
      <w:r w:rsidR="00EA2D30">
        <w:rPr>
          <w:rFonts w:ascii="Times New Roman" w:hAnsi="Times New Roman" w:cs="Times New Roman"/>
        </w:rPr>
        <w:t xml:space="preserve">for each layer </w:t>
      </w:r>
      <w:r w:rsidRPr="009B00B8">
        <w:rPr>
          <w:rFonts w:ascii="Times New Roman" w:hAnsi="Times New Roman" w:cs="Times New Roman"/>
        </w:rPr>
        <w:t xml:space="preserve">(LI-3100C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 fresh volume was measured using Archimedes principle of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Wood and bark densities were similar (mean of 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modestly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directly after drying at 70 °C until sample mass no longer changed; this took up to seven weeks</w:t>
      </w:r>
      <w:r w:rsidR="00EA2D30">
        <w:rPr>
          <w:rFonts w:ascii="Times New Roman" w:hAnsi="Times New Roman" w:cs="Times New Roman"/>
        </w:rPr>
        <w:t>.</w:t>
      </w:r>
    </w:p>
    <w:p w14:paraId="00554DC1" w14:textId="12EBE58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at random locations within each chamber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Pr="009B00B8">
        <w:rPr>
          <w:rFonts w:ascii="Times New Roman" w:hAnsi="Times New Roman" w:cs="Times New Roman"/>
        </w:rPr>
        <w:t>These cores were separated into two depths of 0-25 cm and 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hand by washing samples through 2-mm and then 1-mm brass sieves; fine roots were defined as all roots &lt; 2-mm-diameter. Fine root dry mass was measured directly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Aboveground biomass was estimated every fortnight (i.e., every two weeks) for each tree as the sum of wood, bark, branch, and leaf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03F0FAB"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 in total 86,431 leaves were counted.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668B76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project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w:lastRenderedPageBreak/>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includes all C put belowground to root production, respiration, and exudation, as well as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78EDFC83" w14:textId="77777777" w:rsidR="00316973"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the roles of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of this relationship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experimental warming, we expect the warmed treatment to have a higher y-intercept than the ambient treatment. However if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xml:space="preserve">, we expect the ambient and warmed treatments to have equivalent </w:t>
      </w:r>
      <w:commentRangeStart w:id="37"/>
      <w:r w:rsidRPr="009B00B8">
        <w:rPr>
          <w:rFonts w:ascii="Times New Roman" w:hAnsi="Times New Roman" w:cs="Times New Roman"/>
        </w:rPr>
        <w:t>intercepts</w:t>
      </w:r>
      <w:commentRangeEnd w:id="37"/>
      <w:r w:rsidR="00EC3235">
        <w:rPr>
          <w:rStyle w:val="CommentReference"/>
        </w:rPr>
        <w:commentReference w:id="37"/>
      </w:r>
      <w:r w:rsidRPr="009B00B8">
        <w:rPr>
          <w:rFonts w:ascii="Times New Roman" w:hAnsi="Times New Roman" w:cs="Times New Roman"/>
        </w:rPr>
        <w:t>.</w:t>
      </w:r>
    </w:p>
    <w:p w14:paraId="0A8AB430" w14:textId="1AB79AA9"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7329374B"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 xml:space="preserve">Many </w:t>
      </w:r>
      <w:r>
        <w:rPr>
          <w:rFonts w:ascii="Times New Roman" w:hAnsi="Times New Roman" w:cs="Times New Roman"/>
          <w:lang w:val="en-US"/>
        </w:rPr>
        <w:t xml:space="preserve">datasets </w:t>
      </w:r>
      <w:r w:rsidRPr="00316973">
        <w:rPr>
          <w:rFonts w:ascii="Times New Roman" w:hAnsi="Times New Roman" w:cs="Times New Roman"/>
          <w:lang w:val="en-US"/>
        </w:rPr>
        <w:t>consist</w:t>
      </w:r>
      <w:r>
        <w:rPr>
          <w:rFonts w:ascii="Times New Roman" w:hAnsi="Times New Roman" w:cs="Times New Roman"/>
          <w:lang w:val="en-US"/>
        </w:rPr>
        <w:t>ed</w:t>
      </w:r>
      <w:r w:rsidRPr="00316973">
        <w:rPr>
          <w:rFonts w:ascii="Times New Roman" w:hAnsi="Times New Roman" w:cs="Times New Roman"/>
          <w:lang w:val="en-US"/>
        </w:rPr>
        <w:t xml:space="preserve"> of longitudinal measurements</w:t>
      </w:r>
      <w:r>
        <w:rPr>
          <w:rFonts w:ascii="Times New Roman" w:hAnsi="Times New Roman" w:cs="Times New Roman"/>
          <w:lang w:val="en-US"/>
        </w:rPr>
        <w:t xml:space="preserve"> </w:t>
      </w:r>
      <w:r w:rsidRPr="00316973">
        <w:rPr>
          <w:rFonts w:ascii="Times New Roman" w:hAnsi="Times New Roman" w:cs="Times New Roman"/>
          <w:lang w:val="en-US"/>
        </w:rPr>
        <w:t>over time</w:t>
      </w:r>
      <w:r>
        <w:rPr>
          <w:rFonts w:ascii="Times New Roman" w:hAnsi="Times New Roman" w:cs="Times New Roman"/>
          <w:lang w:val="en-US"/>
        </w:rPr>
        <w:t xml:space="preserve"> of twelve individual trees (N=12).</w:t>
      </w:r>
      <w:r w:rsidRPr="00316973">
        <w:rPr>
          <w:rFonts w:ascii="Times New Roman" w:hAnsi="Times New Roman" w:cs="Times New Roman"/>
        </w:rPr>
        <w:t xml:space="preserve"> </w:t>
      </w: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variance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Datasets that were not longitudinal in nature, such as the final harvest data, were analyzed as a simple 2x2 ANOVA using the ‘lm’ function in R.</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50292B54"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strongly increased the rates of diameter and height growth (Fig. 1ab),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223EDF">
        <w:rPr>
          <w:rFonts w:ascii="Times New Roman" w:hAnsi="Times New Roman" w:cs="Times New Roman"/>
        </w:rPr>
        <w:t>As such, t</w:t>
      </w:r>
      <w:r w:rsidRPr="009B00B8">
        <w:rPr>
          <w:rFonts w:ascii="Times New Roman" w:hAnsi="Times New Roman" w:cs="Times New Roman"/>
        </w:rPr>
        <w:t>rees in the warmed treatment were considerably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EA2D30">
        <w:rPr>
          <w:rFonts w:ascii="Times New Roman" w:hAnsi="Times New Roman" w:cs="Times New Roman"/>
        </w:rPr>
        <w:t>After</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however, the size of the ambient and warmed treatment trees converged such that tree diameters and heights did not differ at the end of the experiment (Fig. 1ab). However, warmed trees had a larger amount of leaf area than control trees during most of the experiment (Fig. 1c). 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04D4A5C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38"/>
      <w:r w:rsidRPr="009B00B8">
        <w:rPr>
          <w:rFonts w:ascii="Times New Roman" w:hAnsi="Times New Roman" w:cs="Times New Roman"/>
        </w:rPr>
        <w:t>tree C uptake via photosynthesi</w:t>
      </w:r>
      <w:commentRangeEnd w:id="38"/>
      <w:r w:rsidR="00F70B31">
        <w:rPr>
          <w:rStyle w:val="CommentReference"/>
        </w:rPr>
        <w:commentReference w:id="38"/>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B1A5E4E"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imposed an experimental drought during the Austral summer, in which all water 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relatively high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14EAD2EE"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 but</w:t>
      </w:r>
      <w:r w:rsidRPr="009B00B8">
        <w:rPr>
          <w:rFonts w:ascii="Times New Roman" w:hAnsi="Times New Roman" w:cs="Times New Roman"/>
        </w:rPr>
        <w:t xml:space="preserve"> the final harvest occurred after the size of ambient and warmed trees had converged (Fig. 1). The lack of difference in final mass between the ambient and warmed treatments likely arose from an experimental warming effect that varied through time. That is, experimental warming increased growth during cool periods, but reduced growth during warm periods (Fig. 1). The only </w:t>
      </w:r>
      <w:r w:rsidRPr="009B00B8">
        <w:rPr>
          <w:rFonts w:ascii="Times New Roman" w:hAnsi="Times New Roman" w:cs="Times New Roman"/>
        </w:rPr>
        <w:lastRenderedPageBreak/>
        <w:t>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The </w:t>
      </w:r>
      <w:commentRangeStart w:id="39"/>
      <w:r w:rsidRPr="009B00B8">
        <w:rPr>
          <w:rFonts w:ascii="Times New Roman" w:hAnsi="Times New Roman" w:cs="Times New Roman"/>
        </w:rPr>
        <w:t>A-Dry trees had higher fine root biomass</w:t>
      </w:r>
      <w:commentRangeEnd w:id="39"/>
      <w:r w:rsidR="00D366EA">
        <w:rPr>
          <w:rStyle w:val="CommentReference"/>
        </w:rPr>
        <w:commentReference w:id="39"/>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40"/>
      <w:r w:rsidRPr="009B00B8">
        <w:rPr>
          <w:rFonts w:ascii="Times New Roman" w:hAnsi="Times New Roman" w:cs="Times New Roman"/>
          <w:i/>
        </w:rPr>
        <w:t>Plant</w:t>
      </w:r>
      <w:commentRangeEnd w:id="40"/>
      <w:r w:rsidR="00D366EA">
        <w:rPr>
          <w:rStyle w:val="CommentReference"/>
        </w:rPr>
        <w:commentReference w:id="40"/>
      </w:r>
      <w:r w:rsidRPr="009B00B8">
        <w:rPr>
          <w:rFonts w:ascii="Times New Roman" w:hAnsi="Times New Roman" w:cs="Times New Roman"/>
          <w:i/>
        </w:rPr>
        <w:t xml:space="preserve"> and soil water status</w:t>
      </w:r>
    </w:p>
    <w:p w14:paraId="6F2C8509" w14:textId="0C6DAA8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treatment effectively reduced soil volumetric water content</w:t>
      </w:r>
      <w:r w:rsidR="000F67B0">
        <w:rPr>
          <w:rFonts w:ascii="Times New Roman" w:hAnsi="Times New Roman" w:cs="Times New Roman"/>
        </w:rPr>
        <w:t>, as expected</w:t>
      </w:r>
      <w:r w:rsidRPr="009B00B8">
        <w:rPr>
          <w:rFonts w:ascii="Times New Roman" w:hAnsi="Times New Roman" w:cs="Times New Roman"/>
        </w:rPr>
        <w:t xml:space="preserve"> (Fig. 4). Volumetric water content was reduced by the drought treatment at 10, 50, and 100 cm depth (Fig. 4a-c) to values that were approximately equivalent with the permanent wilting point of this soil</w:t>
      </w:r>
      <w:r w:rsidR="000F67B0">
        <w:rPr>
          <w:rFonts w:ascii="Times New Roman" w:hAnsi="Times New Roman" w:cs="Times New Roman"/>
        </w:rPr>
        <w:t xml:space="preserve"> for nearly two months</w:t>
      </w:r>
      <w:r w:rsidRPr="009B00B8">
        <w:rPr>
          <w:rFonts w:ascii="Times New Roman" w:hAnsi="Times New Roman" w:cs="Times New Roman"/>
        </w:rPr>
        <w:t xml:space="preserve"> (</w:t>
      </w:r>
      <w:r w:rsidRPr="009B00B8">
        <w:rPr>
          <w:rFonts w:ascii="Times New Roman" w:hAnsi="Times New Roman" w:cs="Times New Roman"/>
          <w:i/>
        </w:rPr>
        <w:t>i.e.</w:t>
      </w:r>
      <w:r w:rsidRPr="009B00B8">
        <w:rPr>
          <w:rFonts w:ascii="Times New Roman" w:hAnsi="Times New Roman" w:cs="Times New Roman"/>
        </w:rPr>
        <w:t>, volumetric water content at which soil water potential is -1.5 MPa; 0.05 m</w:t>
      </w:r>
      <w:r w:rsidRPr="009B00B8">
        <w:rPr>
          <w:rFonts w:ascii="Times New Roman" w:hAnsi="Times New Roman" w:cs="Times New Roman"/>
          <w:vertAlign w:val="superscript"/>
        </w:rPr>
        <w:t>3</w:t>
      </w:r>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w:t>
      </w:r>
      <w:r w:rsidR="000F67B0">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the drought effect on Ψ</w:t>
      </w:r>
      <w:r w:rsidRPr="009B00B8">
        <w:rPr>
          <w:rFonts w:ascii="Times New Roman" w:hAnsi="Times New Roman" w:cs="Times New Roman"/>
          <w:vertAlign w:val="subscript"/>
        </w:rPr>
        <w:t>L-PD</w:t>
      </w:r>
      <w:r w:rsidRPr="009B00B8">
        <w:rPr>
          <w:rFonts w:ascii="Times New Roman" w:hAnsi="Times New Roman" w:cs="Times New Roman"/>
        </w:rPr>
        <w:t xml:space="preserve"> was modest</w:t>
      </w:r>
      <w:r w:rsidR="008B0C63">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8B0C63" w:rsidRPr="009B00B8">
        <w:rPr>
          <w:rFonts w:ascii="Times New Roman" w:hAnsi="Times New Roman" w:cs="Times New Roman"/>
        </w:rPr>
        <w:t>-0.29 +/- 0.02 in control, -0</w:t>
      </w:r>
      <w:r w:rsidR="008B0C63">
        <w:rPr>
          <w:rFonts w:ascii="Times New Roman" w:hAnsi="Times New Roman" w:cs="Times New Roman"/>
        </w:rPr>
        <w:t>.48 +/- 0.05 in dry treatments)</w:t>
      </w:r>
      <w:r w:rsidRPr="009B00B8">
        <w:rPr>
          <w:rFonts w:ascii="Times New Roman" w:hAnsi="Times New Roman" w:cs="Times New Roman"/>
        </w:rPr>
        <w:t>, such that Ψ</w:t>
      </w:r>
      <w:r w:rsidRPr="009B00B8">
        <w:rPr>
          <w:rFonts w:ascii="Times New Roman" w:hAnsi="Times New Roman" w:cs="Times New Roman"/>
          <w:vertAlign w:val="subscript"/>
        </w:rPr>
        <w:t>L-PD</w:t>
      </w:r>
      <w:r w:rsidRPr="009B00B8">
        <w:rPr>
          <w:rFonts w:ascii="Times New Roman" w:hAnsi="Times New Roman" w:cs="Times New Roman"/>
        </w:rPr>
        <w:t xml:space="preserve"> in the dry treatments did not approach extremely negative values that would be expected to impair physiological function</w:t>
      </w:r>
      <w:r w:rsidR="008B0C63">
        <w:rPr>
          <w:rFonts w:ascii="Times New Roman" w:hAnsi="Times New Roman" w:cs="Times New Roman"/>
        </w:rPr>
        <w:t>.</w:t>
      </w:r>
      <w:r w:rsidRPr="009B00B8">
        <w:rPr>
          <w:rFonts w:ascii="Times New Roman" w:hAnsi="Times New Roman" w:cs="Times New Roman"/>
        </w:rPr>
        <w:t xml:space="preserve"> Thus despite extremely dry surface soils (Fig. 4a-c), trees in the drought treatment maintained high rates of transpiration (Fig. 2c) and relatively moderate Ψ</w:t>
      </w:r>
      <w:r w:rsidRPr="009B00B8">
        <w:rPr>
          <w:rFonts w:ascii="Times New Roman" w:hAnsi="Times New Roman" w:cs="Times New Roman"/>
          <w:vertAlign w:val="subscript"/>
        </w:rPr>
        <w:t>L-PD</w:t>
      </w:r>
      <w:r w:rsidRPr="009B00B8">
        <w:rPr>
          <w:rFonts w:ascii="Times New Roman" w:hAnsi="Times New Roman" w:cs="Times New Roman"/>
        </w:rPr>
        <w:t xml:space="preserve"> (Fig. 4d).</w:t>
      </w:r>
    </w:p>
    <w:p w14:paraId="72F01E4A" w14:textId="48C5FC8F"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I</w:t>
      </w:r>
      <w:r w:rsidRPr="009B00B8">
        <w:rPr>
          <w:rFonts w:ascii="Times New Roman" w:hAnsi="Times New Roman" w:cs="Times New Roman"/>
        </w:rPr>
        <w:t xml:space="preserve">t appears that </w:t>
      </w:r>
      <w:r w:rsidR="000F67B0">
        <w:rPr>
          <w:rFonts w:ascii="Times New Roman" w:hAnsi="Times New Roman" w:cs="Times New Roman"/>
        </w:rPr>
        <w:t xml:space="preserve">the horizontal layer of </w:t>
      </w:r>
      <w:proofErr w:type="spellStart"/>
      <w:r w:rsidR="000F67B0">
        <w:rPr>
          <w:rFonts w:ascii="Times New Roman" w:hAnsi="Times New Roman" w:cs="Times New Roman"/>
        </w:rPr>
        <w:t>cenmented</w:t>
      </w:r>
      <w:proofErr w:type="spellEnd"/>
      <w:r w:rsidR="000F67B0">
        <w:rPr>
          <w:rFonts w:ascii="Times New Roman" w:hAnsi="Times New Roman" w:cs="Times New Roman"/>
        </w:rPr>
        <w:t xml:space="preserve"> manganese at ~1-m-depth was an incomplete root barrier,</w:t>
      </w:r>
      <w:r w:rsidRPr="009B00B8">
        <w:rPr>
          <w:rFonts w:ascii="Times New Roman" w:hAnsi="Times New Roman" w:cs="Times New Roman"/>
        </w:rPr>
        <w:t xml:space="preserve"> as we observed a few roots of approximately 1-cm-diameter penetrating through this barrier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Pr="009B00B8">
        <w:rPr>
          <w:rFonts w:ascii="Times New Roman" w:hAnsi="Times New Roman" w:cs="Times New Roman"/>
        </w:rPr>
        <w:t xml:space="preserve">). Furthermore, neutron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bookmarkStart w:id="41" w:name="_GoBack"/>
      <w:bookmarkEnd w:id="41"/>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w:t>
      </w:r>
      <w:proofErr w:type="spellStart"/>
      <w:r w:rsidRPr="009B00B8">
        <w:rPr>
          <w:rFonts w:ascii="Times New Roman" w:hAnsi="Times New Roman" w:cs="Times New Roman"/>
        </w:rPr>
        <w:t>Duursma</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commentRangeStart w:id="42"/>
      <w:r w:rsidRPr="009B00B8">
        <w:rPr>
          <w:rFonts w:ascii="Times New Roman" w:hAnsi="Times New Roman" w:cs="Times New Roman"/>
        </w:rPr>
        <w:t>2011</w:t>
      </w:r>
      <w:commentRangeEnd w:id="42"/>
      <w:r w:rsidR="00F70B31">
        <w:rPr>
          <w:rStyle w:val="CommentReference"/>
        </w:rPr>
        <w:commentReference w:id="42"/>
      </w:r>
      <w:r w:rsidRPr="009B00B8">
        <w:rPr>
          <w:rFonts w:ascii="Times New Roman" w:hAnsi="Times New Roman" w:cs="Times New Roman"/>
        </w:rPr>
        <w:t>).</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43"/>
      <w:r w:rsidRPr="009B00B8">
        <w:rPr>
          <w:rFonts w:ascii="Times New Roman" w:hAnsi="Times New Roman" w:cs="Times New Roman"/>
        </w:rPr>
        <w:t>error</w:t>
      </w:r>
      <w:commentRangeEnd w:id="43"/>
      <w:r w:rsidR="00D366EA">
        <w:rPr>
          <w:rStyle w:val="CommentReference"/>
        </w:rPr>
        <w:commentReference w:id="43"/>
      </w:r>
      <w:r w:rsidRPr="009B00B8">
        <w:rPr>
          <w:rFonts w:ascii="Times New Roman" w:hAnsi="Times New Roman" w:cs="Times New Roman"/>
        </w:rPr>
        <w:t>.</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t>
      </w:r>
      <w:r w:rsidRPr="009B00B8">
        <w:rPr>
          <w:rFonts w:ascii="Times New Roman" w:hAnsi="Times New Roman" w:cs="Times New Roman"/>
        </w:rPr>
        <w:lastRenderedPageBreak/>
        <w:t xml:space="preserve">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3A123D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 xml:space="preserve">/GPP, and Residual/GPP (Fig. 6).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commentRangeStart w:id="44"/>
      <w:r w:rsidRPr="009B00B8">
        <w:rPr>
          <w:rFonts w:ascii="Times New Roman" w:hAnsi="Times New Roman" w:cs="Times New Roman"/>
        </w:rPr>
        <w:t xml:space="preserve">Thus, experimental warming increased the partitioning of GPP to aboveground components and decreased partitioning belowground. This effect was consistent with warming effect on root mass ratios observed at the final harvest (Fig. 3b). </w:t>
      </w:r>
      <w:commentRangeEnd w:id="44"/>
      <w:r w:rsidR="003F4DBD">
        <w:rPr>
          <w:rStyle w:val="CommentReference"/>
        </w:rPr>
        <w:commentReference w:id="44"/>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Pr="009B00B8">
        <w:rPr>
          <w:rFonts w:ascii="Times New Roman" w:hAnsi="Times New Roman" w:cs="Times New Roman"/>
        </w:rPr>
        <w:t xml:space="preserve">: drought decreased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(-6%), increased R</w:t>
      </w:r>
      <w:r w:rsidRPr="009B00B8">
        <w:rPr>
          <w:rFonts w:ascii="Times New Roman" w:hAnsi="Times New Roman" w:cs="Times New Roman"/>
          <w:vertAlign w:val="subscript"/>
        </w:rPr>
        <w:t>a</w:t>
      </w:r>
      <w:r w:rsidRPr="009B00B8">
        <w:rPr>
          <w:rFonts w:ascii="Times New Roman" w:hAnsi="Times New Roman" w:cs="Times New Roman"/>
        </w:rPr>
        <w:t>/GPP (+7%), and increased Residual/GPP (+2%). Averaged across the entire experiment and all treatments, these trees expended 43% of GPP for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29% of GPP for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with 28% remaining for belowground C allocation and measurement error.</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4ACA3835" w14:textId="5852FA7D" w:rsidR="00563E99" w:rsidRPr="008B0C63" w:rsidRDefault="00374242">
      <w:pPr>
        <w:spacing w:line="360" w:lineRule="auto"/>
        <w:rPr>
          <w:rFonts w:ascii="Times New Roman" w:hAnsi="Times New Roman" w:cs="Times New Roman"/>
        </w:rPr>
      </w:pPr>
      <w:r w:rsidRPr="009B00B8">
        <w:rPr>
          <w:rFonts w:ascii="Times New Roman" w:hAnsi="Times New Roman" w:cs="Times New Roman"/>
        </w:rPr>
        <w:t xml:space="preserve">One of the advantages of combining growth and respiratory measurements is the ability to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45"/>
      <w:r w:rsidRPr="009B00B8">
        <w:rPr>
          <w:rFonts w:ascii="Times New Roman" w:hAnsi="Times New Roman" w:cs="Times New Roman"/>
        </w:rPr>
        <w:t>There was a strong and linear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aboveground tree C and relative growth rate (RGR; Fig. 7). </w:t>
      </w:r>
      <w:commentRangeEnd w:id="45"/>
      <w:r w:rsidR="003F4DBD">
        <w:rPr>
          <w:rStyle w:val="CommentReference"/>
        </w:rPr>
        <w:commentReference w:id="45"/>
      </w:r>
      <w:r w:rsidR="00EA2D30">
        <w:rPr>
          <w:rFonts w:ascii="Times New Roman" w:hAnsi="Times New Roman" w:cs="Times New Roman"/>
        </w:rPr>
        <w:t>N</w:t>
      </w:r>
      <w:r w:rsidRPr="009B00B8">
        <w:rPr>
          <w:rFonts w:ascii="Times New Roman" w:hAnsi="Times New Roman" w:cs="Times New Roman"/>
        </w:rPr>
        <w:t xml:space="preserve">either the slope nor the intercept of this relationship were affected by experimental treatments (all </w:t>
      </w:r>
      <w:r w:rsidRPr="009B00B8">
        <w:rPr>
          <w:rFonts w:ascii="Times New Roman" w:hAnsi="Times New Roman" w:cs="Times New Roman"/>
          <w:i/>
        </w:rPr>
        <w:t>P</w:t>
      </w:r>
      <w:r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Pr="009B00B8">
        <w:rPr>
          <w:rFonts w:ascii="Times New Roman" w:hAnsi="Times New Roman" w:cs="Times New Roman"/>
          <w:vertAlign w:val="subscript"/>
        </w:rPr>
        <w:t>a</w:t>
      </w:r>
      <w:r w:rsidRPr="009B00B8">
        <w:rPr>
          <w:rFonts w:ascii="Times New Roman" w:hAnsi="Times New Roman" w:cs="Times New Roman"/>
        </w:rPr>
        <w:t xml:space="preserve"> in the absence of aboveground growth, which reflects maintenance respiration. The lack of a warming effect on this y-intercept is consistent with respiratory</w:t>
      </w:r>
      <w:r w:rsidR="008B0C63">
        <w:rPr>
          <w:rFonts w:ascii="Times New Roman" w:hAnsi="Times New Roman" w:cs="Times New Roman"/>
        </w:rPr>
        <w:t xml:space="preserve"> temperature acclimation;</w:t>
      </w:r>
      <w:r w:rsidRPr="009B00B8">
        <w:rPr>
          <w:rFonts w:ascii="Times New Roman" w:hAnsi="Times New Roman" w:cs="Times New Roman"/>
        </w:rPr>
        <w:t xml:space="preserve"> trees in the ambient and warmed treatments expended similar amounts of C on maintenance respiration, despite the increased temperature in the warmed treatment. </w:t>
      </w:r>
      <w:commentRangeStart w:id="46"/>
      <w:r w:rsidRPr="009B00B8">
        <w:rPr>
          <w:rFonts w:ascii="Times New Roman" w:hAnsi="Times New Roman" w:cs="Times New Roman"/>
        </w:rPr>
        <w:t>The slope of the relationship (Fig. 7) was strongly positive (mean of 0.0059, 95% CI of 0.0053 to 0.0065), indicating that much of the R</w:t>
      </w:r>
      <w:r w:rsidRPr="009B00B8">
        <w:rPr>
          <w:rFonts w:ascii="Times New Roman" w:hAnsi="Times New Roman" w:cs="Times New Roman"/>
          <w:vertAlign w:val="subscript"/>
        </w:rPr>
        <w:t>a</w:t>
      </w:r>
      <w:r w:rsidRPr="009B00B8">
        <w:rPr>
          <w:rFonts w:ascii="Times New Roman" w:hAnsi="Times New Roman" w:cs="Times New Roman"/>
        </w:rPr>
        <w:t xml:space="preserve"> observed at the whole-</w:t>
      </w:r>
      <w:r w:rsidR="009C5D79">
        <w:rPr>
          <w:rFonts w:ascii="Times New Roman" w:hAnsi="Times New Roman" w:cs="Times New Roman"/>
        </w:rPr>
        <w:t>crown</w:t>
      </w:r>
      <w:r w:rsidRPr="009B00B8">
        <w:rPr>
          <w:rFonts w:ascii="Times New Roman" w:hAnsi="Times New Roman" w:cs="Times New Roman"/>
        </w:rPr>
        <w:t xml:space="preserve"> scale was attributable to construction respiration. </w:t>
      </w:r>
      <w:commentRangeEnd w:id="46"/>
      <w:r w:rsidR="00721B7D">
        <w:rPr>
          <w:rStyle w:val="CommentReference"/>
        </w:rPr>
        <w:commentReference w:id="46"/>
      </w:r>
      <w:r w:rsidR="008B0C63">
        <w:rPr>
          <w:rFonts w:ascii="Times New Roman" w:hAnsi="Times New Roman" w:cs="Times New Roman"/>
        </w:rPr>
        <w:t>O</w:t>
      </w:r>
      <w:r w:rsidRPr="009B00B8">
        <w:rPr>
          <w:rFonts w:ascii="Times New Roman" w:hAnsi="Times New Roman" w:cs="Times New Roman"/>
        </w:rPr>
        <w:t xml:space="preserve">bservations during the drought period followed the general </w:t>
      </w:r>
      <w:r w:rsidRPr="009B00B8">
        <w:rPr>
          <w:rFonts w:ascii="Times New Roman" w:hAnsi="Times New Roman" w:cs="Times New Roman"/>
        </w:rPr>
        <w:lastRenderedPageBreak/>
        <w:t>relationship, with lower values on both axes (Fig. 7). Thus, the experimental drought reduced R</w:t>
      </w:r>
      <w:r w:rsidRPr="009B00B8">
        <w:rPr>
          <w:rFonts w:ascii="Times New Roman" w:hAnsi="Times New Roman" w:cs="Times New Roman"/>
          <w:vertAlign w:val="subscript"/>
        </w:rPr>
        <w:t>a</w:t>
      </w:r>
      <w:r w:rsidRPr="009B00B8">
        <w:rPr>
          <w:rFonts w:ascii="Times New Roman" w:hAnsi="Times New Roman" w:cs="Times New Roman"/>
        </w:rPr>
        <w:t xml:space="preserve"> primarily via a reduction in growth respiration.</w:t>
      </w:r>
      <w:r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1A87BE5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harvest. The experimental drought had relatively modest effects on 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O fluxes and did not affect the allocation of C, likely because tree access to deep soil water prevented the trees from becoming physiologically water-stressed.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14226159"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w:t>
      </w:r>
      <w:ins w:id="47" w:author="Peter Reich" w:date="2017-10-25T10:43:00Z">
        <w:r w:rsidR="00721B7D">
          <w:rPr>
            <w:rFonts w:ascii="Times New Roman" w:hAnsi="Times New Roman" w:cs="Times New Roman"/>
          </w:rPr>
          <w:t>, although we have no evidence to test this question</w:t>
        </w:r>
      </w:ins>
      <w:r w:rsidRPr="009B00B8">
        <w:rPr>
          <w:rFonts w:ascii="Times New Roman" w:hAnsi="Times New Roman" w:cs="Times New Roman"/>
        </w:rPr>
        <w:t>. However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4515F9">
        <w:rPr>
          <w:rFonts w:ascii="Times New Roman" w:hAnsi="Times New Roman" w:cs="Times New Roman"/>
        </w:rPr>
        <w:instrText xml:space="preserve"> ADDIN ZOTERO_ITEM CSL_CITATION {"citationID":"a1mdscapqdn","properties":{"formattedCitation":"{\\rtf (Lemoine {\\i{}et al.}, 2013)}","plainCitation":"(Lemoine et al., 2013)"},"citationItems":[{"id":553,"uris":["http://zotero.org/users/4234815/items/JZML5EMU"],"uri":["http://zotero.org/users/4234815/items/JZML5EMU"],"itemData":{"id":553,"type":"article-journal","title":"Source-to-sink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schema":"https://github.com/citation-style-language/schema/raw/master/csl-citation.json"} </w:instrText>
      </w:r>
      <w:r w:rsidR="004515F9">
        <w:rPr>
          <w:rFonts w:ascii="Times New Roman" w:hAnsi="Times New Roman" w:cs="Times New Roman"/>
        </w:rPr>
        <w:fldChar w:fldCharType="separate"/>
      </w:r>
      <w:r w:rsidR="004515F9" w:rsidRPr="004515F9">
        <w:rPr>
          <w:rFonts w:ascii="Times New Roman" w:hAnsi="Times New Roman" w:cs="Times New Roman"/>
          <w:szCs w:val="24"/>
        </w:rPr>
        <w:t xml:space="preserve">(Lemoine </w:t>
      </w:r>
      <w:r w:rsidR="004515F9" w:rsidRPr="004515F9">
        <w:rPr>
          <w:rFonts w:ascii="Times New Roman" w:hAnsi="Times New Roman" w:cs="Times New Roman"/>
          <w:i/>
          <w:iCs/>
          <w:szCs w:val="24"/>
        </w:rPr>
        <w:t>et al.</w:t>
      </w:r>
      <w:r w:rsidR="004515F9" w:rsidRPr="004515F9">
        <w:rPr>
          <w:rFonts w:ascii="Times New Roman" w:hAnsi="Times New Roman" w:cs="Times New Roman"/>
          <w:szCs w:val="24"/>
        </w:rPr>
        <w:t>, 2013)</w:t>
      </w:r>
      <w:r w:rsidR="004515F9">
        <w:rPr>
          <w:rFonts w:ascii="Times New Roman" w:hAnsi="Times New Roman" w:cs="Times New Roman"/>
        </w:rPr>
        <w:fldChar w:fldCharType="end"/>
      </w:r>
      <w:r w:rsidR="009C5D79">
        <w:rPr>
          <w:rFonts w:ascii="Times New Roman" w:hAnsi="Times New Roman" w:cs="Times New Roman"/>
        </w:rPr>
        <w:t xml:space="preserve">. However we note that the mechanisms regarding soil </w:t>
      </w:r>
      <w:del w:id="48" w:author="Peter Reich" w:date="2017-10-25T10:44:00Z">
        <w:r w:rsidR="009C5D79" w:rsidDel="00721B7D">
          <w:rPr>
            <w:rFonts w:ascii="Times New Roman" w:hAnsi="Times New Roman" w:cs="Times New Roman"/>
          </w:rPr>
          <w:delText xml:space="preserve">N </w:delText>
        </w:r>
      </w:del>
      <w:ins w:id="49" w:author="Peter Reich" w:date="2017-10-25T10:44:00Z">
        <w:r w:rsidR="00721B7D">
          <w:rPr>
            <w:rFonts w:ascii="Times New Roman" w:hAnsi="Times New Roman" w:cs="Times New Roman"/>
          </w:rPr>
          <w:t xml:space="preserve">nutrient </w:t>
        </w:r>
        <w:commentRangeStart w:id="50"/>
        <w:r w:rsidR="00721B7D">
          <w:rPr>
            <w:rFonts w:ascii="Times New Roman" w:hAnsi="Times New Roman" w:cs="Times New Roman"/>
          </w:rPr>
          <w:t>availability</w:t>
        </w:r>
      </w:ins>
      <w:commentRangeEnd w:id="50"/>
      <w:ins w:id="51" w:author="Peter Reich" w:date="2017-10-25T10:45:00Z">
        <w:r w:rsidR="00721B7D">
          <w:rPr>
            <w:rStyle w:val="CommentReference"/>
          </w:rPr>
          <w:commentReference w:id="50"/>
        </w:r>
      </w:ins>
      <w:ins w:id="52" w:author="Peter Reich" w:date="2017-10-25T10:44:00Z">
        <w:r w:rsidR="00721B7D">
          <w:rPr>
            <w:rFonts w:ascii="Times New Roman" w:hAnsi="Times New Roman" w:cs="Times New Roman"/>
          </w:rPr>
          <w:t xml:space="preserve"> </w:t>
        </w:r>
      </w:ins>
      <w:del w:id="53" w:author="Peter Reich" w:date="2017-10-25T10:45:00Z">
        <w:r w:rsidR="009C5D79" w:rsidDel="00721B7D">
          <w:rPr>
            <w:rFonts w:ascii="Times New Roman" w:hAnsi="Times New Roman" w:cs="Times New Roman"/>
          </w:rPr>
          <w:delText xml:space="preserve">mineralization </w:delText>
        </w:r>
      </w:del>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ins w:id="54" w:author="Peter Reich" w:date="2017-10-25T10:46:00Z">
        <w:r w:rsidR="00721B7D">
          <w:rPr>
            <w:rFonts w:ascii="Times New Roman" w:hAnsi="Times New Roman" w:cs="Times New Roman"/>
          </w:rPr>
          <w:t>For example, e</w:t>
        </w:r>
      </w:ins>
      <w:del w:id="55" w:author="Peter Reich" w:date="2017-10-25T10:46:00Z">
        <w:r w:rsidR="004515F9" w:rsidDel="00721B7D">
          <w:rPr>
            <w:rFonts w:ascii="Times New Roman" w:hAnsi="Times New Roman" w:cs="Times New Roman"/>
          </w:rPr>
          <w:delText>E</w:delText>
        </w:r>
      </w:del>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xml:space="preserve">. As such, the demonstration that warming </w:t>
      </w:r>
      <w:r>
        <w:rPr>
          <w:rFonts w:ascii="Times New Roman" w:hAnsi="Times New Roman" w:cs="Times New Roman"/>
        </w:rPr>
        <w:lastRenderedPageBreak/>
        <w:t>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increased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41D0BD1"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56"/>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56"/>
      <w:r w:rsidR="00721B7D">
        <w:rPr>
          <w:rStyle w:val="CommentReference"/>
        </w:rPr>
        <w:commentReference w:id="56"/>
      </w:r>
      <w:r w:rsidR="00464464">
        <w:rPr>
          <w:rFonts w:ascii="Times New Roman" w:hAnsi="Times New Roman" w:cs="Times New Roman"/>
        </w:rPr>
        <w:t xml:space="preserve">. Warming temperatures thus may have a large effect on resource partitioning and growth trajectories for small trees undergoing exponential growth, </w:t>
      </w:r>
      <w:commentRangeStart w:id="57"/>
      <w:r w:rsidR="00464464">
        <w:rPr>
          <w:rFonts w:ascii="Times New Roman" w:hAnsi="Times New Roman" w:cs="Times New Roman"/>
        </w:rPr>
        <w:t>with implications for ecological processes such as regrowth following disturbance.</w:t>
      </w:r>
      <w:commentRangeEnd w:id="57"/>
      <w:r w:rsidR="0089177E">
        <w:rPr>
          <w:rStyle w:val="CommentReference"/>
        </w:rPr>
        <w:commentReference w:id="57"/>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146A3091"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FD032F">
        <w:rPr>
          <w:rFonts w:ascii="Times New Roman" w:hAnsi="Times New Roman" w:cs="Times New Roman"/>
        </w:rPr>
        <w:t xml:space="preserve">We recognize that our ability to resolve C partitioning belowground may have been limited by the nature of the measurements based on the residual, and our lack of root biomass measurements in deep soil below the hard layer at ~1-m-depth. </w:t>
      </w:r>
      <w:r w:rsidRPr="009B00B8">
        <w:rPr>
          <w:rFonts w:ascii="Times New Roman" w:hAnsi="Times New Roman" w:cs="Times New Roman"/>
        </w:rPr>
        <w:t>Th</w:t>
      </w:r>
      <w:r w:rsidR="00FD032F">
        <w:rPr>
          <w:rFonts w:ascii="Times New Roman" w:hAnsi="Times New Roman" w:cs="Times New Roman"/>
        </w:rPr>
        <w:t>e</w:t>
      </w:r>
      <w:r w:rsidRPr="009B00B8">
        <w:rPr>
          <w:rFonts w:ascii="Times New Roman" w:hAnsi="Times New Roman" w:cs="Times New Roman"/>
        </w:rPr>
        <w:t xml:space="preserve"> </w:t>
      </w:r>
      <w:r w:rsidR="00FD032F">
        <w:rPr>
          <w:rFonts w:ascii="Times New Roman" w:hAnsi="Times New Roman" w:cs="Times New Roman"/>
        </w:rPr>
        <w:t>relatively small effect of the</w:t>
      </w:r>
      <w:r w:rsidRPr="009B00B8">
        <w:rPr>
          <w:rFonts w:ascii="Times New Roman" w:hAnsi="Times New Roman" w:cs="Times New Roman"/>
        </w:rPr>
        <w:t xml:space="preserve"> drought treatment</w:t>
      </w:r>
      <w:r w:rsidR="00FD032F">
        <w:rPr>
          <w:rFonts w:ascii="Times New Roman" w:hAnsi="Times New Roman" w:cs="Times New Roman"/>
        </w:rPr>
        <w:t xml:space="preserve"> on C and H</w:t>
      </w:r>
      <w:r w:rsidR="00FD032F">
        <w:rPr>
          <w:rFonts w:ascii="Times New Roman" w:hAnsi="Times New Roman" w:cs="Times New Roman"/>
          <w:vertAlign w:val="subscript"/>
        </w:rPr>
        <w:t>2</w:t>
      </w:r>
      <w:r w:rsidR="00FD032F">
        <w:rPr>
          <w:rFonts w:ascii="Times New Roman" w:hAnsi="Times New Roman" w:cs="Times New Roman"/>
        </w:rPr>
        <w:t>O fluxes</w:t>
      </w:r>
      <w:r w:rsidRPr="009B00B8">
        <w:rPr>
          <w:rFonts w:ascii="Times New Roman" w:hAnsi="Times New Roman" w:cs="Times New Roman"/>
        </w:rPr>
        <w:t xml:space="preserve"> was likely influenced by the relatively </w:t>
      </w:r>
      <w:commentRangeStart w:id="58"/>
      <w:r w:rsidRPr="009B00B8">
        <w:rPr>
          <w:rFonts w:ascii="Times New Roman" w:hAnsi="Times New Roman" w:cs="Times New Roman"/>
        </w:rPr>
        <w:t>modest physiological water stress experienced by the trees</w:t>
      </w:r>
      <w:commentRangeEnd w:id="58"/>
      <w:r w:rsidR="0089177E">
        <w:rPr>
          <w:rStyle w:val="CommentReference"/>
        </w:rPr>
        <w:commentReference w:id="58"/>
      </w:r>
      <w:r w:rsidRPr="009B00B8">
        <w:rPr>
          <w:rFonts w:ascii="Times New Roman" w:hAnsi="Times New Roman" w:cs="Times New Roman"/>
        </w:rPr>
        <w:t xml:space="preserve">. </w:t>
      </w:r>
      <w:r w:rsidR="002059F3">
        <w:rPr>
          <w:rFonts w:ascii="Times New Roman" w:hAnsi="Times New Roman" w:cs="Times New Roman"/>
        </w:rPr>
        <w:t xml:space="preserve">Leaf predawn water potential declined to only approximately -0.6 MPa, which is a moderate value </w:t>
      </w:r>
      <w:r w:rsidR="002059F3">
        <w:rPr>
          <w:rFonts w:ascii="Times New Roman" w:hAnsi="Times New Roman" w:cs="Times New Roman"/>
        </w:rPr>
        <w:lastRenderedPageBreak/>
        <w:t xml:space="preserve">that is not indicative of water stress. </w:t>
      </w:r>
      <w:r w:rsidRPr="009B00B8">
        <w:rPr>
          <w:rFonts w:ascii="Times New Roman" w:hAnsi="Times New Roman" w:cs="Times New Roman"/>
        </w:rPr>
        <w:t>We emphasize, however, that we successfully implemented a severe drought, as the water content of the</w:t>
      </w:r>
      <w:r w:rsidR="00FD032F">
        <w:rPr>
          <w:rFonts w:ascii="Times New Roman" w:hAnsi="Times New Roman" w:cs="Times New Roman"/>
        </w:rPr>
        <w:t xml:space="preserve"> soil from the surface to ~1-m-depth </w:t>
      </w:r>
      <w:r w:rsidRPr="009B00B8">
        <w:rPr>
          <w:rFonts w:ascii="Times New Roman" w:hAnsi="Times New Roman" w:cs="Times New Roman"/>
        </w:rPr>
        <w:t>was at or below the wilting point for more than two months</w:t>
      </w:r>
      <w:ins w:id="59" w:author="Peter Reich" w:date="2017-10-25T10:54:00Z">
        <w:r w:rsidR="0027297F">
          <w:rPr>
            <w:rFonts w:ascii="Times New Roman" w:hAnsi="Times New Roman" w:cs="Times New Roman"/>
          </w:rPr>
          <w:t>, and growth and carbon uptake were both significantly reduced</w:t>
        </w:r>
      </w:ins>
      <w:r w:rsidRPr="009B00B8">
        <w:rPr>
          <w:rFonts w:ascii="Times New Roman" w:hAnsi="Times New Roman" w:cs="Times New Roman"/>
        </w:rPr>
        <w:t>.</w:t>
      </w:r>
    </w:p>
    <w:p w14:paraId="124D4EBD" w14:textId="250788F4" w:rsidR="005B039E" w:rsidRPr="00B256B7" w:rsidRDefault="005B039E">
      <w:pPr>
        <w:spacing w:line="360" w:lineRule="auto"/>
        <w:rPr>
          <w:rFonts w:ascii="Times New Roman" w:hAnsi="Times New Roman" w:cs="Times New Roman"/>
        </w:rPr>
      </w:pPr>
      <w:r>
        <w:rPr>
          <w:rFonts w:ascii="Times New Roman" w:hAnsi="Times New Roman" w:cs="Times New Roman"/>
        </w:rPr>
        <w:tab/>
        <w:t xml:space="preserve">The acquisition of deep soil water is a common feature </w:t>
      </w:r>
      <w:r w:rsidR="00F53286">
        <w:rPr>
          <w:rFonts w:ascii="Times New Roman" w:hAnsi="Times New Roman" w:cs="Times New Roman"/>
        </w:rPr>
        <w:t xml:space="preserve">in many ecosystems, including but not exclusive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F53286">
        <w:rPr>
          <w:rFonts w:ascii="Times New Roman" w:hAnsi="Times New Roman" w:cs="Times New Roman"/>
        </w:rPr>
        <w:t>. Several previous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including in </w:t>
      </w:r>
      <w:proofErr w:type="spellStart"/>
      <w:r w:rsidR="00B256B7">
        <w:rPr>
          <w:rFonts w:ascii="Times New Roman" w:hAnsi="Times New Roman" w:cs="Times New Roman"/>
        </w:rPr>
        <w:t>mediterranean</w:t>
      </w:r>
      <w:proofErr w:type="spellEnd"/>
      <w:r w:rsidR="00B256B7">
        <w:rPr>
          <w:rFonts w:ascii="Times New Roman" w:hAnsi="Times New Roman" w:cs="Times New Roman"/>
        </w:rPr>
        <w:t xml:space="preserve"> oak woodlands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Some Eucalypt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groundwater use for transpiration by </w:t>
      </w:r>
      <w:r w:rsidR="00B93F9C" w:rsidRPr="00464464">
        <w:rPr>
          <w:rFonts w:ascii="Times New Roman" w:hAnsi="Times New Roman" w:cs="Times New Roman"/>
          <w:highlight w:val="yellow"/>
        </w:rPr>
        <w:t>SP XXXX</w:t>
      </w:r>
      <w:r w:rsidR="00B93F9C">
        <w:rPr>
          <w:rFonts w:ascii="Times New Roman" w:hAnsi="Times New Roman" w:cs="Times New Roman"/>
        </w:rPr>
        <w:t xml:space="preserve">, even in a temperate mesic environment. </w:t>
      </w:r>
      <w:r w:rsidR="0036405B">
        <w:rPr>
          <w:rFonts w:ascii="Times New Roman" w:hAnsi="Times New Roman" w:cs="Times New Roman"/>
        </w:rPr>
        <w:t xml:space="preserve">However, groundwater use by trees during conditions of dry surface soils is not restricted to a few exceptional tree species and environments.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recently aggregated several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w:t>
      </w:r>
      <w:commentRangeStart w:id="60"/>
      <w:r w:rsidR="00743AA6">
        <w:rPr>
          <w:rFonts w:ascii="Times New Roman" w:hAnsi="Times New Roman" w:cs="Times New Roman"/>
        </w:rPr>
        <w:t xml:space="preserve">maintain substantial rates of photosynthetic C uptake and growth during extended droughts that lead to dry surface soils. </w:t>
      </w:r>
      <w:commentRangeEnd w:id="60"/>
      <w:r w:rsidR="0027297F">
        <w:rPr>
          <w:rStyle w:val="CommentReference"/>
        </w:rPr>
        <w:commentReference w:id="60"/>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61"/>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61"/>
      <w:r w:rsidR="00413AB9">
        <w:rPr>
          <w:rStyle w:val="CommentReference"/>
        </w:rPr>
        <w:commentReference w:id="61"/>
      </w:r>
      <w:r w:rsidR="00B93F9C">
        <w:rPr>
          <w:rFonts w:ascii="Times New Roman" w:hAnsi="Times New Roman" w:cs="Times New Roman"/>
        </w:rPr>
        <w:t xml:space="preserve">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w:t>
      </w:r>
      <w:r w:rsidR="002C57D4">
        <w:rPr>
          <w:rFonts w:ascii="Times New Roman" w:hAnsi="Times New Roman" w:cs="Times New Roman"/>
        </w:rPr>
        <w:lastRenderedPageBreak/>
        <w:t xml:space="preserve">hot summer.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25BC2337"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experimental drought did not alter C partitioning. Trees utilized deep soil water to maintain transpiration, photosynthesis, and growth during a prolonged </w:t>
      </w:r>
      <w:r w:rsidR="00CF1EF8">
        <w:rPr>
          <w:rFonts w:ascii="Times New Roman" w:hAnsi="Times New Roman" w:cs="Times New Roman"/>
        </w:rPr>
        <w:t>summer drought with</w:t>
      </w:r>
      <w:r>
        <w:rPr>
          <w:rFonts w:ascii="Times New Roman" w:hAnsi="Times New Roman" w:cs="Times New Roman"/>
        </w:rPr>
        <w:t xml:space="preserve"> dry surface soils</w:t>
      </w:r>
      <w:ins w:id="62" w:author="Peter Reich" w:date="2017-10-25T11:10:00Z">
        <w:r w:rsidR="006705C4">
          <w:rPr>
            <w:rFonts w:ascii="Times New Roman" w:hAnsi="Times New Roman" w:cs="Times New Roman"/>
          </w:rPr>
          <w:t xml:space="preserve"> and thus to show more modest decreases than expected in these responses</w:t>
        </w:r>
      </w:ins>
      <w:r>
        <w:rPr>
          <w:rFonts w:ascii="Times New Roman" w:hAnsi="Times New Roman" w:cs="Times New Roman"/>
        </w:rPr>
        <w:t xml:space="preserve">. </w:t>
      </w:r>
      <w:r w:rsidR="009B3A95">
        <w:rPr>
          <w:rFonts w:ascii="Times New Roman" w:hAnsi="Times New Roman" w:cs="Times New Roman"/>
        </w:rPr>
        <w:t>A change in tree C allocation has implications for tree growth, forest C storage, and soil nutrient cycling in a warmer world.</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6057B319" w14:textId="076A99B8" w:rsidR="00484096" w:rsidRPr="00EA2D30" w:rsidRDefault="0044491D" w:rsidP="009B3A95">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ins w:id="63" w:author="John E. Drake" w:date="2017-12-14T12:57:00Z">
        <w:r w:rsidR="00223EDF">
          <w:rPr>
            <w:rFonts w:ascii="Times New Roman" w:hAnsi="Times New Roman" w:cs="Times New Roman"/>
            <w:szCs w:val="24"/>
          </w:rPr>
          <w:t>, for collecting much of the growth and harvest data,</w:t>
        </w:r>
      </w:ins>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ins w:id="64" w:author="John E. Drake" w:date="2017-12-14T12:58:00Z">
        <w:r w:rsidR="00223EDF">
          <w:rPr>
            <w:rFonts w:ascii="Times New Roman" w:hAnsi="Times New Roman" w:cs="Times New Roman"/>
            <w:szCs w:val="24"/>
          </w:rPr>
          <w:t xml:space="preserve">Courtney </w:t>
        </w:r>
        <w:proofErr w:type="spellStart"/>
        <w:r w:rsidR="00223EDF">
          <w:rPr>
            <w:rFonts w:ascii="Times New Roman" w:hAnsi="Times New Roman" w:cs="Times New Roman"/>
            <w:szCs w:val="24"/>
          </w:rPr>
          <w:t>Campany</w:t>
        </w:r>
        <w:proofErr w:type="spellEnd"/>
        <w:r w:rsidR="00223EDF">
          <w:rPr>
            <w:rFonts w:ascii="Times New Roman" w:hAnsi="Times New Roman" w:cs="Times New Roman"/>
            <w:szCs w:val="24"/>
          </w:rPr>
          <w:t xml:space="preserve"> (Colgate University) for his measurements of fine root biomass. </w:t>
        </w:r>
      </w:ins>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77777777" w:rsidR="00563E99" w:rsidRPr="009B00B8" w:rsidRDefault="00374242">
      <w:pPr>
        <w:spacing w:line="360" w:lineRule="auto"/>
        <w:rPr>
          <w:rFonts w:ascii="Times New Roman" w:hAnsi="Times New Roman" w:cs="Times New Roman"/>
        </w:rPr>
      </w:pPr>
      <w:commentRangeStart w:id="65"/>
      <w:r w:rsidRPr="009B00B8">
        <w:rPr>
          <w:rFonts w:ascii="Times New Roman" w:hAnsi="Times New Roman" w:cs="Times New Roman"/>
          <w:noProof/>
          <w:lang w:val="en-US"/>
        </w:rPr>
        <w:lastRenderedPageBreak/>
        <w:drawing>
          <wp:inline distT="114300" distB="114300" distL="114300" distR="114300" wp14:anchorId="03665B47" wp14:editId="08C8685F">
            <wp:extent cx="5943600" cy="4241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commentRangeEnd w:id="65"/>
      <w:r w:rsidR="00D366EA">
        <w:rPr>
          <w:rStyle w:val="CommentReference"/>
        </w:rPr>
        <w:commentReference w:id="65"/>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66"/>
      <w:r w:rsidRPr="009B00B8">
        <w:rPr>
          <w:rFonts w:ascii="Times New Roman" w:hAnsi="Times New Roman" w:cs="Times New Roman"/>
          <w:b/>
        </w:rPr>
        <w:t xml:space="preserve">Figure </w:t>
      </w:r>
      <w:commentRangeEnd w:id="66"/>
      <w:r w:rsidR="00D366EA">
        <w:rPr>
          <w:rStyle w:val="CommentReference"/>
        </w:rPr>
        <w:commentReference w:id="66"/>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67"/>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67"/>
      <w:r w:rsidR="00D366EA">
        <w:rPr>
          <w:rStyle w:val="CommentReference"/>
        </w:rPr>
        <w:commentReference w:id="67"/>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6245"/>
                    </a:xfrm>
                    <a:prstGeom prst="rect">
                      <a:avLst/>
                    </a:prstGeom>
                  </pic:spPr>
                </pic:pic>
              </a:graphicData>
            </a:graphic>
          </wp:inline>
        </w:drawing>
      </w:r>
    </w:p>
    <w:p w14:paraId="54381DB4" w14:textId="7A45031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Pr="009B00B8">
        <w:rPr>
          <w:rFonts w:ascii="Times New Roman" w:hAnsi="Times New Roman" w:cs="Times New Roman"/>
        </w:rPr>
        <w:br w:type="page"/>
      </w:r>
    </w:p>
    <w:p w14:paraId="07D85A8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D1650EB" wp14:editId="3C2B251B">
            <wp:extent cx="5357813" cy="53578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357813" cy="5357813"/>
                    </a:xfrm>
                    <a:prstGeom prst="rect">
                      <a:avLst/>
                    </a:prstGeom>
                    <a:ln/>
                  </pic:spPr>
                </pic:pic>
              </a:graphicData>
            </a:graphic>
          </wp:inline>
        </w:drawing>
      </w:r>
    </w:p>
    <w:p w14:paraId="2E4EA8C8" w14:textId="606F3465"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7</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r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0A852834" w14:textId="77777777" w:rsidR="00464464" w:rsidRPr="009B3A95" w:rsidRDefault="00893DCF" w:rsidP="00464464">
      <w:pPr>
        <w:pStyle w:val="Bibliography"/>
        <w:rPr>
          <w:rFonts w:ascii="Times New Roman" w:hAnsi="Times New Roman" w:cs="Times New Roman"/>
          <w:sz w:val="24"/>
          <w:szCs w:val="24"/>
        </w:rPr>
      </w:pPr>
      <w:r>
        <w:fldChar w:fldCharType="begin"/>
      </w:r>
      <w:r w:rsidR="00B93F9C">
        <w:instrText xml:space="preserve"> ADDIN ZOTERO_BIBL {"custom":[]} CSL_BIBLIOGRAPHY </w:instrText>
      </w:r>
      <w:r>
        <w:fldChar w:fldCharType="separate"/>
      </w:r>
      <w:r w:rsidR="00464464" w:rsidRPr="009B3A95">
        <w:rPr>
          <w:rFonts w:ascii="Times New Roman" w:hAnsi="Times New Roman" w:cs="Times New Roman"/>
          <w:b/>
          <w:bCs/>
          <w:sz w:val="24"/>
          <w:szCs w:val="24"/>
        </w:rPr>
        <w:t>Adu‐Bredu S, Hagihara A</w:t>
      </w:r>
      <w:r w:rsidR="00464464" w:rsidRPr="009B3A95">
        <w:rPr>
          <w:rFonts w:ascii="Times New Roman" w:hAnsi="Times New Roman" w:cs="Times New Roman"/>
          <w:sz w:val="24"/>
          <w:szCs w:val="24"/>
        </w:rPr>
        <w:t xml:space="preserve">. </w:t>
      </w:r>
      <w:r w:rsidR="00464464" w:rsidRPr="009B3A95">
        <w:rPr>
          <w:rFonts w:ascii="Times New Roman" w:hAnsi="Times New Roman" w:cs="Times New Roman"/>
          <w:b/>
          <w:bCs/>
          <w:sz w:val="24"/>
          <w:szCs w:val="24"/>
        </w:rPr>
        <w:t>2003</w:t>
      </w:r>
      <w:r w:rsidR="00464464" w:rsidRPr="009B3A95">
        <w:rPr>
          <w:rFonts w:ascii="Times New Roman" w:hAnsi="Times New Roman" w:cs="Times New Roman"/>
          <w:sz w:val="24"/>
          <w:szCs w:val="24"/>
        </w:rPr>
        <w:t xml:space="preserve">. Long‐term carbon budget of the above‐ground parts of a young hinoki cypress (Chamaecyparis obtusa) stand. </w:t>
      </w:r>
      <w:r w:rsidR="00464464" w:rsidRPr="009B3A95">
        <w:rPr>
          <w:rFonts w:ascii="Times New Roman" w:hAnsi="Times New Roman" w:cs="Times New Roman"/>
          <w:i/>
          <w:iCs/>
          <w:sz w:val="24"/>
          <w:szCs w:val="24"/>
        </w:rPr>
        <w:t>Ecological Research</w:t>
      </w:r>
      <w:r w:rsidR="00464464" w:rsidRPr="009B3A95">
        <w:rPr>
          <w:rFonts w:ascii="Times New Roman" w:hAnsi="Times New Roman" w:cs="Times New Roman"/>
          <w:sz w:val="24"/>
          <w:szCs w:val="24"/>
        </w:rPr>
        <w:t xml:space="preserve"> </w:t>
      </w:r>
      <w:r w:rsidR="00464464" w:rsidRPr="009B3A95">
        <w:rPr>
          <w:rFonts w:ascii="Times New Roman" w:hAnsi="Times New Roman" w:cs="Times New Roman"/>
          <w:b/>
          <w:bCs/>
          <w:sz w:val="24"/>
          <w:szCs w:val="24"/>
        </w:rPr>
        <w:t>18</w:t>
      </w:r>
      <w:r w:rsidR="00464464" w:rsidRPr="009B3A95">
        <w:rPr>
          <w:rFonts w:ascii="Times New Roman" w:hAnsi="Times New Roman" w:cs="Times New Roman"/>
          <w:sz w:val="24"/>
          <w:szCs w:val="24"/>
        </w:rPr>
        <w:t>: 165–175.</w:t>
      </w:r>
    </w:p>
    <w:p w14:paraId="3163FA1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Allen CD, Breshears DD, McDowell NG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On underestimation of global vulnerability to tree mortality and forest die-off from hotter drought in the Anthropocene. </w:t>
      </w:r>
      <w:r w:rsidRPr="009B3A95">
        <w:rPr>
          <w:rFonts w:ascii="Times New Roman" w:hAnsi="Times New Roman" w:cs="Times New Roman"/>
          <w:i/>
          <w:iCs/>
          <w:sz w:val="24"/>
          <w:szCs w:val="24"/>
        </w:rPr>
        <w:t>Ecosphere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6</w:t>
      </w:r>
      <w:r w:rsidRPr="009B3A95">
        <w:rPr>
          <w:rFonts w:ascii="Times New Roman" w:hAnsi="Times New Roman" w:cs="Times New Roman"/>
          <w:sz w:val="24"/>
          <w:szCs w:val="24"/>
        </w:rPr>
        <w:t>: 129.</w:t>
      </w:r>
    </w:p>
    <w:p w14:paraId="637DAB0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Amthor JS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2000</w:t>
      </w:r>
      <w:r w:rsidRPr="009B3A95">
        <w:rPr>
          <w:rFonts w:ascii="Times New Roman" w:hAnsi="Times New Roman" w:cs="Times New Roman"/>
          <w:sz w:val="24"/>
          <w:szCs w:val="24"/>
        </w:rPr>
        <w:t xml:space="preserve">. The McCree–de Wit–Penning de Vries–Thornley Respiration Paradigms: 30 Years Later. </w:t>
      </w:r>
      <w:r w:rsidRPr="009B3A95">
        <w:rPr>
          <w:rFonts w:ascii="Times New Roman" w:hAnsi="Times New Roman" w:cs="Times New Roman"/>
          <w:i/>
          <w:iCs/>
          <w:sz w:val="24"/>
          <w:szCs w:val="24"/>
        </w:rPr>
        <w:t>Annals of Botany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86</w:t>
      </w:r>
      <w:r w:rsidRPr="009B3A95">
        <w:rPr>
          <w:rFonts w:ascii="Times New Roman" w:hAnsi="Times New Roman" w:cs="Times New Roman"/>
          <w:sz w:val="24"/>
          <w:szCs w:val="24"/>
        </w:rPr>
        <w:t>: 1–20.</w:t>
      </w:r>
    </w:p>
    <w:p w14:paraId="67171C9C"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Aspinwall MJ, Drake JE, Campany C, Varhammar A, Ghannoum O, Tissue DT, Reich PB,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Convergent acclimation of leaf photosynthesis and respiration to prevailing ambient temperatures under current and warmer climates in Eucalyptus tereticornis.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212</w:t>
      </w:r>
      <w:r w:rsidRPr="009B3A95">
        <w:rPr>
          <w:rFonts w:ascii="Times New Roman" w:hAnsi="Times New Roman" w:cs="Times New Roman"/>
          <w:sz w:val="24"/>
          <w:szCs w:val="24"/>
        </w:rPr>
        <w:t>: 354–367.</w:t>
      </w:r>
    </w:p>
    <w:p w14:paraId="7CB16A2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Atkin OK,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2003</w:t>
      </w:r>
      <w:r w:rsidRPr="009B3A95">
        <w:rPr>
          <w:rFonts w:ascii="Times New Roman" w:hAnsi="Times New Roman" w:cs="Times New Roman"/>
          <w:sz w:val="24"/>
          <w:szCs w:val="24"/>
        </w:rPr>
        <w:t xml:space="preserve">. Thermal acclimation and the dynamic response of plant respiration to temperature. </w:t>
      </w:r>
      <w:r w:rsidRPr="009B3A95">
        <w:rPr>
          <w:rFonts w:ascii="Times New Roman" w:hAnsi="Times New Roman" w:cs="Times New Roman"/>
          <w:i/>
          <w:iCs/>
          <w:sz w:val="24"/>
          <w:szCs w:val="24"/>
        </w:rPr>
        <w:t>Trends in Plant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8</w:t>
      </w:r>
      <w:r w:rsidRPr="009B3A95">
        <w:rPr>
          <w:rFonts w:ascii="Times New Roman" w:hAnsi="Times New Roman" w:cs="Times New Roman"/>
          <w:sz w:val="24"/>
          <w:szCs w:val="24"/>
        </w:rPr>
        <w:t>: 343–351.</w:t>
      </w:r>
    </w:p>
    <w:p w14:paraId="3D435AE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Baldocchi DD, Ma S, Rambal S, Misson L, Ourcival J-M, Limousin J-M, Pereira J, Papale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2010</w:t>
      </w:r>
      <w:r w:rsidRPr="009B3A95">
        <w:rPr>
          <w:rFonts w:ascii="Times New Roman" w:hAnsi="Times New Roman" w:cs="Times New Roman"/>
          <w:sz w:val="24"/>
          <w:szCs w:val="24"/>
        </w:rPr>
        <w:t xml:space="preserve">. On the differential advantages of evergreenness and deciduousness in mediterranean oak woodlands: a flux perspective. </w:t>
      </w:r>
      <w:r w:rsidRPr="009B3A95">
        <w:rPr>
          <w:rFonts w:ascii="Times New Roman" w:hAnsi="Times New Roman" w:cs="Times New Roman"/>
          <w:i/>
          <w:iCs/>
          <w:sz w:val="24"/>
          <w:szCs w:val="24"/>
        </w:rPr>
        <w:t>Ecological Applications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w:t>
      </w:r>
      <w:r w:rsidRPr="009B3A95">
        <w:rPr>
          <w:rFonts w:ascii="Times New Roman" w:hAnsi="Times New Roman" w:cs="Times New Roman"/>
          <w:sz w:val="24"/>
          <w:szCs w:val="24"/>
        </w:rPr>
        <w:t>: 1583–1597.</w:t>
      </w:r>
    </w:p>
    <w:p w14:paraId="5C04057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Barbeta A, Mejía-Chang M, Ogaya R, Voltas J, Dawson TE, Peñuelas 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The combined effects of a long-term experimental drought and an extreme drought on the use of plant-water sources in a Mediterranean forest.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w:t>
      </w:r>
      <w:r w:rsidRPr="009B3A95">
        <w:rPr>
          <w:rFonts w:ascii="Times New Roman" w:hAnsi="Times New Roman" w:cs="Times New Roman"/>
          <w:sz w:val="24"/>
          <w:szCs w:val="24"/>
        </w:rPr>
        <w:t>: 1213–1225.</w:t>
      </w:r>
    </w:p>
    <w:p w14:paraId="2151CDF8"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Barton CVM, Duursma RA, Medlyn BE, Ellsworth DS, Eamus D, Tissue DT, Adams MA, Conroy J, Crous KY, Liberloo M,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Effects of elevated atmospheric [CO2] on instantaneous transpiration efficiency at leaf and canopy scales in Eucalyptus saligna.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w:t>
      </w:r>
      <w:r w:rsidRPr="009B3A95">
        <w:rPr>
          <w:rFonts w:ascii="Times New Roman" w:hAnsi="Times New Roman" w:cs="Times New Roman"/>
          <w:sz w:val="24"/>
          <w:szCs w:val="24"/>
        </w:rPr>
        <w:t>: 585–595.</w:t>
      </w:r>
    </w:p>
    <w:p w14:paraId="5A57579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Barton CVM, Ellsworth DS, Medlyn BE, Duursma RA, Tissue DT, Adams MA, Eamus D, Conroy JP, McMurtrie RE, Parsby J,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2010</w:t>
      </w:r>
      <w:r w:rsidRPr="009B3A95">
        <w:rPr>
          <w:rFonts w:ascii="Times New Roman" w:hAnsi="Times New Roman" w:cs="Times New Roman"/>
          <w:sz w:val="24"/>
          <w:szCs w:val="24"/>
        </w:rPr>
        <w:t xml:space="preserve">. Whole-tree chambers for elevated atmospheric CO2 experimentation and tree scale flux measurements in south-eastern Australia: The Hawkesbury Forest Experiment. </w:t>
      </w:r>
      <w:r w:rsidRPr="009B3A95">
        <w:rPr>
          <w:rFonts w:ascii="Times New Roman" w:hAnsi="Times New Roman" w:cs="Times New Roman"/>
          <w:i/>
          <w:iCs/>
          <w:sz w:val="24"/>
          <w:szCs w:val="24"/>
        </w:rPr>
        <w:t>Agricultural and Forest Meteorology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150</w:t>
      </w:r>
      <w:r w:rsidRPr="009B3A95">
        <w:rPr>
          <w:rFonts w:ascii="Times New Roman" w:hAnsi="Times New Roman" w:cs="Times New Roman"/>
          <w:sz w:val="24"/>
          <w:szCs w:val="24"/>
        </w:rPr>
        <w:t>: 941–951.</w:t>
      </w:r>
    </w:p>
    <w:p w14:paraId="63C92EE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Blessing CH, Werner RA, Siegwolf R, Buchmann N</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Allocation dynamics of recently fixed carbon in beech saplings in response to increased temperatures and drought.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35</w:t>
      </w:r>
      <w:r w:rsidRPr="009B3A95">
        <w:rPr>
          <w:rFonts w:ascii="Times New Roman" w:hAnsi="Times New Roman" w:cs="Times New Roman"/>
          <w:sz w:val="24"/>
          <w:szCs w:val="24"/>
        </w:rPr>
        <w:t>: 585–598.</w:t>
      </w:r>
    </w:p>
    <w:p w14:paraId="381919F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Burke EJ, Brown SJ, Christidis N</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2006</w:t>
      </w:r>
      <w:r w:rsidRPr="009B3A95">
        <w:rPr>
          <w:rFonts w:ascii="Times New Roman" w:hAnsi="Times New Roman" w:cs="Times New Roman"/>
          <w:sz w:val="24"/>
          <w:szCs w:val="24"/>
        </w:rPr>
        <w:t xml:space="preserve">. Modeling the Recent Evolution of Global Drought and Projections for the Twenty-First Century with the Hadley Centre Climate Model. </w:t>
      </w:r>
      <w:r w:rsidRPr="009B3A95">
        <w:rPr>
          <w:rFonts w:ascii="Times New Roman" w:hAnsi="Times New Roman" w:cs="Times New Roman"/>
          <w:i/>
          <w:iCs/>
          <w:sz w:val="24"/>
          <w:szCs w:val="24"/>
        </w:rPr>
        <w:t>Journal of Hydrometeorology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7</w:t>
      </w:r>
      <w:r w:rsidRPr="009B3A95">
        <w:rPr>
          <w:rFonts w:ascii="Times New Roman" w:hAnsi="Times New Roman" w:cs="Times New Roman"/>
          <w:sz w:val="24"/>
          <w:szCs w:val="24"/>
        </w:rPr>
        <w:t>: 1113–1125.</w:t>
      </w:r>
    </w:p>
    <w:p w14:paraId="36065F4B"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De Kauwe MG, Medlyn BE, Zaehle S, Walker AP, Dietze MC, Wang Y-P, Luo Y, Jain AK, El-Masri B, Hickler T,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Where does the carbon go? A model–data intercomparison </w:t>
      </w:r>
      <w:r w:rsidRPr="009B3A95">
        <w:rPr>
          <w:rFonts w:ascii="Times New Roman" w:hAnsi="Times New Roman" w:cs="Times New Roman"/>
          <w:sz w:val="24"/>
          <w:szCs w:val="24"/>
        </w:rPr>
        <w:lastRenderedPageBreak/>
        <w:t xml:space="preserve">of vegetation carbon allocation and turnover processes at two temperate forest free-air CO2 enrichment sites.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203</w:t>
      </w:r>
      <w:r w:rsidRPr="009B3A95">
        <w:rPr>
          <w:rFonts w:ascii="Times New Roman" w:hAnsi="Times New Roman" w:cs="Times New Roman"/>
          <w:sz w:val="24"/>
          <w:szCs w:val="24"/>
        </w:rPr>
        <w:t>: 883–899.</w:t>
      </w:r>
    </w:p>
    <w:p w14:paraId="2D82810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DeLucia EH, Moore DJ, Norby RJ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2005</w:t>
      </w:r>
      <w:r w:rsidRPr="009B3A95">
        <w:rPr>
          <w:rFonts w:ascii="Times New Roman" w:hAnsi="Times New Roman" w:cs="Times New Roman"/>
          <w:sz w:val="24"/>
          <w:szCs w:val="24"/>
        </w:rPr>
        <w:t xml:space="preserve">. Contrasting responses of forest ecosystems to rising atmospheric CO2: Implications for the global C cycle. </w:t>
      </w:r>
      <w:r w:rsidRPr="009B3A95">
        <w:rPr>
          <w:rFonts w:ascii="Times New Roman" w:hAnsi="Times New Roman" w:cs="Times New Roman"/>
          <w:i/>
          <w:iCs/>
          <w:sz w:val="24"/>
          <w:szCs w:val="24"/>
        </w:rPr>
        <w:t>Global Biogeochemical Cycles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GB3006.</w:t>
      </w:r>
    </w:p>
    <w:p w14:paraId="029DFAD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Dietze MC, Sala A, Carbone MS, Czimczik CI, Mantooth JA, Richardson AD, Vargas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Nonstructural Carbon in Woody Plants. </w:t>
      </w:r>
      <w:r w:rsidRPr="009B3A95">
        <w:rPr>
          <w:rFonts w:ascii="Times New Roman" w:hAnsi="Times New Roman" w:cs="Times New Roman"/>
          <w:i/>
          <w:iCs/>
          <w:sz w:val="24"/>
          <w:szCs w:val="24"/>
        </w:rPr>
        <w:t>Annual Review of Plant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65</w:t>
      </w:r>
      <w:r w:rsidRPr="009B3A95">
        <w:rPr>
          <w:rFonts w:ascii="Times New Roman" w:hAnsi="Times New Roman" w:cs="Times New Roman"/>
          <w:sz w:val="24"/>
          <w:szCs w:val="24"/>
        </w:rPr>
        <w:t>: 667–687.</w:t>
      </w:r>
    </w:p>
    <w:p w14:paraId="01AD9EAB"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Doughty CE, Malhi Y, Araujo-Murakami A, Metcalfe DB, Silva-Espejo JE, Arroyo L, Heredia JP, Pardo-Toledo E, Mendizabal LM, Rojas-Landivar VD,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Allocation trade‐offs dominate the response of tropical forest growth to seasonal and interannual drought. </w:t>
      </w:r>
      <w:r w:rsidRPr="009B3A95">
        <w:rPr>
          <w:rFonts w:ascii="Times New Roman" w:hAnsi="Times New Roman" w:cs="Times New Roman"/>
          <w:i/>
          <w:iCs/>
          <w:sz w:val="24"/>
          <w:szCs w:val="24"/>
        </w:rPr>
        <w:t>Ecology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95</w:t>
      </w:r>
      <w:r w:rsidRPr="009B3A95">
        <w:rPr>
          <w:rFonts w:ascii="Times New Roman" w:hAnsi="Times New Roman" w:cs="Times New Roman"/>
          <w:sz w:val="24"/>
          <w:szCs w:val="24"/>
        </w:rPr>
        <w:t>: 2192–2201.</w:t>
      </w:r>
    </w:p>
    <w:p w14:paraId="7CACCA4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Doughty CE, Metcalfe D, Girardin C a. J, Farfan Amezquita F, Galiano Cabrera D, Huaraca Huasco W, Silva-Espejo JE, Araujo-Murakami A, Costa D, C M,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Drought impact on forest carbon dynamics and fluxes in Amazonia. </w:t>
      </w:r>
      <w:r w:rsidRPr="009B3A95">
        <w:rPr>
          <w:rFonts w:ascii="Times New Roman" w:hAnsi="Times New Roman" w:cs="Times New Roman"/>
          <w:i/>
          <w:iCs/>
          <w:sz w:val="24"/>
          <w:szCs w:val="24"/>
        </w:rPr>
        <w:t>Nature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519</w:t>
      </w:r>
      <w:r w:rsidRPr="009B3A95">
        <w:rPr>
          <w:rFonts w:ascii="Times New Roman" w:hAnsi="Times New Roman" w:cs="Times New Roman"/>
          <w:sz w:val="24"/>
          <w:szCs w:val="24"/>
        </w:rPr>
        <w:t>: 78–140.</w:t>
      </w:r>
    </w:p>
    <w:p w14:paraId="0BDA0E6B"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Drake JE, Aspinwall MJ, Pfautsch S, Rymer PD, Reich PB, Smith RA, Crous KY, Tissue DT, Ghannoum O,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The capacity to cope with climate warming declines from temperate to tropical latitudes in two widely distributed Eucalyptus species.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w:t>
      </w:r>
      <w:r w:rsidRPr="009B3A95">
        <w:rPr>
          <w:rFonts w:ascii="Times New Roman" w:hAnsi="Times New Roman" w:cs="Times New Roman"/>
          <w:sz w:val="24"/>
          <w:szCs w:val="24"/>
        </w:rPr>
        <w:t>: 459–472.</w:t>
      </w:r>
    </w:p>
    <w:p w14:paraId="4767C31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Drake JE, Gallet-Budynek A, Hofmockel KS, Bernhardt ES, Billings SA, Jackson RB, Johnsen KS, Lichter J, McCarthy HR, McCormack ML,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2011</w:t>
      </w:r>
      <w:r w:rsidRPr="009B3A95">
        <w:rPr>
          <w:rFonts w:ascii="Times New Roman" w:hAnsi="Times New Roman" w:cs="Times New Roman"/>
          <w:sz w:val="24"/>
          <w:szCs w:val="24"/>
        </w:rPr>
        <w:t xml:space="preserve">. Increases in the flux of carbon belowground stimulate nitrogen uptake and sustain the long-term enhancement of forest productivity under elevated CO2. </w:t>
      </w:r>
      <w:r w:rsidRPr="009B3A95">
        <w:rPr>
          <w:rFonts w:ascii="Times New Roman" w:hAnsi="Times New Roman" w:cs="Times New Roman"/>
          <w:i/>
          <w:iCs/>
          <w:sz w:val="24"/>
          <w:szCs w:val="24"/>
        </w:rPr>
        <w:t>Ecology Letters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14</w:t>
      </w:r>
      <w:r w:rsidRPr="009B3A95">
        <w:rPr>
          <w:rFonts w:ascii="Times New Roman" w:hAnsi="Times New Roman" w:cs="Times New Roman"/>
          <w:sz w:val="24"/>
          <w:szCs w:val="24"/>
        </w:rPr>
        <w:t>: 349–357.</w:t>
      </w:r>
    </w:p>
    <w:p w14:paraId="72B30C6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Drake J, Tjoelker M, Aspinwall MJ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2016a</w:t>
      </w:r>
      <w:r w:rsidRPr="009B3A95">
        <w:rPr>
          <w:rFonts w:ascii="Times New Roman" w:hAnsi="Times New Roman" w:cs="Times New Roman"/>
          <w:sz w:val="24"/>
          <w:szCs w:val="24"/>
        </w:rPr>
        <w:t>. Drake_NewPhyt_2016_WTC3_RtoGPP_forfigshare.zip.</w:t>
      </w:r>
    </w:p>
    <w:p w14:paraId="59EF080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Drake JE, Tjoelker MG, Aspinwall MJ, Reich PB, Barton CVM, Medlyn BE, Duursma RA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2016b</w:t>
      </w:r>
      <w:r w:rsidRPr="009B3A95">
        <w:rPr>
          <w:rFonts w:ascii="Times New Roman" w:hAnsi="Times New Roman" w:cs="Times New Roman"/>
          <w:sz w:val="24"/>
          <w:szCs w:val="24"/>
        </w:rPr>
        <w:t xml:space="preserve">. Does physiological acclimation to climate warming stabilize the ratio of canopy respiration to photosynthesis?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211</w:t>
      </w:r>
      <w:r w:rsidRPr="009B3A95">
        <w:rPr>
          <w:rFonts w:ascii="Times New Roman" w:hAnsi="Times New Roman" w:cs="Times New Roman"/>
          <w:sz w:val="24"/>
          <w:szCs w:val="24"/>
        </w:rPr>
        <w:t>: 850–863.</w:t>
      </w:r>
    </w:p>
    <w:p w14:paraId="4214F60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Duursma RA, Barton CVM, Eamus D, Medlyn BE, Ellsworth DS, Forster MA, Tissue DT, Linder S, McMurtrie 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2011</w:t>
      </w:r>
      <w:r w:rsidRPr="009B3A95">
        <w:rPr>
          <w:rFonts w:ascii="Times New Roman" w:hAnsi="Times New Roman" w:cs="Times New Roman"/>
          <w:sz w:val="24"/>
          <w:szCs w:val="24"/>
        </w:rPr>
        <w:t xml:space="preserve">. Rooting depth explains [CO2] x drought interaction in Eucalyptus saligna.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31</w:t>
      </w:r>
      <w:r w:rsidRPr="009B3A95">
        <w:rPr>
          <w:rFonts w:ascii="Times New Roman" w:hAnsi="Times New Roman" w:cs="Times New Roman"/>
          <w:sz w:val="24"/>
          <w:szCs w:val="24"/>
        </w:rPr>
        <w:t>: 922–931.</w:t>
      </w:r>
    </w:p>
    <w:p w14:paraId="393018F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Duursma RA, Barton CVM, Lin Y-S, Medlyn BE, Eamus D, Tissue DT, Ellsworth DS, McMurtrie 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The peaked response of transpiration rate to vapour pressure deficit in field conditions can be explained by the temperature optimum of photosynthesis. </w:t>
      </w:r>
      <w:r w:rsidRPr="009B3A95">
        <w:rPr>
          <w:rFonts w:ascii="Times New Roman" w:hAnsi="Times New Roman" w:cs="Times New Roman"/>
          <w:i/>
          <w:iCs/>
          <w:sz w:val="24"/>
          <w:szCs w:val="24"/>
        </w:rPr>
        <w:t>Agricultural and Forest Meteorology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189</w:t>
      </w:r>
      <w:r w:rsidRPr="009B3A95">
        <w:rPr>
          <w:rFonts w:ascii="Times New Roman" w:hAnsi="Times New Roman" w:cs="Times New Roman"/>
          <w:sz w:val="24"/>
          <w:szCs w:val="24"/>
        </w:rPr>
        <w:t>: 2–10.</w:t>
      </w:r>
    </w:p>
    <w:p w14:paraId="053A266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Duursma RA, Falster DS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Leaf mass per area, not total leaf area, drives differences in above‐ground biomass distribution among woody plant functional types.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212</w:t>
      </w:r>
      <w:r w:rsidRPr="009B3A95">
        <w:rPr>
          <w:rFonts w:ascii="Times New Roman" w:hAnsi="Times New Roman" w:cs="Times New Roman"/>
          <w:sz w:val="24"/>
          <w:szCs w:val="24"/>
        </w:rPr>
        <w:t>: 368–376.</w:t>
      </w:r>
    </w:p>
    <w:p w14:paraId="22DF13A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lastRenderedPageBreak/>
        <w:t>Eamus D, Zolfaghar S, Villalobos-Vega R, Cleverly J, Huete 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Groundwater-dependent ecosystems: recent insights from satellite and field-based studies. </w:t>
      </w:r>
      <w:r w:rsidRPr="009B3A95">
        <w:rPr>
          <w:rFonts w:ascii="Times New Roman" w:hAnsi="Times New Roman" w:cs="Times New Roman"/>
          <w:i/>
          <w:iCs/>
          <w:sz w:val="24"/>
          <w:szCs w:val="24"/>
        </w:rPr>
        <w:t>Hydrol. Earth Syst. Sci.</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4229–4256.</w:t>
      </w:r>
    </w:p>
    <w:p w14:paraId="6300F0C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Epron D, Bahn M, Derrien D, Lattanzi FA, Pumpanen J, Gessler A, Högberg P, Maillard P, Dannoura M, Gérant D,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Pulse-labelling trees to study carbon allocation dynamics: a review of methods, current knowledge and future prospects.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32</w:t>
      </w:r>
      <w:r w:rsidRPr="009B3A95">
        <w:rPr>
          <w:rFonts w:ascii="Times New Roman" w:hAnsi="Times New Roman" w:cs="Times New Roman"/>
          <w:sz w:val="24"/>
          <w:szCs w:val="24"/>
        </w:rPr>
        <w:t>: 776–798.</w:t>
      </w:r>
    </w:p>
    <w:p w14:paraId="36214A8C"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Farooq M, Wahid A, Kobayashi N, Fujita D, Basra SMA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2009</w:t>
      </w:r>
      <w:r w:rsidRPr="009B3A95">
        <w:rPr>
          <w:rFonts w:ascii="Times New Roman" w:hAnsi="Times New Roman" w:cs="Times New Roman"/>
          <w:sz w:val="24"/>
          <w:szCs w:val="24"/>
        </w:rPr>
        <w:t xml:space="preserve">. Plant drought stress: effects, mechanisms and management. </w:t>
      </w:r>
      <w:r w:rsidRPr="009B3A95">
        <w:rPr>
          <w:rFonts w:ascii="Times New Roman" w:hAnsi="Times New Roman" w:cs="Times New Roman"/>
          <w:i/>
          <w:iCs/>
          <w:sz w:val="24"/>
          <w:szCs w:val="24"/>
        </w:rPr>
        <w:t>Agronomy for Sustainable Development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29</w:t>
      </w:r>
      <w:r w:rsidRPr="009B3A95">
        <w:rPr>
          <w:rFonts w:ascii="Times New Roman" w:hAnsi="Times New Roman" w:cs="Times New Roman"/>
          <w:sz w:val="24"/>
          <w:szCs w:val="24"/>
        </w:rPr>
        <w:t>: 185–212.</w:t>
      </w:r>
    </w:p>
    <w:p w14:paraId="3635B14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Fatichi S, Leuzinger S, Koerner 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Moving beyond photosynthesis: from carbon source to sink-driven vegetation modeling.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w:t>
      </w:r>
      <w:r w:rsidRPr="009B3A95">
        <w:rPr>
          <w:rFonts w:ascii="Times New Roman" w:hAnsi="Times New Roman" w:cs="Times New Roman"/>
          <w:sz w:val="24"/>
          <w:szCs w:val="24"/>
        </w:rPr>
        <w:t>: 1086–1095.</w:t>
      </w:r>
    </w:p>
    <w:p w14:paraId="44DFCC0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Feng L, Reffye P de, Dreyfus P, Auclair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Connecting an architectural plant model to a forest stand dynamics model—application to Austrian black pine stand visualization. </w:t>
      </w:r>
      <w:r w:rsidRPr="009B3A95">
        <w:rPr>
          <w:rFonts w:ascii="Times New Roman" w:hAnsi="Times New Roman" w:cs="Times New Roman"/>
          <w:i/>
          <w:iCs/>
          <w:sz w:val="24"/>
          <w:szCs w:val="24"/>
        </w:rPr>
        <w:t>Annals of Forest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69</w:t>
      </w:r>
      <w:r w:rsidRPr="009B3A95">
        <w:rPr>
          <w:rFonts w:ascii="Times New Roman" w:hAnsi="Times New Roman" w:cs="Times New Roman"/>
          <w:sz w:val="24"/>
          <w:szCs w:val="24"/>
        </w:rPr>
        <w:t>: 245–255.</w:t>
      </w:r>
    </w:p>
    <w:p w14:paraId="58A25E4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Finzi AC, Abramoff RZ, Spiller KS, Brzostek ER, Darby BA, Kramer MA, Phillips RP</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Rhizosphere processes are quantitatively important components of terrestrial carbon and nutrient cycles.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w:t>
      </w:r>
      <w:r w:rsidRPr="009B3A95">
        <w:rPr>
          <w:rFonts w:ascii="Times New Roman" w:hAnsi="Times New Roman" w:cs="Times New Roman"/>
          <w:sz w:val="24"/>
          <w:szCs w:val="24"/>
        </w:rPr>
        <w:t>: 2082–2094.</w:t>
      </w:r>
    </w:p>
    <w:p w14:paraId="6808167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Franklin O, Johansson J, Dewar RC, Dieckmann U, McMurtrie RE, Brännström Å, Dybzinski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Modeling carbon allocation in trees: a search for principles.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32</w:t>
      </w:r>
      <w:r w:rsidRPr="009B3A95">
        <w:rPr>
          <w:rFonts w:ascii="Times New Roman" w:hAnsi="Times New Roman" w:cs="Times New Roman"/>
          <w:sz w:val="24"/>
          <w:szCs w:val="24"/>
        </w:rPr>
        <w:t>: 648–666.</w:t>
      </w:r>
    </w:p>
    <w:p w14:paraId="1953E945"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Friedlingstein P, Joel G, Field CB, Fung IY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1999</w:t>
      </w:r>
      <w:r w:rsidRPr="009B3A95">
        <w:rPr>
          <w:rFonts w:ascii="Times New Roman" w:hAnsi="Times New Roman" w:cs="Times New Roman"/>
          <w:sz w:val="24"/>
          <w:szCs w:val="24"/>
        </w:rPr>
        <w:t xml:space="preserve">. Toward an allocation scheme for global terrestrial carbon models.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w:t>
      </w:r>
      <w:r w:rsidRPr="009B3A95">
        <w:rPr>
          <w:rFonts w:ascii="Times New Roman" w:hAnsi="Times New Roman" w:cs="Times New Roman"/>
          <w:sz w:val="24"/>
          <w:szCs w:val="24"/>
        </w:rPr>
        <w:t>: 755–770.</w:t>
      </w:r>
    </w:p>
    <w:p w14:paraId="4328BB75"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Gower ST, Krankina O, Olson RJ, Apps M, Linder S, Wang 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Net primary production and carbon allocation patterns of boreal ecosystems. </w:t>
      </w:r>
      <w:r w:rsidRPr="009B3A95">
        <w:rPr>
          <w:rFonts w:ascii="Times New Roman" w:hAnsi="Times New Roman" w:cs="Times New Roman"/>
          <w:i/>
          <w:iCs/>
          <w:sz w:val="24"/>
          <w:szCs w:val="24"/>
        </w:rPr>
        <w:t>Ecological Applications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w:t>
      </w:r>
      <w:r w:rsidRPr="009B3A95">
        <w:rPr>
          <w:rFonts w:ascii="Times New Roman" w:hAnsi="Times New Roman" w:cs="Times New Roman"/>
          <w:sz w:val="24"/>
          <w:szCs w:val="24"/>
        </w:rPr>
        <w:t>: 1395–1411.</w:t>
      </w:r>
    </w:p>
    <w:p w14:paraId="0CAC449C"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Hartmann H, McDowell NG, Trumbore 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Allocation to carbon storage pools in Norway spruce saplings under drought and low CO2.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35</w:t>
      </w:r>
      <w:r w:rsidRPr="009B3A95">
        <w:rPr>
          <w:rFonts w:ascii="Times New Roman" w:hAnsi="Times New Roman" w:cs="Times New Roman"/>
          <w:sz w:val="24"/>
          <w:szCs w:val="24"/>
        </w:rPr>
        <w:t>: 243–252.</w:t>
      </w:r>
    </w:p>
    <w:p w14:paraId="47D0C4A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Högberg P, Nordgren A, Buchmann N, Taylor AF, Ekblad A, Högberg MN, Nyberg G, Ottosson-Löfvenius M, Read DJ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Large-scale forest girdling shows that current photosynthesis drives soil respiration. </w:t>
      </w:r>
      <w:r w:rsidRPr="009B3A95">
        <w:rPr>
          <w:rFonts w:ascii="Times New Roman" w:hAnsi="Times New Roman" w:cs="Times New Roman"/>
          <w:i/>
          <w:iCs/>
          <w:sz w:val="24"/>
          <w:szCs w:val="24"/>
        </w:rPr>
        <w:t>Nature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411</w:t>
      </w:r>
      <w:r w:rsidRPr="009B3A95">
        <w:rPr>
          <w:rFonts w:ascii="Times New Roman" w:hAnsi="Times New Roman" w:cs="Times New Roman"/>
          <w:sz w:val="24"/>
          <w:szCs w:val="24"/>
        </w:rPr>
        <w:t>: 789–792.</w:t>
      </w:r>
    </w:p>
    <w:p w14:paraId="2F14118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Hommel R, Siegwolf R, Zavadlav S, Arend M, Schaub M, Galiano L, Haeni M, Kayler ZE, Gessler 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Impact of interspecific competition and drought on the allocation of new assimilates in trees. </w:t>
      </w:r>
      <w:r w:rsidRPr="009B3A95">
        <w:rPr>
          <w:rFonts w:ascii="Times New Roman" w:hAnsi="Times New Roman" w:cs="Times New Roman"/>
          <w:i/>
          <w:iCs/>
          <w:sz w:val="24"/>
          <w:szCs w:val="24"/>
        </w:rPr>
        <w:t>Plant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w:t>
      </w:r>
      <w:r w:rsidRPr="009B3A95">
        <w:rPr>
          <w:rFonts w:ascii="Times New Roman" w:hAnsi="Times New Roman" w:cs="Times New Roman"/>
          <w:sz w:val="24"/>
          <w:szCs w:val="24"/>
        </w:rPr>
        <w:t>: 785–796.</w:t>
      </w:r>
    </w:p>
    <w:p w14:paraId="2FF24FD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Koirala S, Jung M, Reichstein M, de Graaf IEM, Camps-Valls G, Ichii K, Papale D, Ráduly B, Schwalm CR, Tramontana G,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2017</w:t>
      </w:r>
      <w:r w:rsidRPr="009B3A95">
        <w:rPr>
          <w:rFonts w:ascii="Times New Roman" w:hAnsi="Times New Roman" w:cs="Times New Roman"/>
          <w:sz w:val="24"/>
          <w:szCs w:val="24"/>
        </w:rPr>
        <w:t xml:space="preserve">. Global distribution of groundwater-vegetation spatial covariation. </w:t>
      </w:r>
      <w:r w:rsidRPr="009B3A95">
        <w:rPr>
          <w:rFonts w:ascii="Times New Roman" w:hAnsi="Times New Roman" w:cs="Times New Roman"/>
          <w:i/>
          <w:iCs/>
          <w:sz w:val="24"/>
          <w:szCs w:val="24"/>
        </w:rPr>
        <w:t>Geophysical Research Letters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44</w:t>
      </w:r>
      <w:r w:rsidRPr="009B3A95">
        <w:rPr>
          <w:rFonts w:ascii="Times New Roman" w:hAnsi="Times New Roman" w:cs="Times New Roman"/>
          <w:sz w:val="24"/>
          <w:szCs w:val="24"/>
        </w:rPr>
        <w:t>: 2017GL072885.</w:t>
      </w:r>
    </w:p>
    <w:p w14:paraId="7DEE1AC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lastRenderedPageBreak/>
        <w:t>Korner 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2003</w:t>
      </w:r>
      <w:r w:rsidRPr="009B3A95">
        <w:rPr>
          <w:rFonts w:ascii="Times New Roman" w:hAnsi="Times New Roman" w:cs="Times New Roman"/>
          <w:sz w:val="24"/>
          <w:szCs w:val="24"/>
        </w:rPr>
        <w:t xml:space="preserve">. Carbon limitation in trees. </w:t>
      </w:r>
      <w:r w:rsidRPr="009B3A95">
        <w:rPr>
          <w:rFonts w:ascii="Times New Roman" w:hAnsi="Times New Roman" w:cs="Times New Roman"/>
          <w:i/>
          <w:iCs/>
          <w:sz w:val="24"/>
          <w:szCs w:val="24"/>
        </w:rPr>
        <w:t>Journal of Ecology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91</w:t>
      </w:r>
      <w:r w:rsidRPr="009B3A95">
        <w:rPr>
          <w:rFonts w:ascii="Times New Roman" w:hAnsi="Times New Roman" w:cs="Times New Roman"/>
          <w:sz w:val="24"/>
          <w:szCs w:val="24"/>
        </w:rPr>
        <w:t>: 4–17.</w:t>
      </w:r>
    </w:p>
    <w:p w14:paraId="3287756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Kuster TM, Arend M, Bleuler P, Günthardt‐Goerg MS, Schulin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Water regime and growth of young oak stands subjected to air‐warming and drought on two different forest soils in a model ecosystem experiment. </w:t>
      </w:r>
      <w:r w:rsidRPr="009B3A95">
        <w:rPr>
          <w:rFonts w:ascii="Times New Roman" w:hAnsi="Times New Roman" w:cs="Times New Roman"/>
          <w:i/>
          <w:iCs/>
          <w:sz w:val="24"/>
          <w:szCs w:val="24"/>
        </w:rPr>
        <w:t>Plant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15</w:t>
      </w:r>
      <w:r w:rsidRPr="009B3A95">
        <w:rPr>
          <w:rFonts w:ascii="Times New Roman" w:hAnsi="Times New Roman" w:cs="Times New Roman"/>
          <w:sz w:val="24"/>
          <w:szCs w:val="24"/>
        </w:rPr>
        <w:t>: 138–147.</w:t>
      </w:r>
    </w:p>
    <w:p w14:paraId="11AEDF9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Landsberg JJ, Waring RH</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1997</w:t>
      </w:r>
      <w:r w:rsidRPr="009B3A95">
        <w:rPr>
          <w:rFonts w:ascii="Times New Roman" w:hAnsi="Times New Roman" w:cs="Times New Roman"/>
          <w:sz w:val="24"/>
          <w:szCs w:val="24"/>
        </w:rPr>
        <w:t xml:space="preserve">. A generalised model of forest productivity using simplified concepts of radiation-use efficiency, carbon balance and partitioning. </w:t>
      </w:r>
      <w:r w:rsidRPr="009B3A95">
        <w:rPr>
          <w:rFonts w:ascii="Times New Roman" w:hAnsi="Times New Roman" w:cs="Times New Roman"/>
          <w:i/>
          <w:iCs/>
          <w:sz w:val="24"/>
          <w:szCs w:val="24"/>
        </w:rPr>
        <w:t>Forest Ecology and Management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95</w:t>
      </w:r>
      <w:r w:rsidRPr="009B3A95">
        <w:rPr>
          <w:rFonts w:ascii="Times New Roman" w:hAnsi="Times New Roman" w:cs="Times New Roman"/>
          <w:sz w:val="24"/>
          <w:szCs w:val="24"/>
        </w:rPr>
        <w:t>: 209–228.</w:t>
      </w:r>
    </w:p>
    <w:p w14:paraId="7CC42CB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Lemoine R, La Camera S, Atanassova R, Dedaldechamp F, Allario T, Pourtau N, Bonnemain J-L, Laloi M, Coutos-Thevenot P, Maurousset L,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Source-to-sink transport of sugar and regulation by environmental factors. </w:t>
      </w:r>
      <w:r w:rsidRPr="009B3A95">
        <w:rPr>
          <w:rFonts w:ascii="Times New Roman" w:hAnsi="Times New Roman" w:cs="Times New Roman"/>
          <w:i/>
          <w:iCs/>
          <w:sz w:val="24"/>
          <w:szCs w:val="24"/>
        </w:rPr>
        <w:t>Frontiers in Plant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4</w:t>
      </w:r>
      <w:r w:rsidRPr="009B3A95">
        <w:rPr>
          <w:rFonts w:ascii="Times New Roman" w:hAnsi="Times New Roman" w:cs="Times New Roman"/>
          <w:sz w:val="24"/>
          <w:szCs w:val="24"/>
        </w:rPr>
        <w:t>: 272.</w:t>
      </w:r>
    </w:p>
    <w:p w14:paraId="0CF3932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Litton CM, Raich JW, Ryan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2007</w:t>
      </w:r>
      <w:r w:rsidRPr="009B3A95">
        <w:rPr>
          <w:rFonts w:ascii="Times New Roman" w:hAnsi="Times New Roman" w:cs="Times New Roman"/>
          <w:sz w:val="24"/>
          <w:szCs w:val="24"/>
        </w:rPr>
        <w:t xml:space="preserve">. Carbon allocation in forest ecosystems.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13</w:t>
      </w:r>
      <w:r w:rsidRPr="009B3A95">
        <w:rPr>
          <w:rFonts w:ascii="Times New Roman" w:hAnsi="Times New Roman" w:cs="Times New Roman"/>
          <w:sz w:val="24"/>
          <w:szCs w:val="24"/>
        </w:rPr>
        <w:t>: 2089–2109.</w:t>
      </w:r>
    </w:p>
    <w:p w14:paraId="776083E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Lu M, Zhou X, Yang Q, Li H, Luo Y, Fang C, Chen J, Yang X, Li B</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Responses of ecosystem carbon cycle to experimental warming: a meta‐analysis. </w:t>
      </w:r>
      <w:r w:rsidRPr="009B3A95">
        <w:rPr>
          <w:rFonts w:ascii="Times New Roman" w:hAnsi="Times New Roman" w:cs="Times New Roman"/>
          <w:i/>
          <w:iCs/>
          <w:sz w:val="24"/>
          <w:szCs w:val="24"/>
        </w:rPr>
        <w:t>Ecology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94</w:t>
      </w:r>
      <w:r w:rsidRPr="009B3A95">
        <w:rPr>
          <w:rFonts w:ascii="Times New Roman" w:hAnsi="Times New Roman" w:cs="Times New Roman"/>
          <w:sz w:val="24"/>
          <w:szCs w:val="24"/>
        </w:rPr>
        <w:t>: 726–738.</w:t>
      </w:r>
    </w:p>
    <w:p w14:paraId="4CB0F4C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Mäkelä A, Valentine HT, Helmisaari H-S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2008</w:t>
      </w:r>
      <w:r w:rsidRPr="009B3A95">
        <w:rPr>
          <w:rFonts w:ascii="Times New Roman" w:hAnsi="Times New Roman" w:cs="Times New Roman"/>
          <w:sz w:val="24"/>
          <w:szCs w:val="24"/>
        </w:rPr>
        <w:t xml:space="preserve">. Optimal co‐allocation of carbon and nitrogen in a forest stand at steady state.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180</w:t>
      </w:r>
      <w:r w:rsidRPr="009B3A95">
        <w:rPr>
          <w:rFonts w:ascii="Times New Roman" w:hAnsi="Times New Roman" w:cs="Times New Roman"/>
          <w:sz w:val="24"/>
          <w:szCs w:val="24"/>
        </w:rPr>
        <w:t>: 114–123.</w:t>
      </w:r>
    </w:p>
    <w:p w14:paraId="3BAA870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McCree KJ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1970</w:t>
      </w:r>
      <w:r w:rsidRPr="009B3A95">
        <w:rPr>
          <w:rFonts w:ascii="Times New Roman" w:hAnsi="Times New Roman" w:cs="Times New Roman"/>
          <w:sz w:val="24"/>
          <w:szCs w:val="24"/>
        </w:rPr>
        <w:t xml:space="preserve">. An equation for the rate of respiration of white clover grown under controlled conditions. </w:t>
      </w:r>
      <w:r w:rsidRPr="009B3A95">
        <w:rPr>
          <w:rFonts w:ascii="Times New Roman" w:hAnsi="Times New Roman" w:cs="Times New Roman"/>
          <w:i/>
          <w:iCs/>
          <w:sz w:val="24"/>
          <w:szCs w:val="24"/>
        </w:rPr>
        <w:t>Prediction and measurement of photosynthetic productivity. Proceedings of the IBP/PP Technical Meeting, Trebon, [Czechoslovakia], 14-21 September, 1969</w:t>
      </w:r>
      <w:r w:rsidRPr="009B3A95">
        <w:rPr>
          <w:rFonts w:ascii="Times New Roman" w:hAnsi="Times New Roman" w:cs="Times New Roman"/>
          <w:sz w:val="24"/>
          <w:szCs w:val="24"/>
        </w:rPr>
        <w:t>.</w:t>
      </w:r>
    </w:p>
    <w:p w14:paraId="180AD52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McMurtrie RE, Dewar RC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New insights into carbon allocation by trees from the hypothesis that annual wood production is maximized.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w:t>
      </w:r>
      <w:r w:rsidRPr="009B3A95">
        <w:rPr>
          <w:rFonts w:ascii="Times New Roman" w:hAnsi="Times New Roman" w:cs="Times New Roman"/>
          <w:sz w:val="24"/>
          <w:szCs w:val="24"/>
        </w:rPr>
        <w:t>: 981–990.</w:t>
      </w:r>
    </w:p>
    <w:p w14:paraId="729F5F0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Melillo JM, Butler S, Johnson J, Mohan J, Steudler P, Lux H, Burrows E, Bowles F, Smith R, Scott L,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2011</w:t>
      </w:r>
      <w:r w:rsidRPr="009B3A95">
        <w:rPr>
          <w:rFonts w:ascii="Times New Roman" w:hAnsi="Times New Roman" w:cs="Times New Roman"/>
          <w:sz w:val="24"/>
          <w:szCs w:val="24"/>
        </w:rPr>
        <w:t xml:space="preserve">. Soil warming, carbon–nitrogen interactions, and forest carbon budgets. </w:t>
      </w:r>
      <w:r w:rsidRPr="009B3A95">
        <w:rPr>
          <w:rFonts w:ascii="Times New Roman" w:hAnsi="Times New Roman" w:cs="Times New Roman"/>
          <w:i/>
          <w:iCs/>
          <w:sz w:val="24"/>
          <w:szCs w:val="24"/>
        </w:rPr>
        <w:t>Proceedings of the National Academy of Sciences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108</w:t>
      </w:r>
      <w:r w:rsidRPr="009B3A95">
        <w:rPr>
          <w:rFonts w:ascii="Times New Roman" w:hAnsi="Times New Roman" w:cs="Times New Roman"/>
          <w:sz w:val="24"/>
          <w:szCs w:val="24"/>
        </w:rPr>
        <w:t>: 9508–9512.</w:t>
      </w:r>
    </w:p>
    <w:p w14:paraId="670D7C09"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Melillo JM, Steudler PA, Aber JD, Newkirk K, Lux H, Bowles FP, Catricala C, Magill A, Ahrens T, Morrisseau 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2002</w:t>
      </w:r>
      <w:r w:rsidRPr="009B3A95">
        <w:rPr>
          <w:rFonts w:ascii="Times New Roman" w:hAnsi="Times New Roman" w:cs="Times New Roman"/>
          <w:sz w:val="24"/>
          <w:szCs w:val="24"/>
        </w:rPr>
        <w:t xml:space="preserve">. Soil Warming and Carbon-Cycle Feedbacks to the Climate System. </w:t>
      </w:r>
      <w:r w:rsidRPr="009B3A95">
        <w:rPr>
          <w:rFonts w:ascii="Times New Roman" w:hAnsi="Times New Roman" w:cs="Times New Roman"/>
          <w:i/>
          <w:iCs/>
          <w:sz w:val="24"/>
          <w:szCs w:val="24"/>
        </w:rPr>
        <w:t>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298</w:t>
      </w:r>
      <w:r w:rsidRPr="009B3A95">
        <w:rPr>
          <w:rFonts w:ascii="Times New Roman" w:hAnsi="Times New Roman" w:cs="Times New Roman"/>
          <w:sz w:val="24"/>
          <w:szCs w:val="24"/>
        </w:rPr>
        <w:t>: 2173–2176.</w:t>
      </w:r>
    </w:p>
    <w:p w14:paraId="0B5C661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Mensforth LJ, Thorburn PJ, Tyerman SD, Walker GR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1994</w:t>
      </w:r>
      <w:r w:rsidRPr="009B3A95">
        <w:rPr>
          <w:rFonts w:ascii="Times New Roman" w:hAnsi="Times New Roman" w:cs="Times New Roman"/>
          <w:sz w:val="24"/>
          <w:szCs w:val="24"/>
        </w:rPr>
        <w:t xml:space="preserve">. Sources of water used by riparian Eucalyptus camaldulensis overlying highly saline groundwater. </w:t>
      </w:r>
      <w:r w:rsidRPr="009B3A95">
        <w:rPr>
          <w:rFonts w:ascii="Times New Roman" w:hAnsi="Times New Roman" w:cs="Times New Roman"/>
          <w:i/>
          <w:iCs/>
          <w:sz w:val="24"/>
          <w:szCs w:val="24"/>
        </w:rPr>
        <w:t>Oecologia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100</w:t>
      </w:r>
      <w:r w:rsidRPr="009B3A95">
        <w:rPr>
          <w:rFonts w:ascii="Times New Roman" w:hAnsi="Times New Roman" w:cs="Times New Roman"/>
          <w:sz w:val="24"/>
          <w:szCs w:val="24"/>
        </w:rPr>
        <w:t>: 21–28.</w:t>
      </w:r>
    </w:p>
    <w:p w14:paraId="72C4A39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Nemani RR, Keeling CD, Hashimoto H, Jolly WM, Piper SC, Tucker CJ, Myneni RB, Running SW</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2003</w:t>
      </w:r>
      <w:r w:rsidRPr="009B3A95">
        <w:rPr>
          <w:rFonts w:ascii="Times New Roman" w:hAnsi="Times New Roman" w:cs="Times New Roman"/>
          <w:sz w:val="24"/>
          <w:szCs w:val="24"/>
        </w:rPr>
        <w:t xml:space="preserve">. Climate-Driven Increases in Global Terrestrial Net Primary Production from 1982 to 1999. </w:t>
      </w:r>
      <w:r w:rsidRPr="009B3A95">
        <w:rPr>
          <w:rFonts w:ascii="Times New Roman" w:hAnsi="Times New Roman" w:cs="Times New Roman"/>
          <w:i/>
          <w:iCs/>
          <w:sz w:val="24"/>
          <w:szCs w:val="24"/>
        </w:rPr>
        <w:t>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300</w:t>
      </w:r>
      <w:r w:rsidRPr="009B3A95">
        <w:rPr>
          <w:rFonts w:ascii="Times New Roman" w:hAnsi="Times New Roman" w:cs="Times New Roman"/>
          <w:sz w:val="24"/>
          <w:szCs w:val="24"/>
        </w:rPr>
        <w:t>: 1560–1563.</w:t>
      </w:r>
    </w:p>
    <w:p w14:paraId="7CC4DD0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Palmroth S, Oren R, McCarthy HR, Johnsen KH, Finzi AC, Butnor JR, Ryan MG, Schlesinger WH</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2006</w:t>
      </w:r>
      <w:r w:rsidRPr="009B3A95">
        <w:rPr>
          <w:rFonts w:ascii="Times New Roman" w:hAnsi="Times New Roman" w:cs="Times New Roman"/>
          <w:sz w:val="24"/>
          <w:szCs w:val="24"/>
        </w:rPr>
        <w:t xml:space="preserve">. Aboveground sink strength in forests controls the allocation of carbon </w:t>
      </w:r>
      <w:r w:rsidRPr="009B3A95">
        <w:rPr>
          <w:rFonts w:ascii="Times New Roman" w:hAnsi="Times New Roman" w:cs="Times New Roman"/>
          <w:sz w:val="24"/>
          <w:szCs w:val="24"/>
        </w:rPr>
        <w:lastRenderedPageBreak/>
        <w:t xml:space="preserve">below ground and its [CO2]-induced enhancement. </w:t>
      </w:r>
      <w:r w:rsidRPr="009B3A95">
        <w:rPr>
          <w:rFonts w:ascii="Times New Roman" w:hAnsi="Times New Roman" w:cs="Times New Roman"/>
          <w:i/>
          <w:iCs/>
          <w:sz w:val="24"/>
          <w:szCs w:val="24"/>
        </w:rPr>
        <w:t>Proceedings of the National Academy of Sciences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103</w:t>
      </w:r>
      <w:r w:rsidRPr="009B3A95">
        <w:rPr>
          <w:rFonts w:ascii="Times New Roman" w:hAnsi="Times New Roman" w:cs="Times New Roman"/>
          <w:sz w:val="24"/>
          <w:szCs w:val="24"/>
        </w:rPr>
        <w:t>: 19362–19367.</w:t>
      </w:r>
    </w:p>
    <w:p w14:paraId="275F40A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van der Ploeg RR, Bo¨hm W, Kirkham MB</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1999</w:t>
      </w:r>
      <w:r w:rsidRPr="009B3A95">
        <w:rPr>
          <w:rFonts w:ascii="Times New Roman" w:hAnsi="Times New Roman" w:cs="Times New Roman"/>
          <w:sz w:val="24"/>
          <w:szCs w:val="24"/>
        </w:rPr>
        <w:t xml:space="preserve">. On the Origin of the Theory of Mineral Nutrition of Plants and the Law of the Minimum. </w:t>
      </w:r>
      <w:r w:rsidRPr="009B3A95">
        <w:rPr>
          <w:rFonts w:ascii="Times New Roman" w:hAnsi="Times New Roman" w:cs="Times New Roman"/>
          <w:b/>
          <w:bCs/>
          <w:sz w:val="24"/>
          <w:szCs w:val="24"/>
        </w:rPr>
        <w:t>63</w:t>
      </w:r>
      <w:r w:rsidRPr="009B3A95">
        <w:rPr>
          <w:rFonts w:ascii="Times New Roman" w:hAnsi="Times New Roman" w:cs="Times New Roman"/>
          <w:sz w:val="24"/>
          <w:szCs w:val="24"/>
        </w:rPr>
        <w:t>: 1055–1062.</w:t>
      </w:r>
    </w:p>
    <w:p w14:paraId="0C40706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Pugh T a. M, Mueller C, Arneth A, Haverd V, Smith B</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Key knowledge and data gaps in modelling the influence of CO2 concentration on the terrestrial carbon sink. </w:t>
      </w:r>
      <w:r w:rsidRPr="009B3A95">
        <w:rPr>
          <w:rFonts w:ascii="Times New Roman" w:hAnsi="Times New Roman" w:cs="Times New Roman"/>
          <w:i/>
          <w:iCs/>
          <w:sz w:val="24"/>
          <w:szCs w:val="24"/>
        </w:rPr>
        <w:t>Journal of Plant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203</w:t>
      </w:r>
      <w:r w:rsidRPr="009B3A95">
        <w:rPr>
          <w:rFonts w:ascii="Times New Roman" w:hAnsi="Times New Roman" w:cs="Times New Roman"/>
          <w:sz w:val="24"/>
          <w:szCs w:val="24"/>
        </w:rPr>
        <w:t>: 3–15.</w:t>
      </w:r>
    </w:p>
    <w:p w14:paraId="1F24230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Reich PB, Luo Y, Bradford JB, Poorter H, Perry CH, Oleksyn 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Temperature drives global patterns in forest biomass distribution in leaves, stems, and roots. </w:t>
      </w:r>
      <w:r w:rsidRPr="009B3A95">
        <w:rPr>
          <w:rFonts w:ascii="Times New Roman" w:hAnsi="Times New Roman" w:cs="Times New Roman"/>
          <w:i/>
          <w:iCs/>
          <w:sz w:val="24"/>
          <w:szCs w:val="24"/>
        </w:rPr>
        <w:t>Proceedings of the National Academy of Sciences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111</w:t>
      </w:r>
      <w:r w:rsidRPr="009B3A95">
        <w:rPr>
          <w:rFonts w:ascii="Times New Roman" w:hAnsi="Times New Roman" w:cs="Times New Roman"/>
          <w:sz w:val="24"/>
          <w:szCs w:val="24"/>
        </w:rPr>
        <w:t>: 13721–13726.</w:t>
      </w:r>
    </w:p>
    <w:p w14:paraId="4860FC6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Reich PB, Sendall KM, Stefanski A, Wei X, Rich RL, Montgomery RA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Boreal and temperate trees show strong acclimation of respiration to warming. </w:t>
      </w:r>
      <w:r w:rsidRPr="009B3A95">
        <w:rPr>
          <w:rFonts w:ascii="Times New Roman" w:hAnsi="Times New Roman" w:cs="Times New Roman"/>
          <w:i/>
          <w:iCs/>
          <w:sz w:val="24"/>
          <w:szCs w:val="24"/>
        </w:rPr>
        <w:t>Nature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531</w:t>
      </w:r>
      <w:r w:rsidRPr="009B3A95">
        <w:rPr>
          <w:rFonts w:ascii="Times New Roman" w:hAnsi="Times New Roman" w:cs="Times New Roman"/>
          <w:sz w:val="24"/>
          <w:szCs w:val="24"/>
        </w:rPr>
        <w:t>: 633–+.</w:t>
      </w:r>
    </w:p>
    <w:p w14:paraId="4BBF664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Reichstein M, Falge E, Baldocchi D, Papale D, Aubinet M, Berbigier P, Bernhofer C, Buchmann N, Gilmanov T, Granier A,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2005</w:t>
      </w:r>
      <w:r w:rsidRPr="009B3A95">
        <w:rPr>
          <w:rFonts w:ascii="Times New Roman" w:hAnsi="Times New Roman" w:cs="Times New Roman"/>
          <w:sz w:val="24"/>
          <w:szCs w:val="24"/>
        </w:rPr>
        <w:t xml:space="preserve">. On the separation of net ecosystem exchange into assimilation and ecosystem respiration: review and improved algorithm.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w:t>
      </w:r>
      <w:r w:rsidRPr="009B3A95">
        <w:rPr>
          <w:rFonts w:ascii="Times New Roman" w:hAnsi="Times New Roman" w:cs="Times New Roman"/>
          <w:sz w:val="24"/>
          <w:szCs w:val="24"/>
        </w:rPr>
        <w:t>: 1424–1439.</w:t>
      </w:r>
    </w:p>
    <w:p w14:paraId="08C3F62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Roux XL, Lacointe A, Escobar-Gutiérrez A, Dizès SL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Carbon-based models of individual tree growth: A critical appraisal. </w:t>
      </w:r>
      <w:r w:rsidRPr="009B3A95">
        <w:rPr>
          <w:rFonts w:ascii="Times New Roman" w:hAnsi="Times New Roman" w:cs="Times New Roman"/>
          <w:i/>
          <w:iCs/>
          <w:sz w:val="24"/>
          <w:szCs w:val="24"/>
        </w:rPr>
        <w:t>Annals of Forest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58</w:t>
      </w:r>
      <w:r w:rsidRPr="009B3A95">
        <w:rPr>
          <w:rFonts w:ascii="Times New Roman" w:hAnsi="Times New Roman" w:cs="Times New Roman"/>
          <w:sz w:val="24"/>
          <w:szCs w:val="24"/>
        </w:rPr>
        <w:t>: 469–506.</w:t>
      </w:r>
    </w:p>
    <w:p w14:paraId="60C81F9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Running SW, Gower 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1991</w:t>
      </w:r>
      <w:r w:rsidRPr="009B3A95">
        <w:rPr>
          <w:rFonts w:ascii="Times New Roman" w:hAnsi="Times New Roman" w:cs="Times New Roman"/>
          <w:sz w:val="24"/>
          <w:szCs w:val="24"/>
        </w:rPr>
        <w:t xml:space="preserve">. FOREST-BGC, A general model of forest ecosystem processes for regional applications. II. Dynamic carbon allocation and nitrogen budgets.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w:t>
      </w:r>
      <w:r w:rsidRPr="009B3A95">
        <w:rPr>
          <w:rFonts w:ascii="Times New Roman" w:hAnsi="Times New Roman" w:cs="Times New Roman"/>
          <w:sz w:val="24"/>
          <w:szCs w:val="24"/>
        </w:rPr>
        <w:t>: 147–160.</w:t>
      </w:r>
    </w:p>
    <w:p w14:paraId="7871F99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Rustad L, Campbell J, Marion G, Norby R, Mitchell M, Hartley A, Cornelissen J, Gurevitch J, GCTE-NEWS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A meta-analysis of the response of soil respiration, net nitrogen mineralization, and aboveground plant growth to experimental ecosystem warming. </w:t>
      </w:r>
      <w:r w:rsidRPr="009B3A95">
        <w:rPr>
          <w:rFonts w:ascii="Times New Roman" w:hAnsi="Times New Roman" w:cs="Times New Roman"/>
          <w:i/>
          <w:iCs/>
          <w:sz w:val="24"/>
          <w:szCs w:val="24"/>
        </w:rPr>
        <w:t>Oecologia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126</w:t>
      </w:r>
      <w:r w:rsidRPr="009B3A95">
        <w:rPr>
          <w:rFonts w:ascii="Times New Roman" w:hAnsi="Times New Roman" w:cs="Times New Roman"/>
          <w:sz w:val="24"/>
          <w:szCs w:val="24"/>
        </w:rPr>
        <w:t>: 543–562.</w:t>
      </w:r>
    </w:p>
    <w:p w14:paraId="47810619"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Sillmann J, Kharin VV, Zwiers FW, Zhang X, Bronaugh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Climate extremes indices in the CMIP5 multimodel ensemble: Part 2. Future climate projections. </w:t>
      </w:r>
      <w:r w:rsidRPr="009B3A95">
        <w:rPr>
          <w:rFonts w:ascii="Times New Roman" w:hAnsi="Times New Roman" w:cs="Times New Roman"/>
          <w:i/>
          <w:iCs/>
          <w:sz w:val="24"/>
          <w:szCs w:val="24"/>
        </w:rPr>
        <w:t>Journal of Geophysical Research-Atmospheres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118</w:t>
      </w:r>
      <w:r w:rsidRPr="009B3A95">
        <w:rPr>
          <w:rFonts w:ascii="Times New Roman" w:hAnsi="Times New Roman" w:cs="Times New Roman"/>
          <w:sz w:val="24"/>
          <w:szCs w:val="24"/>
        </w:rPr>
        <w:t>: 2473–2493.</w:t>
      </w:r>
    </w:p>
    <w:p w14:paraId="3BD3CAD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Smith NG, Dukes JS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Plant respiration and photosynthesis in global-scale models: incorporating acclimation to temperature and CO2.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45–63.</w:t>
      </w:r>
    </w:p>
    <w:p w14:paraId="471896A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Strömgren M, Linder 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2002</w:t>
      </w:r>
      <w:r w:rsidRPr="009B3A95">
        <w:rPr>
          <w:rFonts w:ascii="Times New Roman" w:hAnsi="Times New Roman" w:cs="Times New Roman"/>
          <w:sz w:val="24"/>
          <w:szCs w:val="24"/>
        </w:rPr>
        <w:t xml:space="preserve">. Effects of nutrition and soil warming on stemwood production in a boreal Norway spruce stand.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8</w:t>
      </w:r>
      <w:r w:rsidRPr="009B3A95">
        <w:rPr>
          <w:rFonts w:ascii="Times New Roman" w:hAnsi="Times New Roman" w:cs="Times New Roman"/>
          <w:sz w:val="24"/>
          <w:szCs w:val="24"/>
        </w:rPr>
        <w:t>: 1194–1204.</w:t>
      </w:r>
    </w:p>
    <w:p w14:paraId="15597A7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Thomas DS, Montagu KD, Conroy JP</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2007</w:t>
      </w:r>
      <w:r w:rsidRPr="009B3A95">
        <w:rPr>
          <w:rFonts w:ascii="Times New Roman" w:hAnsi="Times New Roman" w:cs="Times New Roman"/>
          <w:sz w:val="24"/>
          <w:szCs w:val="24"/>
        </w:rPr>
        <w:t xml:space="preserve">. Temperature effects on wood anatomy, wood density, photosynthesis and biomass partitioning of Eucalyptus grandis seedlings.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27</w:t>
      </w:r>
      <w:r w:rsidRPr="009B3A95">
        <w:rPr>
          <w:rFonts w:ascii="Times New Roman" w:hAnsi="Times New Roman" w:cs="Times New Roman"/>
          <w:sz w:val="24"/>
          <w:szCs w:val="24"/>
        </w:rPr>
        <w:t>: 251–260.</w:t>
      </w:r>
    </w:p>
    <w:p w14:paraId="24BCC8C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lastRenderedPageBreak/>
        <w:t>Volder A, Briske DD,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Climate warming and precipitation redistribution modify tree–grass interactions and tree species establishment in a warm‐temperate savanna.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843–857.</w:t>
      </w:r>
    </w:p>
    <w:p w14:paraId="796E688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Way DA, Oren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2010</w:t>
      </w:r>
      <w:r w:rsidRPr="009B3A95">
        <w:rPr>
          <w:rFonts w:ascii="Times New Roman" w:hAnsi="Times New Roman" w:cs="Times New Roman"/>
          <w:sz w:val="24"/>
          <w:szCs w:val="24"/>
        </w:rPr>
        <w:t xml:space="preserve">. Differential responses to changes in growth temperature between trees from different functional groups and biomes: a review and synthesis of data.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30</w:t>
      </w:r>
      <w:r w:rsidRPr="009B3A95">
        <w:rPr>
          <w:rFonts w:ascii="Times New Roman" w:hAnsi="Times New Roman" w:cs="Times New Roman"/>
          <w:sz w:val="24"/>
          <w:szCs w:val="24"/>
        </w:rPr>
        <w:t>: 669–688.</w:t>
      </w:r>
    </w:p>
    <w:p w14:paraId="1BAE04A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Way DA, Yamori W</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Thermal acclimation of photosynthesis: on the importance of adjusting our definitions and accounting for thermal acclimation of respiration. </w:t>
      </w:r>
      <w:r w:rsidRPr="009B3A95">
        <w:rPr>
          <w:rFonts w:ascii="Times New Roman" w:hAnsi="Times New Roman" w:cs="Times New Roman"/>
          <w:i/>
          <w:iCs/>
          <w:sz w:val="24"/>
          <w:szCs w:val="24"/>
        </w:rPr>
        <w:t>Photosynthesis Research</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119</w:t>
      </w:r>
      <w:r w:rsidRPr="009B3A95">
        <w:rPr>
          <w:rFonts w:ascii="Times New Roman" w:hAnsi="Times New Roman" w:cs="Times New Roman"/>
          <w:sz w:val="24"/>
          <w:szCs w:val="24"/>
        </w:rPr>
        <w:t>: 89–100.</w:t>
      </w:r>
    </w:p>
    <w:p w14:paraId="7DF43D78" w14:textId="77777777" w:rsidR="00464464" w:rsidRDefault="00464464" w:rsidP="00464464">
      <w:pPr>
        <w:pStyle w:val="Bibliography"/>
      </w:pPr>
      <w:r w:rsidRPr="009B3A95">
        <w:rPr>
          <w:rFonts w:ascii="Times New Roman" w:hAnsi="Times New Roman" w:cs="Times New Roman"/>
          <w:b/>
          <w:bCs/>
          <w:sz w:val="24"/>
          <w:szCs w:val="24"/>
        </w:rPr>
        <w:t>Zolfaghar S, Villalobos-Vega R, Zeppel M, Cleverly J, Rumman R, Hingee M, Boulain N, Li Z, Eamus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2017</w:t>
      </w:r>
      <w:r w:rsidRPr="009B3A95">
        <w:rPr>
          <w:rFonts w:ascii="Times New Roman" w:hAnsi="Times New Roman" w:cs="Times New Roman"/>
          <w:sz w:val="24"/>
          <w:szCs w:val="24"/>
        </w:rPr>
        <w:t xml:space="preserve">. Transpiration of Eucalyptus woodlands across a natural gradient of depth-to-groundwater.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37</w:t>
      </w:r>
      <w:r w:rsidRPr="009B3A95">
        <w:rPr>
          <w:rFonts w:ascii="Times New Roman" w:hAnsi="Times New Roman" w:cs="Times New Roman"/>
          <w:sz w:val="24"/>
          <w:szCs w:val="24"/>
        </w:rPr>
        <w:t>: 961–975.</w:t>
      </w:r>
    </w:p>
    <w:p w14:paraId="6B6BDAD3" w14:textId="1DE73283"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er Reich" w:date="2017-10-25T11:17:00Z" w:initials="PR">
    <w:p w14:paraId="5A3A749A" w14:textId="6F461D24" w:rsidR="00F03DDB" w:rsidRDefault="00F03DDB">
      <w:pPr>
        <w:pStyle w:val="CommentText"/>
      </w:pPr>
      <w:r>
        <w:rPr>
          <w:rStyle w:val="CommentReference"/>
        </w:rPr>
        <w:annotationRef/>
      </w:r>
      <w:r>
        <w:t>Is concise! Maybe needs to walk reader a bit more through the ideas however</w:t>
      </w:r>
    </w:p>
  </w:comment>
  <w:comment w:id="2" w:author="Peter Reich" w:date="2017-10-25T11:14:00Z" w:initials="PR">
    <w:p w14:paraId="031312E5" w14:textId="0235CEBC" w:rsidR="0031375E" w:rsidRDefault="0031375E">
      <w:pPr>
        <w:pStyle w:val="CommentText"/>
      </w:pPr>
      <w:r>
        <w:rPr>
          <w:rStyle w:val="CommentReference"/>
        </w:rPr>
        <w:annotationRef/>
      </w:r>
      <w:r>
        <w:t>Here and throughout the paper I think we need to better balance the fact of significant reductions in C gain and growth (figure 1 right bottom and 2b) with more modest water stress than we would have anticipated (but by default this is some “measure” of stress or at least impact if not stress – meaning we need to define ‘stress’ better) and reconcile these impacts with lack of impact on C partitioning</w:t>
      </w:r>
    </w:p>
  </w:comment>
  <w:comment w:id="3" w:author="Peter Reich" w:date="2017-10-25T11:13:00Z" w:initials="PR">
    <w:p w14:paraId="72AEEDFD" w14:textId="33DC414A" w:rsidR="0031375E" w:rsidRDefault="0031375E">
      <w:pPr>
        <w:pStyle w:val="CommentText"/>
      </w:pPr>
      <w:r>
        <w:rPr>
          <w:rStyle w:val="CommentReference"/>
        </w:rPr>
        <w:annotationRef/>
      </w:r>
      <w:r>
        <w:t>Make separate bullet and unpack a little?</w:t>
      </w:r>
    </w:p>
  </w:comment>
  <w:comment w:id="4" w:author="Aspinwall, Michael" w:date="2017-10-25T10:05:00Z" w:initials="AM">
    <w:p w14:paraId="2F2066A0" w14:textId="7523EC94" w:rsidR="00413AB9" w:rsidRDefault="00413AB9">
      <w:pPr>
        <w:pStyle w:val="CommentText"/>
      </w:pPr>
      <w:r>
        <w:rPr>
          <w:rStyle w:val="CommentReference"/>
        </w:rPr>
        <w:annotationRef/>
      </w:r>
      <w:r>
        <w:t>This sentence seems out of place. Move to end of paragraph?</w:t>
      </w:r>
    </w:p>
  </w:comment>
  <w:comment w:id="6" w:author="Aspinwall, Michael" w:date="2017-10-25T10:05:00Z" w:initials="AM">
    <w:p w14:paraId="5301DD4B" w14:textId="11B1DA49" w:rsidR="00413AB9" w:rsidRDefault="00413AB9">
      <w:pPr>
        <w:pStyle w:val="CommentText"/>
      </w:pPr>
      <w:r>
        <w:rPr>
          <w:rStyle w:val="CommentReference"/>
        </w:rPr>
        <w:annotationRef/>
      </w:r>
      <w:proofErr w:type="gramStart"/>
      <w:r>
        <w:t>subjective</w:t>
      </w:r>
      <w:proofErr w:type="gramEnd"/>
    </w:p>
  </w:comment>
  <w:comment w:id="5" w:author="Peter Reich" w:date="2017-10-25T09:55:00Z" w:initials="PR">
    <w:p w14:paraId="347ED915" w14:textId="69B61BD7" w:rsidR="00413AB9" w:rsidRDefault="00413AB9">
      <w:pPr>
        <w:pStyle w:val="CommentText"/>
      </w:pPr>
      <w:r>
        <w:rPr>
          <w:rStyle w:val="CommentReference"/>
        </w:rPr>
        <w:annotationRef/>
      </w:r>
      <w:r>
        <w:t xml:space="preserve">I agree with Mike….all three are interesting and </w:t>
      </w:r>
      <w:proofErr w:type="spellStart"/>
      <w:r>
        <w:t>relevant</w:t>
      </w:r>
      <w:proofErr w:type="gramStart"/>
      <w:r>
        <w:t>..also</w:t>
      </w:r>
      <w:proofErr w:type="spellEnd"/>
      <w:proofErr w:type="gramEnd"/>
      <w:r>
        <w:t xml:space="preserve"> I would argue that fluxes to different components are in fact the most uncertain</w:t>
      </w:r>
    </w:p>
  </w:comment>
  <w:comment w:id="12" w:author="Aspinwall, Michael" w:date="2017-10-25T10:06:00Z" w:initials="AM">
    <w:p w14:paraId="311B246E" w14:textId="5C3C4D5F" w:rsidR="00413AB9" w:rsidRDefault="00413AB9">
      <w:pPr>
        <w:pStyle w:val="CommentText"/>
      </w:pPr>
      <w:r>
        <w:rPr>
          <w:rStyle w:val="CommentReference"/>
        </w:rPr>
        <w:annotationRef/>
      </w:r>
      <w:r>
        <w:t>Some may wonder whether N concentrations in biomass were affected by warming, based on this statement. Might need something in the discussion about warming impacts on nutrient concentrations and thus physiology…….maybe you mention this later on but I might have missed it.</w:t>
      </w:r>
    </w:p>
  </w:comment>
  <w:comment w:id="14" w:author="Aspinwall, Michael" w:date="2017-10-25T10:08:00Z" w:initials="AM">
    <w:p w14:paraId="44A7BEC2" w14:textId="018410C6" w:rsidR="00413AB9" w:rsidRDefault="00413AB9">
      <w:pPr>
        <w:pStyle w:val="CommentText"/>
      </w:pPr>
      <w:r>
        <w:rPr>
          <w:rStyle w:val="CommentReference"/>
        </w:rPr>
        <w:annotationRef/>
      </w:r>
      <w:r>
        <w:t xml:space="preserve">I think the general prediction </w:t>
      </w:r>
      <w:r>
        <w:rPr>
          <w:noProof/>
        </w:rPr>
        <w:t xml:space="preserve">from the latest IPCC </w:t>
      </w:r>
      <w:r>
        <w:t>is that the contrast between wet and dry regions will increase; wet areas will get wetter, dry areas will get drier.</w:t>
      </w:r>
    </w:p>
  </w:comment>
  <w:comment w:id="23" w:author="Aspinwall, Michael" w:date="2017-10-25T10:09:00Z" w:initials="AM">
    <w:p w14:paraId="561B3D2D" w14:textId="4CA4FE81" w:rsidR="00413AB9" w:rsidRDefault="00413AB9">
      <w:pPr>
        <w:pStyle w:val="CommentText"/>
      </w:pPr>
      <w:r>
        <w:rPr>
          <w:rStyle w:val="CommentReference"/>
        </w:rPr>
        <w:annotationRef/>
      </w:r>
      <w:r>
        <w:t xml:space="preserve">I like the way you’ve highlighted the importance of water availability and how there is considerable uncertainty about water availability impacts on C allocation. </w:t>
      </w:r>
    </w:p>
  </w:comment>
  <w:comment w:id="26" w:author="Aspinwall, Michael" w:date="2017-10-25T10:10:00Z" w:initials="AM">
    <w:p w14:paraId="7BCAD491" w14:textId="7FC64A6D" w:rsidR="00413AB9" w:rsidRDefault="00413AB9">
      <w:pPr>
        <w:pStyle w:val="CommentText"/>
      </w:pPr>
      <w:r>
        <w:rPr>
          <w:rStyle w:val="CommentReference"/>
        </w:rPr>
        <w:annotationRef/>
      </w:r>
      <w:r>
        <w:t xml:space="preserve">I felt like this last sentence </w:t>
      </w:r>
      <w:proofErr w:type="spellStart"/>
      <w:r>
        <w:t>kin</w:t>
      </w:r>
      <w:r>
        <w:rPr>
          <w:noProof/>
        </w:rPr>
        <w:t>d</w:t>
      </w:r>
      <w:r>
        <w:t>a</w:t>
      </w:r>
      <w:proofErr w:type="spellEnd"/>
      <w:r>
        <w:t xml:space="preserve"> undermines the importance of our study. It suggest that whatever we find will not be generalizable. Maybe tweak the wording?</w:t>
      </w:r>
    </w:p>
  </w:comment>
  <w:comment w:id="30" w:author="Peter Reich" w:date="2017-10-25T10:10:00Z" w:initials="PR">
    <w:p w14:paraId="5BEB6CE8" w14:textId="28605051" w:rsidR="00413AB9" w:rsidRDefault="00413AB9">
      <w:pPr>
        <w:pStyle w:val="CommentText"/>
      </w:pPr>
      <w:r>
        <w:rPr>
          <w:rStyle w:val="CommentReference"/>
        </w:rPr>
        <w:annotationRef/>
      </w:r>
      <w:r>
        <w:t>Could we highlight what measures made in this study are particularly rare or unique compared to prior work? That will help readers understand what is new.</w:t>
      </w:r>
    </w:p>
  </w:comment>
  <w:comment w:id="37" w:author="Aspinwall, Michael" w:date="2017-10-25T10:13:00Z" w:initials="AM">
    <w:p w14:paraId="51454E97" w14:textId="72C25C59" w:rsidR="00413AB9" w:rsidRDefault="00413AB9">
      <w:pPr>
        <w:pStyle w:val="CommentText"/>
      </w:pPr>
      <w:r>
        <w:rPr>
          <w:rStyle w:val="CommentReference"/>
        </w:rPr>
        <w:annotationRef/>
      </w:r>
      <w:r>
        <w:t xml:space="preserve">Do we expect any changes in the slope? Does growth R ‘acclimate’ or is this a circular question since growth respiration is likely to track tree growth rates…..thus any acclimation of growth R would be captured by changes in growth rate? </w:t>
      </w:r>
    </w:p>
  </w:comment>
  <w:comment w:id="38" w:author="Peter Reich" w:date="2017-10-25T10:31:00Z" w:initials="PR">
    <w:p w14:paraId="3BD5C116" w14:textId="27F11637" w:rsidR="00413AB9" w:rsidRDefault="00413AB9">
      <w:pPr>
        <w:pStyle w:val="CommentText"/>
      </w:pPr>
      <w:r>
        <w:rPr>
          <w:rStyle w:val="CommentReference"/>
        </w:rPr>
        <w:annotationRef/>
      </w:r>
      <w:r>
        <w:t>How do these values compare to estimates made from tree growth assuming no turnover of biomass???</w:t>
      </w:r>
    </w:p>
  </w:comment>
  <w:comment w:id="39" w:author="Aspinwall, Michael" w:date="2017-10-25T10:16:00Z" w:initials="AM">
    <w:p w14:paraId="0FEEF142" w14:textId="7FAE9560" w:rsidR="00413AB9" w:rsidRDefault="00413AB9">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413AB9" w:rsidRDefault="00413AB9">
      <w:pPr>
        <w:pStyle w:val="CommentText"/>
      </w:pPr>
    </w:p>
    <w:p w14:paraId="2A6653B6" w14:textId="4C90145F" w:rsidR="00413AB9" w:rsidRDefault="00413AB9">
      <w:pPr>
        <w:pStyle w:val="CommentText"/>
      </w:pPr>
      <w:r>
        <w:t>PR: agreed, but I can’t say I understand why this would occur!</w:t>
      </w:r>
    </w:p>
  </w:comment>
  <w:comment w:id="40" w:author="Aspinwall, Michael" w:date="2017-10-25T10:17:00Z" w:initials="AM">
    <w:p w14:paraId="0DBB51E6" w14:textId="2D7561FD" w:rsidR="00413AB9" w:rsidRDefault="00413AB9">
      <w:pPr>
        <w:pStyle w:val="CommentText"/>
      </w:pPr>
      <w:r>
        <w:rPr>
          <w:rStyle w:val="CommentReference"/>
        </w:rPr>
        <w:annotationRef/>
      </w:r>
      <w:r>
        <w:t>I think this section could condensed a little bit or made more concise. This might save some space.</w:t>
      </w:r>
    </w:p>
  </w:comment>
  <w:comment w:id="42" w:author="Peter Reich" w:date="2017-10-25T10:32:00Z" w:initials="PR">
    <w:p w14:paraId="1CE626E7" w14:textId="646D4455" w:rsidR="00413AB9" w:rsidRDefault="00413AB9">
      <w:pPr>
        <w:pStyle w:val="CommentText"/>
      </w:pPr>
      <w:r>
        <w:rPr>
          <w:rStyle w:val="CommentReference"/>
        </w:rPr>
        <w:annotationRef/>
      </w:r>
      <w:r>
        <w:t xml:space="preserve">Is this a place to report how </w:t>
      </w:r>
      <w:proofErr w:type="spellStart"/>
      <w:r>
        <w:t>how</w:t>
      </w:r>
      <w:proofErr w:type="spellEnd"/>
      <w:r>
        <w:t xml:space="preserve"> we think tree responses to </w:t>
      </w:r>
      <w:proofErr w:type="spellStart"/>
      <w:r>
        <w:t>traetments</w:t>
      </w:r>
      <w:proofErr w:type="spellEnd"/>
      <w:r>
        <w:t xml:space="preserve"> were influenced by soil moisture?</w:t>
      </w:r>
    </w:p>
  </w:comment>
  <w:comment w:id="43" w:author="Aspinwall, Michael" w:date="2017-10-25T10:18:00Z" w:initials="AM">
    <w:p w14:paraId="4F5397F3" w14:textId="32E0E63C" w:rsidR="00413AB9" w:rsidRDefault="00413AB9">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413AB9" w:rsidRDefault="00413AB9">
      <w:pPr>
        <w:pStyle w:val="CommentText"/>
      </w:pPr>
    </w:p>
    <w:p w14:paraId="30728D5C" w14:textId="51C22B78" w:rsidR="00413AB9" w:rsidRDefault="00413AB9">
      <w:pPr>
        <w:pStyle w:val="CommentText"/>
      </w:pPr>
      <w:r>
        <w:t>PR: Agreed – it is hard to know just what to think of this.</w:t>
      </w:r>
    </w:p>
  </w:comment>
  <w:comment w:id="44" w:author="Peter Reich" w:date="2017-10-25T10:34:00Z" w:initials="PR">
    <w:p w14:paraId="1612E67D" w14:textId="2BA74A83" w:rsidR="00413AB9" w:rsidRDefault="00413AB9">
      <w:pPr>
        <w:pStyle w:val="CommentText"/>
      </w:pPr>
      <w:r>
        <w:rPr>
          <w:rStyle w:val="CommentReference"/>
        </w:rPr>
        <w:annotationRef/>
      </w:r>
      <w:r>
        <w:t>Can you show this directly? What does a scatterplot of these values for the 12 trees show?</w:t>
      </w:r>
    </w:p>
  </w:comment>
  <w:comment w:id="45" w:author="Peter Reich" w:date="2017-10-25T10:37:00Z" w:initials="PR">
    <w:p w14:paraId="40FB6847" w14:textId="7FF7B07F" w:rsidR="00413AB9" w:rsidRDefault="00413AB9">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413AB9" w:rsidRDefault="00413AB9">
      <w:pPr>
        <w:pStyle w:val="CommentText"/>
      </w:pPr>
    </w:p>
  </w:comment>
  <w:comment w:id="46" w:author="Peter Reich" w:date="2017-10-25T10:42:00Z" w:initials="PR">
    <w:p w14:paraId="209B7E78" w14:textId="5D8231F6" w:rsidR="00413AB9" w:rsidRDefault="00413AB9">
      <w:pPr>
        <w:pStyle w:val="CommentText"/>
      </w:pPr>
      <w:r>
        <w:rPr>
          <w:rStyle w:val="CommentReference"/>
        </w:rPr>
        <w:annotationRef/>
      </w:r>
      <w:r>
        <w:t xml:space="preserve">See </w:t>
      </w:r>
      <w:proofErr w:type="spellStart"/>
      <w:r>
        <w:t>coment</w:t>
      </w:r>
      <w:proofErr w:type="spellEnd"/>
      <w:r>
        <w:t xml:space="preserve"> above</w:t>
      </w:r>
    </w:p>
  </w:comment>
  <w:comment w:id="50" w:author="Peter Reich" w:date="2017-10-25T10:45:00Z" w:initials="PR">
    <w:p w14:paraId="571603A2" w14:textId="6837D029" w:rsidR="00413AB9" w:rsidRDefault="00413AB9">
      <w:pPr>
        <w:pStyle w:val="CommentText"/>
      </w:pPr>
      <w:r>
        <w:rPr>
          <w:rStyle w:val="CommentReference"/>
        </w:rPr>
        <w:annotationRef/>
      </w:r>
      <w:r>
        <w:t>To be consistent with above wording in this paragraph</w:t>
      </w:r>
    </w:p>
  </w:comment>
  <w:comment w:id="56" w:author="Peter Reich" w:date="2017-10-25T10:47:00Z" w:initials="PR">
    <w:p w14:paraId="582643F6" w14:textId="3443779B" w:rsidR="00413AB9" w:rsidRDefault="00413AB9">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57" w:author="Peter Reich" w:date="2017-10-25T10:50:00Z" w:initials="PR">
    <w:p w14:paraId="7F396C4E" w14:textId="1035EC53" w:rsidR="00413AB9" w:rsidRDefault="00413AB9">
      <w:pPr>
        <w:pStyle w:val="CommentText"/>
      </w:pPr>
      <w:r>
        <w:rPr>
          <w:rStyle w:val="CommentReference"/>
        </w:rPr>
        <w:annotationRef/>
      </w:r>
      <w:r>
        <w:t>This seems like only one of many implications….why focus on this one?</w:t>
      </w:r>
    </w:p>
  </w:comment>
  <w:comment w:id="58" w:author="Peter Reich" w:date="2017-10-25T10:51:00Z" w:initials="PR">
    <w:p w14:paraId="6432FCF8" w14:textId="075EEF7E" w:rsidR="00413AB9" w:rsidRDefault="00413AB9">
      <w:pPr>
        <w:pStyle w:val="CommentText"/>
      </w:pPr>
      <w:r>
        <w:rPr>
          <w:rStyle w:val="CommentReference"/>
        </w:rPr>
        <w:annotationRef/>
      </w:r>
      <w:r>
        <w:t>In some ways you are contrasting metabolic effects (as there were big impacts on growth and C gain (fig 1 lower right and 2b) with ‘stress’ that might influence partitioning in a different way than pure resource flow might do?? Otherwise why doesn’t partitioning match C gain and growth? I think this point can be discussed more- we can’t answer it but WHY we see this is intriguing….</w:t>
      </w:r>
    </w:p>
  </w:comment>
  <w:comment w:id="60" w:author="Peter Reich" w:date="2017-10-25T10:55:00Z" w:initials="PR">
    <w:p w14:paraId="48D5F647" w14:textId="2FB22DCB" w:rsidR="00413AB9" w:rsidRDefault="00413AB9">
      <w:pPr>
        <w:pStyle w:val="CommentText"/>
      </w:pPr>
      <w:r>
        <w:rPr>
          <w:rStyle w:val="CommentReference"/>
        </w:rPr>
        <w:annotationRef/>
      </w:r>
      <w:r>
        <w:t>Here you seem to focus on the fact that some C gain and growth was maintained versus zero if severe drought was in fact obtained; whereas above it is whether C gain and growth were reduced or not…. A bit of a different approach and flavor…</w:t>
      </w:r>
    </w:p>
  </w:comment>
  <w:comment w:id="61" w:author="Peter Reich" w:date="2017-10-25T11:06:00Z" w:initials="PR">
    <w:p w14:paraId="6E5777AD" w14:textId="30AFA837" w:rsidR="00413AB9" w:rsidRDefault="00413AB9">
      <w:pPr>
        <w:pStyle w:val="CommentText"/>
      </w:pPr>
      <w:r>
        <w:rPr>
          <w:rStyle w:val="CommentReference"/>
        </w:rPr>
        <w:annotationRef/>
      </w:r>
      <w:r>
        <w:t>Would it be more consistent at longer-term scales like annual than at daily or monthly or seasonal scales? Whatever the answer, might be worth saying.</w:t>
      </w:r>
    </w:p>
  </w:comment>
  <w:comment w:id="65" w:author="Aspinwall, Michael" w:date="2017-10-25T10:23:00Z" w:initials="AM">
    <w:p w14:paraId="09482EC0" w14:textId="5E01522E" w:rsidR="00413AB9" w:rsidRDefault="00413AB9">
      <w:pPr>
        <w:pStyle w:val="CommentText"/>
      </w:pPr>
      <w:r>
        <w:rPr>
          <w:rStyle w:val="CommentReference"/>
        </w:rPr>
        <w:annotationRef/>
      </w:r>
      <w:r>
        <w:t>Check the x-axis labels in panel b and d. Some have E instead of W for warming.</w:t>
      </w:r>
    </w:p>
  </w:comment>
  <w:comment w:id="66" w:author="Aspinwall, Michael" w:date="2017-10-25T10:23:00Z" w:initials="AM">
    <w:p w14:paraId="5F3C2A4D" w14:textId="24EDEAF7" w:rsidR="00413AB9" w:rsidRDefault="00413AB9">
      <w:pPr>
        <w:pStyle w:val="CommentText"/>
      </w:pPr>
      <w:r>
        <w:rPr>
          <w:rStyle w:val="CommentReference"/>
        </w:rPr>
        <w:annotationRef/>
      </w:r>
      <w:r>
        <w:t xml:space="preserve">You </w:t>
      </w:r>
    </w:p>
  </w:comment>
  <w:comment w:id="67" w:author="Aspinwall, Michael" w:date="2017-10-25T10:24:00Z" w:initials="AM">
    <w:p w14:paraId="274187A3" w14:textId="334159CE" w:rsidR="00413AB9" w:rsidRDefault="00413AB9">
      <w:pPr>
        <w:pStyle w:val="CommentText"/>
      </w:pPr>
      <w:r>
        <w:rPr>
          <w:rStyle w:val="CommentReference"/>
        </w:rPr>
        <w:annotationRef/>
      </w:r>
      <w:r>
        <w:t>Might want the units on the y-axis, which would save words in the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A749A" w15:done="0"/>
  <w15:commentEx w15:paraId="031312E5" w15:done="0"/>
  <w15:commentEx w15:paraId="72AEEDFD" w15:done="0"/>
  <w15:commentEx w15:paraId="2F2066A0" w15:done="0"/>
  <w15:commentEx w15:paraId="5301DD4B" w15:done="0"/>
  <w15:commentEx w15:paraId="347ED915" w15:done="0"/>
  <w15:commentEx w15:paraId="311B246E" w15:done="0"/>
  <w15:commentEx w15:paraId="44A7BEC2" w15:done="0"/>
  <w15:commentEx w15:paraId="561B3D2D" w15:done="0"/>
  <w15:commentEx w15:paraId="7BCAD491" w15:done="0"/>
  <w15:commentEx w15:paraId="5BEB6CE8" w15:done="0"/>
  <w15:commentEx w15:paraId="51454E97" w15:done="0"/>
  <w15:commentEx w15:paraId="3BD5C116" w15:done="0"/>
  <w15:commentEx w15:paraId="2A6653B6" w15:done="0"/>
  <w15:commentEx w15:paraId="0DBB51E6" w15:done="0"/>
  <w15:commentEx w15:paraId="1CE626E7" w15:done="0"/>
  <w15:commentEx w15:paraId="30728D5C" w15:done="0"/>
  <w15:commentEx w15:paraId="1612E67D" w15:done="0"/>
  <w15:commentEx w15:paraId="49F244BD" w15:done="0"/>
  <w15:commentEx w15:paraId="209B7E78" w15:done="0"/>
  <w15:commentEx w15:paraId="571603A2" w15:done="0"/>
  <w15:commentEx w15:paraId="582643F6" w15:done="0"/>
  <w15:commentEx w15:paraId="7F396C4E" w15:done="0"/>
  <w15:commentEx w15:paraId="6432FCF8" w15:done="0"/>
  <w15:commentEx w15:paraId="48D5F647" w15:done="0"/>
  <w15:commentEx w15:paraId="6E5777AD" w15:done="0"/>
  <w15:commentEx w15:paraId="09482EC0" w15:done="0"/>
  <w15:commentEx w15:paraId="5F3C2A4D" w15:done="0"/>
  <w15:commentEx w15:paraId="274187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pinwall, Michael">
    <w15:presenceInfo w15:providerId="AD" w15:userId="S-1-5-21-2133283647-1346381542-622671684-374214"/>
  </w15:person>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85268"/>
    <w:rsid w:val="000A7F8C"/>
    <w:rsid w:val="000C4DA0"/>
    <w:rsid w:val="000E10B6"/>
    <w:rsid w:val="000F67B0"/>
    <w:rsid w:val="002026BB"/>
    <w:rsid w:val="00204407"/>
    <w:rsid w:val="002059F3"/>
    <w:rsid w:val="00223EDF"/>
    <w:rsid w:val="0027297F"/>
    <w:rsid w:val="00276682"/>
    <w:rsid w:val="002B64EA"/>
    <w:rsid w:val="002C57D4"/>
    <w:rsid w:val="0031375E"/>
    <w:rsid w:val="00316973"/>
    <w:rsid w:val="0036405B"/>
    <w:rsid w:val="00373BB6"/>
    <w:rsid w:val="00374242"/>
    <w:rsid w:val="003B24EB"/>
    <w:rsid w:val="003C7ECF"/>
    <w:rsid w:val="003F4DBD"/>
    <w:rsid w:val="003F4F4E"/>
    <w:rsid w:val="00413AB9"/>
    <w:rsid w:val="004344F6"/>
    <w:rsid w:val="00436786"/>
    <w:rsid w:val="0044491D"/>
    <w:rsid w:val="004515F9"/>
    <w:rsid w:val="00457427"/>
    <w:rsid w:val="00461ED8"/>
    <w:rsid w:val="00464464"/>
    <w:rsid w:val="00484096"/>
    <w:rsid w:val="004A01B1"/>
    <w:rsid w:val="00525B1E"/>
    <w:rsid w:val="00527DBF"/>
    <w:rsid w:val="00555290"/>
    <w:rsid w:val="00563E99"/>
    <w:rsid w:val="005810B3"/>
    <w:rsid w:val="005B039E"/>
    <w:rsid w:val="0060244C"/>
    <w:rsid w:val="00625974"/>
    <w:rsid w:val="006705C4"/>
    <w:rsid w:val="006B3BED"/>
    <w:rsid w:val="00721B7D"/>
    <w:rsid w:val="00732244"/>
    <w:rsid w:val="00743AA6"/>
    <w:rsid w:val="0076210D"/>
    <w:rsid w:val="007A4147"/>
    <w:rsid w:val="0089177E"/>
    <w:rsid w:val="00893DCF"/>
    <w:rsid w:val="008B0C63"/>
    <w:rsid w:val="008C2121"/>
    <w:rsid w:val="008F5C2F"/>
    <w:rsid w:val="009718A1"/>
    <w:rsid w:val="009B00B8"/>
    <w:rsid w:val="009B3A95"/>
    <w:rsid w:val="009C5D79"/>
    <w:rsid w:val="00A2115E"/>
    <w:rsid w:val="00A21760"/>
    <w:rsid w:val="00A663C4"/>
    <w:rsid w:val="00AF22CC"/>
    <w:rsid w:val="00AF638F"/>
    <w:rsid w:val="00B06987"/>
    <w:rsid w:val="00B12397"/>
    <w:rsid w:val="00B20CE7"/>
    <w:rsid w:val="00B256B7"/>
    <w:rsid w:val="00B93F9C"/>
    <w:rsid w:val="00BB7C40"/>
    <w:rsid w:val="00BE6DD0"/>
    <w:rsid w:val="00CE36B2"/>
    <w:rsid w:val="00CF1EF8"/>
    <w:rsid w:val="00CF7FA5"/>
    <w:rsid w:val="00D366EA"/>
    <w:rsid w:val="00D41597"/>
    <w:rsid w:val="00D52565"/>
    <w:rsid w:val="00DA7276"/>
    <w:rsid w:val="00DE74F4"/>
    <w:rsid w:val="00E54300"/>
    <w:rsid w:val="00E7094F"/>
    <w:rsid w:val="00E70CF7"/>
    <w:rsid w:val="00E92963"/>
    <w:rsid w:val="00EA2D30"/>
    <w:rsid w:val="00EC3235"/>
    <w:rsid w:val="00F03DDB"/>
    <w:rsid w:val="00F341AE"/>
    <w:rsid w:val="00F53286"/>
    <w:rsid w:val="00F70B31"/>
    <w:rsid w:val="00FD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32</Pages>
  <Words>45490</Words>
  <Characters>259299</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9</cp:revision>
  <dcterms:created xsi:type="dcterms:W3CDTF">2017-10-25T15:13:00Z</dcterms:created>
  <dcterms:modified xsi:type="dcterms:W3CDTF">2017-12-14T18:32:00Z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zotero-version="5.0.15"&gt;&lt;session id="n5GFLuqg"/&gt;&lt;style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