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Eucalyptus tereticornis</w:t>
      </w:r>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Hawkesbury Institute for the Environment, Western Sydney University, Locked Bag 1797, Penrith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Locked Bag 1797, Penrith,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commentRangeStart w:id="1"/>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commentRangeEnd w:id="1"/>
      <w:r w:rsidR="008B7782">
        <w:rPr>
          <w:rStyle w:val="CommentReference"/>
        </w:rPr>
        <w:commentReference w:id="1"/>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79548CAE"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 and the influences of environmental changes such as warming and drought are uncertain</w:t>
      </w:r>
      <w:r w:rsidR="00B931B1">
        <w:rPr>
          <w:rFonts w:ascii="Times New Roman" w:hAnsi="Times New Roman" w:cs="Times New Roman"/>
          <w:sz w:val="24"/>
          <w:szCs w:val="24"/>
        </w:rPr>
        <w:t>,</w:t>
      </w:r>
      <w:r w:rsidR="008B7782" w:rsidRPr="008B7782">
        <w:rPr>
          <w:rFonts w:ascii="Times New Roman" w:hAnsi="Times New Roman" w:cs="Times New Roman"/>
          <w:sz w:val="24"/>
          <w:szCs w:val="24"/>
        </w:rPr>
        <w:t xml:space="preserve"> and thus difficult to model.</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Eucalyptus tereticornis</w:t>
      </w:r>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aintenance respiration acclimated homeostatically</w:t>
      </w:r>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101EFF6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49646A97"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D9B2DF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xml:space="preserv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w:t>
      </w:r>
      <w:r w:rsidRPr="009B00B8">
        <w:rPr>
          <w:rFonts w:ascii="Times New Roman" w:hAnsi="Times New Roman" w:cs="Times New Roman"/>
        </w:rPr>
        <w:lastRenderedPageBreak/>
        <w:t>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30B87FF"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 xml:space="preserve">reduce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01A9FE3E"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572ACB">
        <w:rPr>
          <w:rFonts w:ascii="Times New Roman" w:hAnsi="Times New Roman" w:cs="Times New Roman"/>
        </w:rPr>
        <w:instrText xml:space="preserve"> ADDIN ZOTERO_ITEM CSL_CITATION {"citationID":"HwyXNm6z","properties":{"formattedCitation":"{\\rtf (Mencuccini, 2003; Nemani {\\i{}et al.}, 2003; Farooq {\\i{}et al.}, 2009)}","plainCitation":"(Mencuccini, 2003; Nemani et al., 2003; Farooq et al., 2009)"},"citationItems":[{"id":1871,"uris":["http://zotero.org/users/4234815/items/HEF3UJS2"],"uri":["http://zotero.org/users/4234815/items/HEF3UJS2"],"itemData":{"id":1871,"type":"article-journal","title":"The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572ACB" w:rsidRPr="00572ACB">
        <w:rPr>
          <w:rFonts w:ascii="Times New Roman" w:hAnsi="Times New Roman" w:cs="Times New Roman"/>
          <w:szCs w:val="24"/>
        </w:rPr>
        <w:t>(</w:t>
      </w:r>
      <w:r w:rsidR="00572ACB">
        <w:rPr>
          <w:rFonts w:ascii="Times New Roman" w:hAnsi="Times New Roman" w:cs="Times New Roman"/>
          <w:szCs w:val="24"/>
        </w:rPr>
        <w:t xml:space="preserve">e.g., </w:t>
      </w:r>
      <w:r w:rsidR="00572ACB" w:rsidRPr="00572ACB">
        <w:rPr>
          <w:rFonts w:ascii="Times New Roman" w:hAnsi="Times New Roman" w:cs="Times New Roman"/>
          <w:szCs w:val="24"/>
        </w:rPr>
        <w:t xml:space="preserve">Mencuccini, 2003; Nemani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xml:space="preserve">, 2003; Farooq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found no correlation between forest root mass fraction</w:t>
      </w:r>
      <w:r w:rsidR="003A3A23">
        <w:rPr>
          <w:rFonts w:ascii="Times New Roman" w:hAnsi="Times New Roman" w:cs="Times New Roman"/>
        </w:rPr>
        <w:t xml:space="preserve"> (i.e., the proportion of forest biomass contained in roots)</w:t>
      </w:r>
      <w:r w:rsidRPr="009B00B8">
        <w:rPr>
          <w:rFonts w:ascii="Times New Roman" w:hAnsi="Times New Roman" w:cs="Times New Roman"/>
        </w:rPr>
        <w:t xml:space="preserve">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w:t>
      </w:r>
      <w:r w:rsidR="00D30653">
        <w:rPr>
          <w:rFonts w:ascii="Times New Roman" w:hAnsi="Times New Roman" w:cs="Times New Roman"/>
        </w:rPr>
        <w:lastRenderedPageBreak/>
        <w:t>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7624E885"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warming by drought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Quercus stellata</w:t>
      </w:r>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64A702B"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To advance our understanding of such issues</w:t>
      </w:r>
      <w:r w:rsidR="006E561C">
        <w:rPr>
          <w:rFonts w:ascii="Times New Roman" w:hAnsi="Times New Roman" w:cs="Times New Roman"/>
        </w:rPr>
        <w:t>, and in particular our knowledge gaps about interactions of temperature and water availability on dynamic allocation processes</w:t>
      </w:r>
      <w:r w:rsidR="005503C9">
        <w:rPr>
          <w:rFonts w:ascii="Times New Roman" w:hAnsi="Times New Roman" w:cs="Times New Roman"/>
        </w:rPr>
        <w:t>,</w:t>
      </w:r>
      <w:r w:rsidR="006E561C">
        <w:rPr>
          <w:rFonts w:ascii="Times New Roman" w:hAnsi="Times New Roman" w:cs="Times New Roman"/>
        </w:rPr>
        <w:t xml:space="preserve"> we studied carbon allocation in 8 to 9-meter tall Eucalypt trees growing 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moisture supply.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Eucalyptus tereticornis</w:t>
      </w:r>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r w:rsidR="00374242" w:rsidRPr="009B00B8">
        <w:rPr>
          <w:rFonts w:ascii="Times New Roman" w:hAnsi="Times New Roman" w:cs="Times New Roman"/>
          <w:vertAlign w:val="superscript"/>
        </w:rPr>
        <w:t>o</w:t>
      </w:r>
      <w:r w:rsidR="00374242" w:rsidRPr="009B00B8">
        <w:rPr>
          <w:rFonts w:ascii="Times New Roman" w:hAnsi="Times New Roman" w:cs="Times New Roman"/>
        </w:rPr>
        <w:t xml:space="preserve">C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 xml:space="preserve">Using the unique infrastructure of </w:t>
      </w:r>
      <w:r w:rsidR="00C443D6">
        <w:rPr>
          <w:rFonts w:ascii="Times New Roman" w:hAnsi="Times New Roman" w:cs="Times New Roman"/>
        </w:rPr>
        <w:t>the</w:t>
      </w:r>
      <w:r w:rsidR="005503C9">
        <w:rPr>
          <w:rFonts w:ascii="Times New Roman" w:hAnsi="Times New Roman" w:cs="Times New Roman"/>
        </w:rPr>
        <w:t>se</w:t>
      </w:r>
      <w:r w:rsidR="00C443D6">
        <w:rPr>
          <w:rFonts w:ascii="Times New Roman" w:hAnsi="Times New Roman" w:cs="Times New Roman"/>
        </w:rPr>
        <w:t xml:space="preserve"> </w:t>
      </w:r>
      <w:r w:rsidR="00276682">
        <w:rPr>
          <w:rFonts w:ascii="Times New Roman" w:hAnsi="Times New Roman" w:cs="Times New Roman"/>
        </w:rPr>
        <w:t>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w:t>
      </w:r>
      <w:r w:rsidR="0099105A">
        <w:rPr>
          <w:rFonts w:ascii="Times New Roman" w:hAnsi="Times New Roman" w:cs="Times New Roman"/>
        </w:rPr>
        <w:t xml:space="preserve"> on individual trees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(3.25 m in diameter, 9 m in height, volume of ~53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(T</w:t>
      </w:r>
      <w:r w:rsidRPr="009B00B8">
        <w:rPr>
          <w:rFonts w:ascii="Times New Roman" w:hAnsi="Times New Roman" w:cs="Times New Roman"/>
          <w:vertAlign w:val="subscript"/>
        </w:rPr>
        <w:t>air</w:t>
      </w:r>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3DC4440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r w:rsidR="00CD37C9" w:rsidRPr="009B00B8">
        <w:rPr>
          <w:rFonts w:ascii="Times New Roman" w:hAnsi="Times New Roman" w:cs="Times New Roman"/>
        </w:rPr>
        <w:t>heavy-duty</w:t>
      </w:r>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74D798C"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Eucalyptus tereticornis</w:t>
      </w:r>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r w:rsidRPr="009B00B8">
        <w:rPr>
          <w:rFonts w:ascii="Times New Roman" w:hAnsi="Times New Roman" w:cs="Times New Roman"/>
          <w:i/>
        </w:rPr>
        <w:t>tereticornis</w:t>
      </w:r>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46EF7580"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and 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sd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for T</w:t>
      </w:r>
      <w:r w:rsidR="00D270DA">
        <w:rPr>
          <w:rFonts w:ascii="Times New Roman" w:hAnsi="Times New Roman" w:cs="Times New Roman"/>
          <w:vertAlign w:val="subscript"/>
        </w:rPr>
        <w:t>air</w:t>
      </w:r>
      <w:r w:rsidR="00D270DA">
        <w:rPr>
          <w:rFonts w:ascii="Times New Roman" w:hAnsi="Times New Roman" w:cs="Times New Roman"/>
        </w:rPr>
        <w:t>, +</w:t>
      </w:r>
      <w:r w:rsidR="00A3659E">
        <w:rPr>
          <w:rFonts w:ascii="Times New Roman" w:hAnsi="Times New Roman" w:cs="Times New Roman"/>
        </w:rPr>
        <w:t>2.2 °C (± sd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sd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sd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 A water exclusion treatment was applied to half of the trees on 12 February 2014, resulting in a 2x2 factorial design between the experimental treatments of warming and drought (n = 3</w:t>
      </w:r>
      <w:r w:rsidR="00C54AAF">
        <w:rPr>
          <w:rFonts w:ascii="Times New Roman" w:hAnsi="Times New Roman" w:cs="Times New Roman"/>
        </w:rPr>
        <w:t>; abbreviated A-Wet, A-Dry, W-Wet, and W-Dry hereafter</w:t>
      </w:r>
      <w:r w:rsidRPr="009B00B8">
        <w:rPr>
          <w:rFonts w:ascii="Times New Roman" w:hAnsi="Times New Roman" w:cs="Times New Roman"/>
        </w:rPr>
        <w:t xml:space="preserve">). Trees assigned </w:t>
      </w:r>
      <w:r w:rsidRPr="009B00B8">
        <w:rPr>
          <w:rFonts w:ascii="Times New Roman" w:hAnsi="Times New Roman" w:cs="Times New Roman"/>
        </w:rPr>
        <w:lastRenderedPageBreak/>
        <w:t>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leaves were measured per tree on each date using a Scholander-type pressure chamber (1505D-EXP; PMS Instrument Company, OR, USA). Leaves were placed in sealed plastic bags humidified with damp paper towel, placed in a dark cool box, and measured within one hour of collection in a nearby laboratory.</w:t>
      </w:r>
    </w:p>
    <w:p w14:paraId="7570449B" w14:textId="26539964"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depth within the center of each chamber.</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Hydroprobe, Instrotek,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482F108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T</w:t>
      </w:r>
      <w:r w:rsidRPr="009B00B8">
        <w:rPr>
          <w:rFonts w:ascii="Times New Roman" w:hAnsi="Times New Roman" w:cs="Times New Roman"/>
          <w:vertAlign w:val="subscript"/>
        </w:rPr>
        <w:t>air</w:t>
      </w:r>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T</w:t>
      </w:r>
      <w:r w:rsidRPr="009B00B8">
        <w:rPr>
          <w:rFonts w:ascii="Times New Roman" w:hAnsi="Times New Roman" w:cs="Times New Roman"/>
          <w:vertAlign w:val="subscript"/>
        </w:rPr>
        <w:t>air</w:t>
      </w:r>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w:t>
      </w:r>
      <w:r w:rsidR="00897067">
        <w:rPr>
          <w:rFonts w:ascii="Times New Roman" w:hAnsi="Times New Roman" w:cs="Times New Roman"/>
        </w:rPr>
        <w:lastRenderedPageBreak/>
        <w:t>measured</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26774B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 xml:space="preserve">mass of all trees was measured destructively at the end of the experiment (26 May 2014).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15D6646"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LiCor, Lincoln, NE, USA), dry mass, and specific leaf area (SLA). The stem was cut into three segments and 1-cm-thick </w:t>
      </w:r>
      <w:r w:rsidR="00E67F44">
        <w:rPr>
          <w:rFonts w:ascii="Times New Roman" w:hAnsi="Times New Roman" w:cs="Times New Roman"/>
        </w:rPr>
        <w:t>cross-sections (</w:t>
      </w:r>
      <w:r w:rsidRPr="009B00B8">
        <w:rPr>
          <w:rFonts w:ascii="Times New Roman" w:hAnsi="Times New Roman" w:cs="Times New Roman"/>
        </w:rPr>
        <w:t>cookies</w:t>
      </w:r>
      <w:r w:rsidR="00E67F44">
        <w:rPr>
          <w:rFonts w:ascii="Times New Roman" w:hAnsi="Times New Roman" w:cs="Times New Roman"/>
        </w:rPr>
        <w:t>)</w:t>
      </w:r>
      <w:r w:rsidRPr="009B00B8">
        <w:rPr>
          <w:rFonts w:ascii="Times New Roman" w:hAnsi="Times New Roman" w:cs="Times New Roman"/>
        </w:rPr>
        <w:t xml:space="preserve">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2DCD6802"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BFA7B4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was estimated as the fortnightly difference in aboveground biomass plus fortnightly litterfall,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1C9B0BB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We quantified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NPP</w:t>
      </w:r>
      <w:r w:rsidRPr="009B00B8">
        <w:rPr>
          <w:rFonts w:ascii="Times New Roman" w:hAnsi="Times New Roman" w:cs="Times New Roman"/>
          <w:vertAlign w:val="subscript"/>
        </w:rPr>
        <w:t>a</w:t>
      </w:r>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3FD574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Pr="009B00B8">
        <w:rPr>
          <w:rFonts w:ascii="Times New Roman" w:hAnsi="Times New Roman" w:cs="Times New Roman"/>
        </w:rPr>
        <w:t xml:space="preserve"> measurement error in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We calculated the partitioning of GPP directly for each fortnightly interval as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0769B03A"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and NPP</w:t>
      </w:r>
      <w:r w:rsidRPr="009B00B8">
        <w:rPr>
          <w:rFonts w:ascii="Times New Roman" w:hAnsi="Times New Roman" w:cs="Times New Roman"/>
          <w:vertAlign w:val="subscript"/>
        </w:rPr>
        <w:t>a</w:t>
      </w:r>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homeostatically,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5E5E2E"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R</w:t>
      </w:r>
      <w:r>
        <w:rPr>
          <w:rFonts w:ascii="Times New Roman" w:hAnsi="Times New Roman" w:cs="Times New Roman"/>
          <w:i/>
          <w:vertAlign w:val="subscript"/>
        </w:rPr>
        <w:t>g</w:t>
      </w:r>
      <w:r>
        <w:rPr>
          <w:rFonts w:ascii="Times New Roman" w:hAnsi="Times New Roman" w:cs="Times New Roman"/>
        </w:rPr>
        <w:t xml:space="preserve"> is the growth respiration rate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(gC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(gC),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 xml:space="preserve">is the growth respiration coefficient (gC respired per gC growth), </w:t>
      </w:r>
      <w:r>
        <w:rPr>
          <w:rFonts w:ascii="Times New Roman" w:hAnsi="Times New Roman" w:cs="Times New Roman"/>
        </w:rPr>
        <w:t xml:space="preserve">and </w:t>
      </w:r>
      <w:r w:rsidRPr="0031020E">
        <w:rPr>
          <w:rFonts w:ascii="Times New Roman" w:hAnsi="Times New Roman" w:cs="Times New Roman"/>
          <w:i/>
        </w:rPr>
        <w:t>m</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maintenance respiration coefficient (gC respired per gC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63F4023A"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‘lme’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 xml:space="preserve">normality and homoscedasticity; transformations </w:t>
      </w:r>
      <w:r w:rsidR="00F74C7D">
        <w:rPr>
          <w:rFonts w:ascii="Times New Roman" w:hAnsi="Times New Roman" w:cs="Times New Roman"/>
          <w:lang w:val="en-US"/>
        </w:rPr>
        <w:t xml:space="preserve">of variables </w:t>
      </w:r>
      <w:r w:rsidRPr="00316973">
        <w:rPr>
          <w:rFonts w:ascii="Times New Roman" w:hAnsi="Times New Roman" w:cs="Times New Roman"/>
          <w:lang w:val="en-US"/>
        </w:rPr>
        <w:t>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20DF4216"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r w:rsidR="00A92EFD">
        <w:rPr>
          <w:rFonts w:ascii="Times New Roman" w:hAnsi="Times New Roman" w:cs="Times New Roman"/>
        </w:rPr>
        <w:t>,</w:t>
      </w:r>
      <w:r w:rsidRPr="009B00B8">
        <w:rPr>
          <w:rFonts w:ascii="Times New Roman" w:hAnsi="Times New Roman" w:cs="Times New Roman"/>
        </w:rPr>
        <w:t>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r w:rsidR="00A92EFD">
        <w:rPr>
          <w:rFonts w:ascii="Times New Roman" w:hAnsi="Times New Roman" w:cs="Times New Roman"/>
        </w:rPr>
        <w:t>,</w:t>
      </w:r>
      <w:r w:rsidR="00F87F40">
        <w:rPr>
          <w:rFonts w:ascii="Times New Roman" w:hAnsi="Times New Roman" w:cs="Times New Roman"/>
        </w:rPr>
        <w:t>b)</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r w:rsidR="00011FFC">
        <w:rPr>
          <w:rFonts w:ascii="Times New Roman" w:hAnsi="Times New Roman" w:cs="Times New Roman"/>
        </w:rPr>
        <w:t>,</w:t>
      </w:r>
      <w:r w:rsidRPr="009B00B8">
        <w:rPr>
          <w:rFonts w:ascii="Times New Roman" w:hAnsi="Times New Roman" w:cs="Times New Roman"/>
        </w:rPr>
        <w:t xml:space="preserve">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53685E1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Experimental warming strongly increased the rate of tree C uptake via photosynthesis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r w:rsidR="00011FFC">
        <w:rPr>
          <w:rFonts w:ascii="Times New Roman" w:hAnsi="Times New Roman" w:cs="Times New Roman"/>
        </w:rPr>
        <w:t>,</w:t>
      </w:r>
      <w:r w:rsidRPr="009B00B8">
        <w:rPr>
          <w:rFonts w:ascii="Times New Roman" w:hAnsi="Times New Roman" w:cs="Times New Roman"/>
        </w:rPr>
        <w:t>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r w:rsidR="00011FFC">
        <w:rPr>
          <w:rFonts w:ascii="Times New Roman" w:hAnsi="Times New Roman" w:cs="Times New Roman"/>
        </w:rPr>
        <w:t>,</w:t>
      </w:r>
      <w:r w:rsidRPr="009B00B8">
        <w:rPr>
          <w:rFonts w:ascii="Times New Roman" w:hAnsi="Times New Roman" w:cs="Times New Roman"/>
        </w:rPr>
        <w:t>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ummer</w:t>
      </w:r>
      <w:r w:rsidR="00853CC5">
        <w:rPr>
          <w:rFonts w:ascii="Times New Roman" w:hAnsi="Times New Roman" w:cs="Times New Roman"/>
        </w:rPr>
        <w:t xml:space="preserve"> compared to ambient controls</w:t>
      </w:r>
      <w:r w:rsidRPr="009B00B8">
        <w:rPr>
          <w:rFonts w:ascii="Times New Roman" w:hAnsi="Times New Roman" w:cs="Times New Roman"/>
        </w:rPr>
        <w:t xml:space="preserve">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7DD7268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r w:rsidR="00011FFC">
        <w:rPr>
          <w:rFonts w:ascii="Times New Roman" w:hAnsi="Times New Roman" w:cs="Times New Roman"/>
        </w:rPr>
        <w:t>,</w:t>
      </w:r>
      <w:r w:rsidRPr="009B00B8">
        <w:rPr>
          <w:rFonts w:ascii="Times New Roman" w:hAnsi="Times New Roman" w:cs="Times New Roman"/>
        </w:rPr>
        <w:t xml:space="preserve">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5F4D79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w:t>
      </w:r>
      <w:r w:rsidR="00853CC5">
        <w:rPr>
          <w:rFonts w:ascii="Times New Roman" w:hAnsi="Times New Roman" w:cs="Times New Roman"/>
        </w:rPr>
        <w:t>differ between</w:t>
      </w:r>
      <w:r w:rsidRPr="009B00B8">
        <w:rPr>
          <w:rFonts w:ascii="Times New Roman" w:hAnsi="Times New Roman" w:cs="Times New Roman"/>
        </w:rPr>
        <w:t xml:space="preserve">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a,b</w:t>
      </w:r>
      <w:r w:rsidRPr="009B00B8">
        <w:rPr>
          <w:rFonts w:ascii="Times New Roman" w:hAnsi="Times New Roman" w:cs="Times New Roman"/>
        </w:rPr>
        <w:t>)</w:t>
      </w:r>
      <w:r w:rsidR="00A92EFD">
        <w:rPr>
          <w:rFonts w:ascii="Times New Roman" w:hAnsi="Times New Roman" w:cs="Times New Roman"/>
        </w:rPr>
        <w:t xml:space="preserve">. The difference in stem volume between ambient and warmed trees (Fig. 1d) was apparent in </w:t>
      </w:r>
      <w:r w:rsidR="00A92EFD">
        <w:rPr>
          <w:rFonts w:ascii="Times New Roman" w:hAnsi="Times New Roman" w:cs="Times New Roman"/>
        </w:rPr>
        <w:lastRenderedPageBreak/>
        <w:t>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A-Wet trees, while the W-Dry trees had slightly lower fine root biomass than the W-Wet 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 xml:space="preserve">&lt; 0.5;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5F9AB6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Eucalyptus saligna</w:t>
      </w:r>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Fluxes of GPP, NPP</w:t>
      </w:r>
      <w:r w:rsidRPr="009B00B8">
        <w:rPr>
          <w:rFonts w:ascii="Times New Roman" w:hAnsi="Times New Roman" w:cs="Times New Roman"/>
          <w:i/>
          <w:vertAlign w:val="subscript"/>
        </w:rPr>
        <w:t>a</w:t>
      </w:r>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r w:rsidR="0099765B">
        <w:rPr>
          <w:rFonts w:ascii="Times New Roman" w:hAnsi="Times New Roman" w:cs="Times New Roman"/>
        </w:rPr>
        <w:t>,</w:t>
      </w:r>
      <w:r w:rsidRPr="009B00B8">
        <w:rPr>
          <w:rFonts w:ascii="Times New Roman" w:hAnsi="Times New Roman" w:cs="Times New Roman"/>
        </w:rPr>
        <w:t>c). The response of NPP</w:t>
      </w:r>
      <w:r w:rsidRPr="009B00B8">
        <w:rPr>
          <w:rFonts w:ascii="Times New Roman" w:hAnsi="Times New Roman" w:cs="Times New Roman"/>
          <w:vertAlign w:val="subscript"/>
        </w:rPr>
        <w:t>a</w:t>
      </w:r>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w:t>
      </w:r>
      <w:r w:rsidRPr="009B00B8">
        <w:rPr>
          <w:rFonts w:ascii="Times New Roman" w:hAnsi="Times New Roman" w:cs="Times New Roman"/>
        </w:rPr>
        <w:lastRenderedPageBreak/>
        <w:t xml:space="preserve">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Given these flux measurements, we derive the partitioning of GPP into three components;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Warming increased NPP</w:t>
      </w:r>
      <w:r w:rsidRPr="009B00B8">
        <w:rPr>
          <w:rFonts w:ascii="Times New Roman" w:hAnsi="Times New Roman" w:cs="Times New Roman"/>
          <w:vertAlign w:val="subscript"/>
        </w:rPr>
        <w:t>a</w:t>
      </w:r>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36F27B0B"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7742B1AD"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gC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gC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54A175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 xml:space="preserve">the drought trees 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529C06AF"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r w:rsidR="004A2D8E">
        <w:rPr>
          <w:rFonts w:ascii="Times New Roman" w:hAnsi="Times New Roman" w:cs="Times New Roman"/>
        </w:rPr>
        <w:t>,</w:t>
      </w:r>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w:t>
      </w:r>
      <w:bookmarkStart w:id="2" w:name="_GoBack"/>
      <w:bookmarkEnd w:id="2"/>
      <w:r w:rsidR="004515F9">
        <w:rPr>
          <w:rFonts w:ascii="Times New Roman" w:hAnsi="Times New Roman" w:cs="Times New Roman"/>
        </w:rPr>
        <w:t>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w:t>
      </w:r>
      <w:r>
        <w:rPr>
          <w:rFonts w:ascii="Times New Roman" w:hAnsi="Times New Roman" w:cs="Times New Roman"/>
        </w:rPr>
        <w:lastRenderedPageBreak/>
        <w:t>allocation terms (e.g., NPP</w:t>
      </w:r>
      <w:r>
        <w:rPr>
          <w:rFonts w:ascii="Times New Roman" w:hAnsi="Times New Roman" w:cs="Times New Roman"/>
          <w:vertAlign w:val="subscript"/>
        </w:rPr>
        <w:t>a</w:t>
      </w:r>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homeostatically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7C845911" w14:textId="380BA946" w:rsidR="002D5913" w:rsidRDefault="00374242">
      <w:pPr>
        <w:spacing w:line="360" w:lineRule="auto"/>
        <w:rPr>
          <w:rFonts w:ascii="Times New Roman" w:hAnsi="Times New Roman" w:cs="Times New Roman"/>
        </w:rPr>
      </w:pPr>
      <w:r w:rsidRPr="009B00B8">
        <w:rPr>
          <w:rFonts w:ascii="Times New Roman" w:hAnsi="Times New Roman" w:cs="Times New Roman"/>
        </w:rPr>
        <w:lastRenderedPageBreak/>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This situation, while speculative, may explain the observed interaction between warming and drought on root mass ratio (Fig. 3b).</w:t>
      </w:r>
    </w:p>
    <w:p w14:paraId="124D4EBD" w14:textId="5EDADB6C"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 xml:space="preserve">Leaf predawn water potential declined to only approximately -0.6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5B039E">
        <w:rPr>
          <w:rFonts w:ascii="Times New Roman" w:hAnsi="Times New Roman" w:cs="Times New Roman"/>
        </w:rPr>
        <w:t>The acq</w:t>
      </w:r>
      <w:r w:rsidR="00686295">
        <w:rPr>
          <w:rFonts w:ascii="Times New Roman" w:hAnsi="Times New Roman" w:cs="Times New Roman"/>
        </w:rPr>
        <w:t>uisition of deep soil water is</w:t>
      </w:r>
      <w:r w:rsidR="005B039E">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spp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FC55D3">
        <w:rPr>
          <w:rFonts w:ascii="Times New Roman" w:hAnsi="Times New Roman" w:cs="Times New Roman"/>
        </w:rPr>
        <w:instrText xml:space="preserve"> ADDIN ZOTERO_ITEM CSL_CITATION {"citationID":"fWnJ4NYK","properties":{"formattedCitation":"{\\rtf (Mensforth {\\i{}et al.}, 1994; Pfautsch {\\i{}et al.}, 2011, 2015; Zolfaghar {\\i{}et al.}, 2017)}","plainCitation":"(Mensforth et al., 1994; Pfautsch et al., 2011,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FC55D3" w:rsidRPr="00FC55D3">
        <w:rPr>
          <w:rFonts w:ascii="Times New Roman" w:hAnsi="Times New Roman" w:cs="Times New Roman"/>
          <w:szCs w:val="24"/>
        </w:rPr>
        <w:t xml:space="preserve">(Mensforth </w:t>
      </w:r>
      <w:r w:rsidR="00FC55D3" w:rsidRPr="00FC55D3">
        <w:rPr>
          <w:rFonts w:ascii="Times New Roman" w:hAnsi="Times New Roman" w:cs="Times New Roman"/>
          <w:i/>
          <w:iCs/>
          <w:szCs w:val="24"/>
        </w:rPr>
        <w:t>et al.</w:t>
      </w:r>
      <w:r w:rsidR="00FC55D3" w:rsidRPr="00FC55D3">
        <w:rPr>
          <w:rFonts w:ascii="Times New Roman" w:hAnsi="Times New Roman" w:cs="Times New Roman"/>
          <w:szCs w:val="24"/>
        </w:rPr>
        <w:t xml:space="preserve">, 1994; Pfautsch </w:t>
      </w:r>
      <w:r w:rsidR="00FC55D3" w:rsidRPr="00FC55D3">
        <w:rPr>
          <w:rFonts w:ascii="Times New Roman" w:hAnsi="Times New Roman" w:cs="Times New Roman"/>
          <w:i/>
          <w:iCs/>
          <w:szCs w:val="24"/>
        </w:rPr>
        <w:t>et al.</w:t>
      </w:r>
      <w:r w:rsidR="00FC55D3" w:rsidRPr="00FC55D3">
        <w:rPr>
          <w:rFonts w:ascii="Times New Roman" w:hAnsi="Times New Roman" w:cs="Times New Roman"/>
          <w:szCs w:val="24"/>
        </w:rPr>
        <w:t xml:space="preserve">, 2011, 2015; Zolfaghar </w:t>
      </w:r>
      <w:r w:rsidR="00FC55D3" w:rsidRPr="00FC55D3">
        <w:rPr>
          <w:rFonts w:ascii="Times New Roman" w:hAnsi="Times New Roman" w:cs="Times New Roman"/>
          <w:i/>
          <w:iCs/>
          <w:szCs w:val="24"/>
        </w:rPr>
        <w:t>et al.</w:t>
      </w:r>
      <w:r w:rsidR="00FC55D3" w:rsidRPr="00FC55D3">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5AD0A8FB"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Aggregated over longer time periods, our average partitioning coefficients (approximately 30% of GPP to aboveground respiration, 43% of GPP to aboveground growth, and 27% to belowground fluxes) are comparable with values used in some 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w:t>
      </w:r>
      <w:r w:rsidR="00B93F9C">
        <w:rPr>
          <w:rFonts w:ascii="Times New Roman" w:hAnsi="Times New Roman" w:cs="Times New Roman"/>
        </w:rPr>
        <w:lastRenderedPageBreak/>
        <w:t xml:space="preserve">presented here are also not consistent with a dynamic C partitioning scheme based on Sprengel and Leibig’s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3DD02FCC"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We did not detect significant changes to </w:t>
      </w:r>
      <w:r>
        <w:rPr>
          <w:rFonts w:ascii="Times New Roman" w:hAnsi="Times New Roman" w:cs="Times New Roman"/>
        </w:rPr>
        <w:t>C partitioning</w:t>
      </w:r>
      <w:r w:rsidR="0014101C">
        <w:rPr>
          <w:rFonts w:ascii="Times New Roman" w:hAnsi="Times New Roman" w:cs="Times New Roman"/>
        </w:rPr>
        <w:t xml:space="preserve"> in response to our experimental drought, although root mass fraction values were suggestive of a modest shift in partitioning belowground in the ambient temperature treatment</w:t>
      </w:r>
      <w:r>
        <w:rPr>
          <w:rFonts w:ascii="Times New Roman" w:hAnsi="Times New Roman" w:cs="Times New Roman"/>
        </w:rPr>
        <w:t xml:space="preserve">. Trees utilized deep soil water 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w:t>
      </w:r>
      <w:r w:rsidR="00D203CA">
        <w:rPr>
          <w:rFonts w:ascii="Times New Roman" w:hAnsi="Times New Roman" w:cs="Times New Roman"/>
        </w:rPr>
        <w:t>such that</w:t>
      </w:r>
      <w:r w:rsidR="00FF1160">
        <w:rPr>
          <w:rFonts w:ascii="Times New Roman" w:hAnsi="Times New Roman" w:cs="Times New Roman"/>
        </w:rPr>
        <w:t xml:space="preserve"> transpiration, photosynthesis, and growth </w:t>
      </w:r>
      <w:r w:rsidR="00D203CA">
        <w:rPr>
          <w:rFonts w:ascii="Times New Roman" w:hAnsi="Times New Roman" w:cs="Times New Roman"/>
        </w:rPr>
        <w:t>were maintained at modest values</w:t>
      </w:r>
      <w:r>
        <w:rPr>
          <w:rFonts w:ascii="Times New Roman" w:hAnsi="Times New Roman" w:cs="Times New Roman"/>
        </w:rPr>
        <w:t xml:space="preserve">. </w:t>
      </w:r>
      <w:r w:rsidR="009B3A95">
        <w:rPr>
          <w:rFonts w:ascii="Times New Roman" w:hAnsi="Times New Roman" w:cs="Times New Roman"/>
        </w:rPr>
        <w:t xml:space="preserve">A change in tree C allocation has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374CBB3F"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Sune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m</w:t>
            </w:r>
            <w:r>
              <w:rPr>
                <w:rFonts w:ascii="Times New Roman" w:hAnsi="Times New Roman" w:cs="Times New Roman"/>
                <w:szCs w:val="24"/>
                <w:vertAlign w:val="subscript"/>
              </w:rPr>
              <w:t>r</w:t>
            </w:r>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warming and drought. Trees were either exposed to ambient T</w:t>
      </w:r>
      <w:r w:rsidRPr="009B00B8">
        <w:rPr>
          <w:rFonts w:ascii="Times New Roman" w:hAnsi="Times New Roman" w:cs="Times New Roman"/>
          <w:vertAlign w:val="subscript"/>
        </w:rPr>
        <w:t>air</w:t>
      </w:r>
      <w:r w:rsidRPr="009B00B8">
        <w:rPr>
          <w:rFonts w:ascii="Times New Roman" w:hAnsi="Times New Roman" w:cs="Times New Roman"/>
        </w:rPr>
        <w:t xml:space="preserve"> (“A”, blue) or warming of +3 </w:t>
      </w:r>
      <w:r w:rsidRPr="009B00B8">
        <w:rPr>
          <w:rFonts w:ascii="Times New Roman" w:hAnsi="Times New Roman" w:cs="Times New Roman"/>
          <w:vertAlign w:val="superscript"/>
        </w:rPr>
        <w:t>o</w:t>
      </w:r>
      <w:r w:rsidRPr="009B00B8">
        <w:rPr>
          <w:rFonts w:ascii="Times New Roman" w:hAnsi="Times New Roman" w:cs="Times New Roman"/>
        </w:rPr>
        <w:t>C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drydown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exposed to ambient (A) or </w:t>
      </w:r>
      <w:commentRangeStart w:id="3"/>
      <w:r w:rsidRPr="009B00B8">
        <w:rPr>
          <w:rFonts w:ascii="Times New Roman" w:hAnsi="Times New Roman" w:cs="Times New Roman"/>
        </w:rPr>
        <w:t xml:space="preserve">warmed </w:t>
      </w:r>
      <w:commentRangeEnd w:id="3"/>
      <w:r w:rsidR="00797273">
        <w:rPr>
          <w:rStyle w:val="CommentReference"/>
        </w:rPr>
        <w:commentReference w:id="3"/>
      </w:r>
      <w:r w:rsidRPr="009B00B8">
        <w:rPr>
          <w:rFonts w:ascii="Times New Roman" w:hAnsi="Times New Roman" w:cs="Times New Roman"/>
        </w:rPr>
        <w:t>(W) air temperatures and either well-watered conditions (Wet) or a soil drydown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25972" cy="5538788"/>
                    </a:xfrm>
                    <a:prstGeom prst="rect">
                      <a:avLst/>
                    </a:prstGeom>
                    <a:ln/>
                  </pic:spPr>
                </pic:pic>
              </a:graphicData>
            </a:graphic>
          </wp:inline>
        </w:drawing>
      </w:r>
    </w:p>
    <w:p w14:paraId="186B0EC5" w14:textId="5FBB5B82"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xml:space="preserve">. Soil </w:t>
      </w:r>
      <w:del w:id="4" w:author="Peter Reich" w:date="2018-08-29T05:10:00Z">
        <w:r w:rsidRPr="009B00B8" w:rsidDel="0060110D">
          <w:rPr>
            <w:rFonts w:ascii="Times New Roman" w:hAnsi="Times New Roman" w:cs="Times New Roman"/>
          </w:rPr>
          <w:delText xml:space="preserve">volumetric </w:delText>
        </w:r>
      </w:del>
      <w:ins w:id="5" w:author="Peter Reich" w:date="2018-08-29T05:10:00Z">
        <w:r w:rsidR="0060110D">
          <w:rPr>
            <w:rFonts w:ascii="Times New Roman" w:hAnsi="Times New Roman" w:cs="Times New Roman"/>
          </w:rPr>
          <w:t xml:space="preserve"> </w:t>
        </w:r>
        <w:r w:rsidR="0060110D" w:rsidRPr="009B00B8">
          <w:rPr>
            <w:rFonts w:ascii="Times New Roman" w:hAnsi="Times New Roman" w:cs="Times New Roman"/>
          </w:rPr>
          <w:t xml:space="preserve">tric </w:t>
        </w:r>
      </w:ins>
      <w:r w:rsidRPr="009B00B8">
        <w:rPr>
          <w:rFonts w:ascii="Times New Roman" w:hAnsi="Times New Roman" w:cs="Times New Roman"/>
        </w:rPr>
        <w:t>water content and predawn leaf water potential (Ψ</w:t>
      </w:r>
      <w:r w:rsidRPr="009B00B8">
        <w:rPr>
          <w:rFonts w:ascii="Times New Roman" w:hAnsi="Times New Roman" w:cs="Times New Roman"/>
          <w:vertAlign w:val="subscript"/>
        </w:rPr>
        <w:t>pd</w:t>
      </w:r>
      <w:r w:rsidRPr="009B00B8">
        <w:rPr>
          <w:rFonts w:ascii="Times New Roman" w:hAnsi="Times New Roman" w:cs="Times New Roman"/>
        </w:rPr>
        <w:t xml:space="preserve">)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drydown (Dry). We show daily averages of the measured volumetric water content in surface soils (~0.1-m-depth; a), an intermediate depth (~0.5-m-depth; b), and in deep soils just above the hard layer of partially cemented manganese nodules (~1-m-depth; c). We also show leaf Ψ</w:t>
      </w:r>
      <w:r w:rsidRPr="009B00B8">
        <w:rPr>
          <w:rFonts w:ascii="Times New Roman" w:hAnsi="Times New Roman" w:cs="Times New Roman"/>
          <w:vertAlign w:val="subscript"/>
        </w:rPr>
        <w:t xml:space="preserve">pd </w:t>
      </w:r>
      <w:r w:rsidRPr="009B00B8">
        <w:rPr>
          <w:rFonts w:ascii="Times New Roman" w:hAnsi="Times New Roman" w:cs="Times New Roman"/>
        </w:rPr>
        <w:t>measured throughout the drydown (d). Points reflect the mean and error bars reflect the standard error (n = 6 or 3). Note that Ψ</w:t>
      </w:r>
      <w:r w:rsidRPr="009B00B8">
        <w:rPr>
          <w:rFonts w:ascii="Times New Roman" w:hAnsi="Times New Roman" w:cs="Times New Roman"/>
          <w:vertAlign w:val="subscript"/>
        </w:rPr>
        <w:t>pd</w:t>
      </w:r>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All trees were maintained in well-water conditions until mid-Feb (Wet), when half of the trees were subjected to a soil drydown (Dry). Solid lines reflect the mean of fortnightly data (i.e., two-weekly) and shaded areas reflect 1SEM. Measurements include gross primary production (GPP; a),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GPP was partitioned into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drydown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(NPP</w:t>
      </w:r>
      <w:r w:rsidRPr="009B00B8">
        <w:rPr>
          <w:rFonts w:ascii="Times New Roman" w:hAnsi="Times New Roman" w:cs="Times New Roman"/>
          <w:vertAlign w:val="subscript"/>
        </w:rPr>
        <w:t>a</w:t>
      </w:r>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6"/>
      <w:r>
        <w:rPr>
          <w:rFonts w:ascii="Times New Roman" w:hAnsi="Times New Roman" w:cs="Times New Roman"/>
        </w:rPr>
        <w:t>was 0.571</w:t>
      </w:r>
      <w:commentRangeEnd w:id="6"/>
      <w:r>
        <w:rPr>
          <w:rStyle w:val="CommentReference"/>
        </w:rPr>
        <w:commentReference w:id="6"/>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188BFFA8" w14:textId="77777777" w:rsidR="00D203CA" w:rsidRDefault="00893DCF" w:rsidP="00D203CA">
      <w:pPr>
        <w:pStyle w:val="Bibliography"/>
      </w:pPr>
      <w:r>
        <w:fldChar w:fldCharType="begin"/>
      </w:r>
      <w:r w:rsidR="002D5913">
        <w:instrText xml:space="preserve"> ADDIN ZOTERO_BIBL {"custom":[]} CSL_BIBLIOGRAPHY </w:instrText>
      </w:r>
      <w:r>
        <w:fldChar w:fldCharType="separate"/>
      </w:r>
      <w:r w:rsidR="00D203CA">
        <w:rPr>
          <w:b/>
          <w:bCs/>
        </w:rPr>
        <w:t>Adu</w:t>
      </w:r>
      <w:r w:rsidR="00D203CA">
        <w:rPr>
          <w:rFonts w:ascii="Cambria Math" w:hAnsi="Cambria Math" w:cs="Cambria Math"/>
          <w:b/>
          <w:bCs/>
        </w:rPr>
        <w:t>‐</w:t>
      </w:r>
      <w:r w:rsidR="00D203CA">
        <w:rPr>
          <w:b/>
          <w:bCs/>
        </w:rPr>
        <w:t>Bredu S, Hagihara A</w:t>
      </w:r>
      <w:r w:rsidR="00D203CA">
        <w:t xml:space="preserve">. </w:t>
      </w:r>
      <w:r w:rsidR="00D203CA">
        <w:rPr>
          <w:b/>
          <w:bCs/>
        </w:rPr>
        <w:t>2003</w:t>
      </w:r>
      <w:r w:rsidR="00D203CA">
        <w:t>. Long</w:t>
      </w:r>
      <w:r w:rsidR="00D203CA">
        <w:rPr>
          <w:rFonts w:ascii="Cambria Math" w:hAnsi="Cambria Math" w:cs="Cambria Math"/>
        </w:rPr>
        <w:t>‐</w:t>
      </w:r>
      <w:r w:rsidR="00D203CA">
        <w:t>term carbon budget of the above</w:t>
      </w:r>
      <w:r w:rsidR="00D203CA">
        <w:rPr>
          <w:rFonts w:ascii="Cambria Math" w:hAnsi="Cambria Math" w:cs="Cambria Math"/>
        </w:rPr>
        <w:t>‐</w:t>
      </w:r>
      <w:r w:rsidR="00D203CA">
        <w:t xml:space="preserve">ground parts of a young hinoki cypress (Chamaecyparis obtusa) stand. </w:t>
      </w:r>
      <w:r w:rsidR="00D203CA">
        <w:rPr>
          <w:i/>
          <w:iCs/>
        </w:rPr>
        <w:t>Ecological Research</w:t>
      </w:r>
      <w:r w:rsidR="00D203CA">
        <w:t xml:space="preserve"> </w:t>
      </w:r>
      <w:r w:rsidR="00D203CA">
        <w:rPr>
          <w:b/>
          <w:bCs/>
        </w:rPr>
        <w:t>18</w:t>
      </w:r>
      <w:r w:rsidR="00D203CA">
        <w:t>: 165–175.</w:t>
      </w:r>
    </w:p>
    <w:p w14:paraId="4DDB8468" w14:textId="77777777" w:rsidR="00D203CA" w:rsidRDefault="00D203CA" w:rsidP="00D203CA">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79736258" w14:textId="77777777" w:rsidR="00D203CA" w:rsidRDefault="00D203CA" w:rsidP="00D203CA">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A90BEA1" w14:textId="77777777" w:rsidR="00D203CA" w:rsidRDefault="00D203CA" w:rsidP="00D203CA">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7DEE1FA5" w14:textId="77777777" w:rsidR="00D203CA" w:rsidRDefault="00D203CA" w:rsidP="00D203CA">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3340F221" w14:textId="77777777" w:rsidR="00D203CA" w:rsidRDefault="00D203CA" w:rsidP="00D203CA">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5D95B91F" w14:textId="77777777" w:rsidR="00D203CA" w:rsidRDefault="00D203CA" w:rsidP="00D203CA">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53EBD1FF" w14:textId="77777777" w:rsidR="00D203CA" w:rsidRDefault="00D203CA" w:rsidP="00D203CA">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18E40785" w14:textId="77777777" w:rsidR="00D203CA" w:rsidRDefault="00D203CA" w:rsidP="00D203CA">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F0131A9" w14:textId="77777777" w:rsidR="00D203CA" w:rsidRDefault="00D203CA" w:rsidP="00D203CA">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6BDB1102" w14:textId="77777777" w:rsidR="00D203CA" w:rsidRDefault="00D203CA" w:rsidP="00D203CA">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4E287A3A" w14:textId="77777777" w:rsidR="00D203CA" w:rsidRDefault="00D203CA" w:rsidP="00D203CA">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01E5F0B2" w14:textId="77777777" w:rsidR="00D203CA" w:rsidRDefault="00D203CA" w:rsidP="00D203CA">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D4F862C" w14:textId="77777777" w:rsidR="00D203CA" w:rsidRDefault="00D203CA" w:rsidP="00D203CA">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1EDB37F4" w14:textId="77777777" w:rsidR="00D203CA" w:rsidRDefault="00D203CA" w:rsidP="00D203CA">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5AFE60AF" w14:textId="77777777" w:rsidR="00D203CA" w:rsidRDefault="00D203CA" w:rsidP="00D203CA">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6BCFF9A1" w14:textId="77777777" w:rsidR="00D203CA" w:rsidRDefault="00D203CA" w:rsidP="00D203CA">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24A89073" w14:textId="77777777" w:rsidR="00D203CA" w:rsidRDefault="00D203CA" w:rsidP="00D203CA">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71BA4219" w14:textId="77777777" w:rsidR="00D203CA" w:rsidRDefault="00D203CA" w:rsidP="00D203CA">
      <w:pPr>
        <w:pStyle w:val="Bibliography"/>
      </w:pPr>
      <w:r>
        <w:rPr>
          <w:b/>
          <w:bCs/>
        </w:rPr>
        <w:t>Drake J, Tjoelker M, Aspinwall MJ</w:t>
      </w:r>
      <w:r>
        <w:t xml:space="preserve">. </w:t>
      </w:r>
      <w:r>
        <w:rPr>
          <w:b/>
          <w:bCs/>
        </w:rPr>
        <w:t>2016a</w:t>
      </w:r>
      <w:r>
        <w:t>. Drake_NewPhyt_2016_WTC3_RtoGPP_forfigshare.zip.</w:t>
      </w:r>
    </w:p>
    <w:p w14:paraId="1186AD60" w14:textId="77777777" w:rsidR="00D203CA" w:rsidRDefault="00D203CA" w:rsidP="00D203CA">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6B5EBC0" w14:textId="77777777" w:rsidR="00D203CA" w:rsidRDefault="00D203CA" w:rsidP="00D203CA">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3C222793" w14:textId="77777777" w:rsidR="00D203CA" w:rsidRDefault="00D203CA" w:rsidP="00D203CA">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055511F1" w14:textId="77777777" w:rsidR="00D203CA" w:rsidRDefault="00D203CA" w:rsidP="00D203CA">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2B9DEE5E" w14:textId="77777777" w:rsidR="00D203CA" w:rsidRDefault="00D203CA" w:rsidP="00D203CA">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64CE5F3E" w14:textId="77777777" w:rsidR="00D203CA" w:rsidRDefault="00D203CA" w:rsidP="00D203CA">
      <w:pPr>
        <w:pStyle w:val="Bibliography"/>
      </w:pPr>
      <w:r>
        <w:rPr>
          <w:b/>
          <w:bCs/>
        </w:rPr>
        <w:lastRenderedPageBreak/>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5C28B838" w14:textId="77777777" w:rsidR="00D203CA" w:rsidRDefault="00D203CA" w:rsidP="00D203CA">
      <w:pPr>
        <w:pStyle w:val="Bibliography"/>
      </w:pPr>
      <w:r>
        <w:rPr>
          <w:b/>
          <w:bCs/>
        </w:rPr>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21302F5C" w14:textId="77777777" w:rsidR="00D203CA" w:rsidRDefault="00D203CA" w:rsidP="00D203CA">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5095AF4B" w14:textId="77777777" w:rsidR="00D203CA" w:rsidRDefault="00D203CA" w:rsidP="00D203CA">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1972A60B" w14:textId="77777777" w:rsidR="00D203CA" w:rsidRDefault="00D203CA" w:rsidP="00D203CA">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5E58A6A5" w14:textId="77777777" w:rsidR="00D203CA" w:rsidRDefault="00D203CA" w:rsidP="00D203CA">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09FE000E" w14:textId="77777777" w:rsidR="00D203CA" w:rsidRDefault="00D203CA" w:rsidP="00D203CA">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7054D314" w14:textId="77777777" w:rsidR="00D203CA" w:rsidRDefault="00D203CA" w:rsidP="00D203CA">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13296BD" w14:textId="77777777" w:rsidR="00D203CA" w:rsidRDefault="00D203CA" w:rsidP="00D203CA">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CCD7681" w14:textId="77777777" w:rsidR="00D203CA" w:rsidRDefault="00D203CA" w:rsidP="00D203CA">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4147DBED" w14:textId="77777777" w:rsidR="00D203CA" w:rsidRDefault="00D203CA" w:rsidP="00D203CA">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7CCCE6C0" w14:textId="77777777" w:rsidR="00D203CA" w:rsidRDefault="00D203CA" w:rsidP="00D203CA">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5BBD5F91" w14:textId="77777777" w:rsidR="00D203CA" w:rsidRDefault="00D203CA" w:rsidP="00D203CA">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0B08156C" w14:textId="77777777" w:rsidR="00D203CA" w:rsidRDefault="00D203CA" w:rsidP="00D203CA">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502A783F" w14:textId="77777777" w:rsidR="00D203CA" w:rsidRDefault="00D203CA" w:rsidP="00D203CA">
      <w:pPr>
        <w:pStyle w:val="Bibliography"/>
      </w:pPr>
      <w:r>
        <w:rPr>
          <w:b/>
          <w:bCs/>
        </w:rPr>
        <w:lastRenderedPageBreak/>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853E294" w14:textId="77777777" w:rsidR="00D203CA" w:rsidRDefault="00D203CA" w:rsidP="00D203CA">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15280B81" w14:textId="77777777" w:rsidR="00D203CA" w:rsidRDefault="00D203CA" w:rsidP="00D203CA">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3C4E0F22" w14:textId="77777777" w:rsidR="00D203CA" w:rsidRDefault="00D203CA" w:rsidP="00D203CA">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19A758D5" w14:textId="77777777" w:rsidR="00D203CA" w:rsidRDefault="00D203CA" w:rsidP="00D203CA">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44078FD0" w14:textId="77777777" w:rsidR="00D203CA" w:rsidRDefault="00D203CA" w:rsidP="00D203CA">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7124ED62" w14:textId="77777777" w:rsidR="00D203CA" w:rsidRDefault="00D203CA" w:rsidP="00D203CA">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30B3CC1A" w14:textId="77777777" w:rsidR="00D203CA" w:rsidRDefault="00D203CA" w:rsidP="00D203CA">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7CA9D2E4" w14:textId="77777777" w:rsidR="00D203CA" w:rsidRDefault="00D203CA" w:rsidP="00D203CA">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A0C5FAE" w14:textId="77777777" w:rsidR="00D203CA" w:rsidRDefault="00D203CA" w:rsidP="00D203CA">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67BF4A95" w14:textId="77777777" w:rsidR="00D203CA" w:rsidRDefault="00D203CA" w:rsidP="00D203CA">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309D350F" w14:textId="77777777" w:rsidR="00D203CA" w:rsidRDefault="00D203CA" w:rsidP="00D203CA">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1A094EC0" w14:textId="77777777" w:rsidR="00D203CA" w:rsidRDefault="00D203CA" w:rsidP="00D203CA">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721EEE78" w14:textId="77777777" w:rsidR="00D203CA" w:rsidRDefault="00D203CA" w:rsidP="00D203CA">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27AF5FD1" w14:textId="77777777" w:rsidR="00D203CA" w:rsidRDefault="00D203CA" w:rsidP="00D203CA">
      <w:pPr>
        <w:pStyle w:val="Bibliography"/>
      </w:pPr>
      <w:r>
        <w:rPr>
          <w:b/>
          <w:bCs/>
        </w:rPr>
        <w:lastRenderedPageBreak/>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0DFB8FE6" w14:textId="77777777" w:rsidR="00D203CA" w:rsidRDefault="00D203CA" w:rsidP="00D203CA">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06CC1C29" w14:textId="77777777" w:rsidR="00D203CA" w:rsidRDefault="00D203CA" w:rsidP="00D203CA">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5F610DCF" w14:textId="77777777" w:rsidR="00D203CA" w:rsidRDefault="00D203CA" w:rsidP="00D203CA">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295BB1E4" w14:textId="77777777" w:rsidR="00D203CA" w:rsidRDefault="00D203CA" w:rsidP="00D203CA">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3DC43CB0" w14:textId="77777777" w:rsidR="00D203CA" w:rsidRDefault="00D203CA" w:rsidP="00D203CA">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2C590301" w14:textId="77777777" w:rsidR="00D203CA" w:rsidRDefault="00D203CA" w:rsidP="00D203CA">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6DD519BF" w14:textId="77777777" w:rsidR="00D203CA" w:rsidRDefault="00D203CA" w:rsidP="00D203CA">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2349B32B" w14:textId="77777777" w:rsidR="00D203CA" w:rsidRDefault="00D203CA" w:rsidP="00D203CA">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5D6B38FC" w14:textId="77777777" w:rsidR="00D203CA" w:rsidRDefault="00D203CA" w:rsidP="00D203CA">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7575F682" w14:textId="77777777" w:rsidR="00D203CA" w:rsidRDefault="00D203CA" w:rsidP="00D203CA">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497EC6B2" w14:textId="77777777" w:rsidR="00D203CA" w:rsidRDefault="00D203CA" w:rsidP="00D203CA">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1F99830B" w14:textId="77777777" w:rsidR="00D203CA" w:rsidRDefault="00D203CA" w:rsidP="00D203CA">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F44F172" w14:textId="77777777" w:rsidR="00D203CA" w:rsidRDefault="00D203CA" w:rsidP="00D203CA">
      <w:pPr>
        <w:pStyle w:val="Bibliography"/>
      </w:pPr>
      <w:r>
        <w:rPr>
          <w:b/>
          <w:bCs/>
        </w:rPr>
        <w:lastRenderedPageBreak/>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72EF81F2" w14:textId="77777777" w:rsidR="00D203CA" w:rsidRDefault="00D203CA" w:rsidP="00D203CA">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69591174" w14:textId="77777777" w:rsidR="00D203CA" w:rsidRDefault="00D203CA" w:rsidP="00D203CA">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18FF88C0" w14:textId="77777777" w:rsidR="00D203CA" w:rsidRDefault="00D203CA" w:rsidP="00D203CA">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E2E0006" w14:textId="77777777" w:rsidR="00D203CA" w:rsidRDefault="00D203CA" w:rsidP="00D203CA">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5C3AA96" w14:textId="77777777" w:rsidR="00D203CA" w:rsidRDefault="00D203CA" w:rsidP="00D203CA">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1E74367A" w14:textId="77777777" w:rsidR="00D203CA" w:rsidRDefault="00D203CA" w:rsidP="00D203CA">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6B5AB511" w14:textId="77777777" w:rsidR="00D203CA" w:rsidRDefault="00D203CA" w:rsidP="00D203CA">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11E149B6" w14:textId="77777777" w:rsidR="00D203CA" w:rsidRDefault="00D203CA" w:rsidP="00D203CA">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0AD57A67" w14:textId="77777777" w:rsidR="00D203CA" w:rsidRDefault="00D203CA" w:rsidP="00D203CA">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3AC56622" w14:textId="77777777" w:rsidR="00D203CA" w:rsidRDefault="00D203CA" w:rsidP="00D203CA">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41EC0057" w14:textId="77777777" w:rsidR="00D203CA" w:rsidRDefault="00D203CA" w:rsidP="00D203CA">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15D5E938" w14:textId="77777777" w:rsidR="00D203CA" w:rsidRDefault="00D203CA" w:rsidP="00D203CA">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4A60B421" w14:textId="77777777" w:rsidR="00D203CA" w:rsidRDefault="00D203CA" w:rsidP="00D203CA">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7AEB24F6" w14:textId="77777777" w:rsidR="00D203CA" w:rsidRDefault="00D203CA" w:rsidP="00D203CA">
      <w:pPr>
        <w:pStyle w:val="Bibliography"/>
      </w:pPr>
      <w:r>
        <w:rPr>
          <w:b/>
          <w:bCs/>
        </w:rPr>
        <w:lastRenderedPageBreak/>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9F5DC71" w14:textId="77777777" w:rsidR="00D203CA" w:rsidRDefault="00D203CA" w:rsidP="00D203CA">
      <w:pPr>
        <w:pStyle w:val="Bibliography"/>
      </w:pPr>
      <w:r>
        <w:rPr>
          <w:b/>
          <w:bCs/>
        </w:rPr>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5816A441" w14:textId="77777777" w:rsidR="00D203CA" w:rsidRDefault="00D203CA" w:rsidP="00D203CA">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77A83D35" w14:textId="77777777" w:rsidR="00D203CA" w:rsidRDefault="00D203CA" w:rsidP="00D203CA">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C41142A" w14:textId="77777777" w:rsidR="00D203CA" w:rsidRDefault="00D203CA" w:rsidP="00D203CA">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37AF571D" w14:textId="77777777" w:rsidR="00D203CA" w:rsidRDefault="00D203CA" w:rsidP="00D203CA">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5CADD4CA" w14:textId="77777777" w:rsidR="00D203CA" w:rsidRDefault="00D203CA" w:rsidP="00D203CA">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13C940BF" w14:textId="77777777" w:rsidR="00D203CA" w:rsidRDefault="00D203CA" w:rsidP="00D203CA">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2AC5A06D"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E. Drake" w:date="2018-09-10T08:27:00Z" w:initials="JED">
    <w:p w14:paraId="0178B75D" w14:textId="67DF2183" w:rsidR="001052BC" w:rsidRDefault="001052BC">
      <w:pPr>
        <w:pStyle w:val="CommentText"/>
      </w:pPr>
      <w:r>
        <w:rPr>
          <w:rStyle w:val="CommentReference"/>
        </w:rPr>
        <w:annotationRef/>
      </w:r>
      <w:r>
        <w:t>Update</w:t>
      </w:r>
    </w:p>
  </w:comment>
  <w:comment w:id="3" w:author="Aspinwall, Michael" w:date="2018-08-31T16:15:00Z" w:initials="AM">
    <w:p w14:paraId="386681C0" w14:textId="0E99115A" w:rsidR="001052BC" w:rsidRDefault="001052BC">
      <w:pPr>
        <w:pStyle w:val="CommentText"/>
      </w:pPr>
      <w:r>
        <w:rPr>
          <w:rStyle w:val="CommentReference"/>
        </w:rPr>
        <w:annotationRef/>
      </w:r>
      <w:r>
        <w:t xml:space="preserve">It looks like final root mass was lower in warmed (on average), but as you note there was a temperature x drought interaction for fine roots. Can we say that the reduction in root mass with warming at corroborates the reduction in residual/GPP with warming (although the reduction ins residual/GPP looks larger than seen with root mass)?  </w:t>
      </w:r>
    </w:p>
  </w:comment>
  <w:comment w:id="6" w:author="John E. Drake" w:date="2017-12-20T11:23:00Z" w:initials="JED">
    <w:p w14:paraId="77475B81" w14:textId="7B3DAA78" w:rsidR="001052BC" w:rsidRDefault="001052BC">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8B75D" w15:done="0"/>
  <w15:commentEx w15:paraId="386681C0" w15:done="0"/>
  <w15:commentEx w15:paraId="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41A46"/>
    <w:rsid w:val="00075A04"/>
    <w:rsid w:val="00085268"/>
    <w:rsid w:val="000A7F8C"/>
    <w:rsid w:val="000C4DA0"/>
    <w:rsid w:val="000E10B6"/>
    <w:rsid w:val="000F67B0"/>
    <w:rsid w:val="001052BC"/>
    <w:rsid w:val="00126292"/>
    <w:rsid w:val="0014101C"/>
    <w:rsid w:val="001477B8"/>
    <w:rsid w:val="0018556E"/>
    <w:rsid w:val="001901AA"/>
    <w:rsid w:val="001938F3"/>
    <w:rsid w:val="001A73B1"/>
    <w:rsid w:val="001E3A64"/>
    <w:rsid w:val="002026BB"/>
    <w:rsid w:val="00204407"/>
    <w:rsid w:val="002059F3"/>
    <w:rsid w:val="00223EDF"/>
    <w:rsid w:val="00243EE9"/>
    <w:rsid w:val="0026339A"/>
    <w:rsid w:val="00267E6A"/>
    <w:rsid w:val="0027297F"/>
    <w:rsid w:val="00276682"/>
    <w:rsid w:val="002B64EA"/>
    <w:rsid w:val="002C57D4"/>
    <w:rsid w:val="002D3A6D"/>
    <w:rsid w:val="002D5913"/>
    <w:rsid w:val="002F02DD"/>
    <w:rsid w:val="0031020E"/>
    <w:rsid w:val="0031375E"/>
    <w:rsid w:val="00316973"/>
    <w:rsid w:val="00341F60"/>
    <w:rsid w:val="00356630"/>
    <w:rsid w:val="00362E3D"/>
    <w:rsid w:val="0036405B"/>
    <w:rsid w:val="00373BB6"/>
    <w:rsid w:val="00374242"/>
    <w:rsid w:val="003854D8"/>
    <w:rsid w:val="003A3A23"/>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74CAD"/>
    <w:rsid w:val="00484096"/>
    <w:rsid w:val="004A01B1"/>
    <w:rsid w:val="004A2D8E"/>
    <w:rsid w:val="004A7BDD"/>
    <w:rsid w:val="004B1B53"/>
    <w:rsid w:val="004C6AA8"/>
    <w:rsid w:val="004D5138"/>
    <w:rsid w:val="004D6A43"/>
    <w:rsid w:val="00525B1E"/>
    <w:rsid w:val="00527DBF"/>
    <w:rsid w:val="005503C9"/>
    <w:rsid w:val="00555290"/>
    <w:rsid w:val="00563E99"/>
    <w:rsid w:val="00572ACB"/>
    <w:rsid w:val="005810B3"/>
    <w:rsid w:val="00591041"/>
    <w:rsid w:val="005B039E"/>
    <w:rsid w:val="005B551F"/>
    <w:rsid w:val="005E3E41"/>
    <w:rsid w:val="005E5E2E"/>
    <w:rsid w:val="0060110D"/>
    <w:rsid w:val="0060244C"/>
    <w:rsid w:val="00625974"/>
    <w:rsid w:val="006264A8"/>
    <w:rsid w:val="006327C0"/>
    <w:rsid w:val="006705C4"/>
    <w:rsid w:val="00686295"/>
    <w:rsid w:val="00695C4F"/>
    <w:rsid w:val="006B3A2B"/>
    <w:rsid w:val="006B3BED"/>
    <w:rsid w:val="006B4F11"/>
    <w:rsid w:val="006C3737"/>
    <w:rsid w:val="006D600B"/>
    <w:rsid w:val="006E561C"/>
    <w:rsid w:val="006F06E5"/>
    <w:rsid w:val="006F12C0"/>
    <w:rsid w:val="007060C1"/>
    <w:rsid w:val="00721B7D"/>
    <w:rsid w:val="00732153"/>
    <w:rsid w:val="00732244"/>
    <w:rsid w:val="00743AA6"/>
    <w:rsid w:val="00751EF2"/>
    <w:rsid w:val="0076210D"/>
    <w:rsid w:val="00797273"/>
    <w:rsid w:val="007A4147"/>
    <w:rsid w:val="007C0520"/>
    <w:rsid w:val="007C3A90"/>
    <w:rsid w:val="007E244A"/>
    <w:rsid w:val="007E6DFC"/>
    <w:rsid w:val="00853CC5"/>
    <w:rsid w:val="0086354F"/>
    <w:rsid w:val="0089177E"/>
    <w:rsid w:val="00893DCF"/>
    <w:rsid w:val="00897067"/>
    <w:rsid w:val="008A3E4B"/>
    <w:rsid w:val="008B0C63"/>
    <w:rsid w:val="008B7782"/>
    <w:rsid w:val="008C2121"/>
    <w:rsid w:val="008D4F4B"/>
    <w:rsid w:val="008D5ACA"/>
    <w:rsid w:val="008F42FF"/>
    <w:rsid w:val="008F5C2F"/>
    <w:rsid w:val="00923D4E"/>
    <w:rsid w:val="009322CF"/>
    <w:rsid w:val="009526C3"/>
    <w:rsid w:val="009718A1"/>
    <w:rsid w:val="0097431D"/>
    <w:rsid w:val="0099105A"/>
    <w:rsid w:val="0099765B"/>
    <w:rsid w:val="009B00B8"/>
    <w:rsid w:val="009B3A95"/>
    <w:rsid w:val="009B4F10"/>
    <w:rsid w:val="009C2E18"/>
    <w:rsid w:val="009C5D79"/>
    <w:rsid w:val="009C73CA"/>
    <w:rsid w:val="009F2D88"/>
    <w:rsid w:val="00A04E94"/>
    <w:rsid w:val="00A2115E"/>
    <w:rsid w:val="00A21760"/>
    <w:rsid w:val="00A3659E"/>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376B3"/>
    <w:rsid w:val="00B37867"/>
    <w:rsid w:val="00B66B6F"/>
    <w:rsid w:val="00B931B1"/>
    <w:rsid w:val="00B93F9C"/>
    <w:rsid w:val="00BA2D82"/>
    <w:rsid w:val="00BB7C40"/>
    <w:rsid w:val="00BE6DD0"/>
    <w:rsid w:val="00BF5048"/>
    <w:rsid w:val="00BF6605"/>
    <w:rsid w:val="00C051E1"/>
    <w:rsid w:val="00C443D6"/>
    <w:rsid w:val="00C54AAF"/>
    <w:rsid w:val="00C557CE"/>
    <w:rsid w:val="00C9473E"/>
    <w:rsid w:val="00CA1577"/>
    <w:rsid w:val="00CA428E"/>
    <w:rsid w:val="00CA53D2"/>
    <w:rsid w:val="00CB247B"/>
    <w:rsid w:val="00CD37C9"/>
    <w:rsid w:val="00CE00C3"/>
    <w:rsid w:val="00CE36B2"/>
    <w:rsid w:val="00CF1EF8"/>
    <w:rsid w:val="00CF7FA5"/>
    <w:rsid w:val="00D203CA"/>
    <w:rsid w:val="00D270DA"/>
    <w:rsid w:val="00D30653"/>
    <w:rsid w:val="00D366EA"/>
    <w:rsid w:val="00D3799D"/>
    <w:rsid w:val="00D41597"/>
    <w:rsid w:val="00D52565"/>
    <w:rsid w:val="00D83868"/>
    <w:rsid w:val="00DA7276"/>
    <w:rsid w:val="00DD278D"/>
    <w:rsid w:val="00DE74F4"/>
    <w:rsid w:val="00DF42ED"/>
    <w:rsid w:val="00E00B3B"/>
    <w:rsid w:val="00E07CE4"/>
    <w:rsid w:val="00E16B34"/>
    <w:rsid w:val="00E225BC"/>
    <w:rsid w:val="00E24AF9"/>
    <w:rsid w:val="00E54300"/>
    <w:rsid w:val="00E614FF"/>
    <w:rsid w:val="00E67F44"/>
    <w:rsid w:val="00E7094F"/>
    <w:rsid w:val="00E70CF7"/>
    <w:rsid w:val="00E80ECC"/>
    <w:rsid w:val="00E92963"/>
    <w:rsid w:val="00EA2D30"/>
    <w:rsid w:val="00EC30F0"/>
    <w:rsid w:val="00EC3235"/>
    <w:rsid w:val="00F03DDB"/>
    <w:rsid w:val="00F05B76"/>
    <w:rsid w:val="00F341AE"/>
    <w:rsid w:val="00F4095A"/>
    <w:rsid w:val="00F53286"/>
    <w:rsid w:val="00F55024"/>
    <w:rsid w:val="00F55712"/>
    <w:rsid w:val="00F661B4"/>
    <w:rsid w:val="00F70B31"/>
    <w:rsid w:val="00F74C7D"/>
    <w:rsid w:val="00F861ED"/>
    <w:rsid w:val="00F87F4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FB98-2C87-4011-BAC4-F726325F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35</Pages>
  <Words>56583</Words>
  <Characters>322525</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25</cp:revision>
  <dcterms:created xsi:type="dcterms:W3CDTF">2018-09-07T20:29:00Z</dcterms:created>
  <dcterms:modified xsi:type="dcterms:W3CDTF">2018-09-19T14:12:00Z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id="XkCx6rst"/&gt;&lt;style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