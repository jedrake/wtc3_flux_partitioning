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1093061F"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commentRangeStart w:id="1"/>
      <w:r>
        <w:rPr>
          <w:rFonts w:ascii="Times New Roman" w:hAnsi="Times New Roman" w:cs="Times New Roman"/>
          <w:sz w:val="24"/>
          <w:szCs w:val="24"/>
          <w:vertAlign w:val="superscript"/>
        </w:rPr>
        <w:t>5</w:t>
      </w:r>
      <w:ins w:id="2" w:author="Sebastian Pfautsch" w:date="2018-08-29T17:23:00Z">
        <w:r w:rsidR="002D3A6D">
          <w:rPr>
            <w:rFonts w:ascii="Times New Roman" w:eastAsia="TimesNewRoman" w:hAnsi="Times New Roman" w:cs="Times New Roman"/>
            <w:sz w:val="24"/>
            <w:szCs w:val="24"/>
            <w:lang w:val="en-US"/>
          </w:rPr>
          <w:t xml:space="preserve">School of Social Science and Psychology </w:t>
        </w:r>
      </w:ins>
      <w:commentRangeEnd w:id="1"/>
      <w:ins w:id="3" w:author="Sebastian Pfautsch" w:date="2018-08-29T17:24:00Z">
        <w:r w:rsidR="002D3A6D">
          <w:rPr>
            <w:rStyle w:val="CommentReference"/>
          </w:rPr>
          <w:commentReference w:id="1"/>
        </w:r>
      </w:ins>
      <w:ins w:id="4" w:author="Sebastian Pfautsch" w:date="2018-08-29T17:23:00Z">
        <w:r w:rsidR="002D3A6D">
          <w:rPr>
            <w:rFonts w:ascii="Times New Roman" w:eastAsia="TimesNewRoman" w:hAnsi="Times New Roman" w:cs="Times New Roman"/>
            <w:sz w:val="24"/>
            <w:szCs w:val="24"/>
            <w:lang w:val="en-US"/>
          </w:rPr>
          <w:t>(Urban Studies)</w:t>
        </w:r>
      </w:ins>
      <w:del w:id="5" w:author="Sebastian Pfautsch" w:date="2018-08-29T17:23:00Z">
        <w:r w:rsidR="001477B8" w:rsidRPr="009B00B8" w:rsidDel="002D3A6D">
          <w:rPr>
            <w:rFonts w:ascii="Times New Roman" w:eastAsia="TimesNewRoman" w:hAnsi="Times New Roman" w:cs="Times New Roman"/>
            <w:sz w:val="24"/>
            <w:szCs w:val="24"/>
            <w:lang w:val="en-US"/>
          </w:rPr>
          <w:delText>Office of the Deputy-Vice Chancellor (Research &amp; Development)</w:delText>
        </w:r>
      </w:del>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del w:id="6" w:author="Sebastian Pfautsch" w:date="2018-08-29T17:23:00Z">
        <w:r w:rsidR="001477B8" w:rsidRPr="009B00B8" w:rsidDel="002D3A6D">
          <w:rPr>
            <w:rFonts w:ascii="Times New Roman" w:eastAsia="TimesNewRoman" w:hAnsi="Times New Roman" w:cs="Times New Roman"/>
            <w:sz w:val="24"/>
            <w:szCs w:val="24"/>
            <w:lang w:val="en-US"/>
          </w:rPr>
          <w:delText xml:space="preserve">8 </w:delText>
        </w:r>
      </w:del>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6C3FE727"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tree growth and</w:t>
      </w:r>
      <w:r w:rsidR="006C3737">
        <w:rPr>
          <w:rFonts w:ascii="Times New Roman" w:hAnsi="Times New Roman" w:cs="Times New Roman"/>
          <w:sz w:val="24"/>
          <w:szCs w:val="24"/>
        </w:rPr>
        <w:t xml:space="preserve"> ecosystem C storage. A</w:t>
      </w:r>
      <w:r w:rsidR="00AC014C">
        <w:rPr>
          <w:rFonts w:ascii="Times New Roman" w:hAnsi="Times New Roman" w:cs="Times New Roman"/>
          <w:sz w:val="24"/>
          <w:szCs w:val="24"/>
        </w:rPr>
        <w:t>llocation is challenging to measure and the influences of</w:t>
      </w:r>
      <w:r w:rsidR="00DE74F4" w:rsidRPr="00555290">
        <w:rPr>
          <w:rFonts w:ascii="Times New Roman" w:hAnsi="Times New Roman" w:cs="Times New Roman"/>
          <w:sz w:val="24"/>
          <w:szCs w:val="24"/>
        </w:rPr>
        <w:t xml:space="preserve"> environmental changes such as warming and drought</w:t>
      </w:r>
      <w:r w:rsidR="00AC014C">
        <w:rPr>
          <w:rFonts w:ascii="Times New Roman" w:hAnsi="Times New Roman" w:cs="Times New Roman"/>
          <w:sz w:val="24"/>
          <w:szCs w:val="24"/>
        </w:rPr>
        <w:t xml:space="preserve"> are uncertain</w:t>
      </w:r>
      <w:r w:rsidR="00DE74F4" w:rsidRPr="00555290">
        <w:rPr>
          <w:rFonts w:ascii="Times New Roman" w:hAnsi="Times New Roman" w:cs="Times New Roman"/>
          <w:sz w:val="24"/>
          <w:szCs w:val="24"/>
        </w:rPr>
        <w:t>.</w:t>
      </w:r>
      <w:r>
        <w:rPr>
          <w:rFonts w:ascii="Times New Roman" w:hAnsi="Times New Roman" w:cs="Times New Roman"/>
          <w:sz w:val="24"/>
          <w:szCs w:val="24"/>
        </w:rPr>
        <w:t xml:space="preserve"> </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3951D50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ins w:id="7" w:author="Sebastian Pfautsch" w:date="2018-08-29T12:40:00Z">
        <w:r w:rsidR="00126292">
          <w:rPr>
            <w:rFonts w:ascii="Times New Roman" w:hAnsi="Times New Roman" w:cs="Times New Roman"/>
          </w:rPr>
          <w:t xml:space="preserve">Surprisingly, </w:t>
        </w:r>
      </w:ins>
      <w:del w:id="8" w:author="Sebastian Pfautsch" w:date="2018-08-29T12:40:00Z">
        <w:r w:rsidR="00AC014C" w:rsidDel="00126292">
          <w:rPr>
            <w:rFonts w:ascii="Times New Roman" w:hAnsi="Times New Roman" w:cs="Times New Roman"/>
          </w:rPr>
          <w:delText xml:space="preserve">The </w:delText>
        </w:r>
      </w:del>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625EDD5A"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 xml:space="preserve">Several schemes have been used to conceptualize and model C allocation. The simplest approach is to assume that trees partition a constant fraction of fixed C to each use.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relationships, </w:t>
      </w:r>
      <w:commentRangeStart w:id="9"/>
      <w:proofErr w:type="spellStart"/>
      <w:r w:rsidR="00D3799D">
        <w:rPr>
          <w:rFonts w:ascii="Times New Roman" w:hAnsi="Times New Roman" w:cs="Times New Roman"/>
        </w:rPr>
        <w:t>Hü</w:t>
      </w:r>
      <w:r w:rsidRPr="009B00B8">
        <w:rPr>
          <w:rFonts w:ascii="Times New Roman" w:hAnsi="Times New Roman" w:cs="Times New Roman"/>
        </w:rPr>
        <w:t>ber</w:t>
      </w:r>
      <w:commentRangeEnd w:id="9"/>
      <w:proofErr w:type="spellEnd"/>
      <w:r w:rsidR="00126292">
        <w:rPr>
          <w:rStyle w:val="CommentReference"/>
        </w:rPr>
        <w:commentReference w:id="9"/>
      </w:r>
      <w:r w:rsidRPr="009B00B8">
        <w:rPr>
          <w:rFonts w:ascii="Times New Roman" w:hAnsi="Times New Roman" w:cs="Times New Roman"/>
        </w:rPr>
        <w:t xml:space="preserve">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w:t>
      </w:r>
      <w:r w:rsidRPr="009B00B8">
        <w:rPr>
          <w:rFonts w:ascii="Times New Roman" w:hAnsi="Times New Roman" w:cs="Times New Roman"/>
        </w:rPr>
        <w:lastRenderedPageBreak/>
        <w:t>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0489D51"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reduce C allocation belowground in beech sa</w:t>
      </w:r>
      <w:del w:id="10" w:author="Sebastian Pfautsch" w:date="2018-08-29T12:44:00Z">
        <w:r w:rsidR="00374242" w:rsidRPr="009B00B8" w:rsidDel="00126292">
          <w:rPr>
            <w:rFonts w:ascii="Times New Roman" w:hAnsi="Times New Roman" w:cs="Times New Roman"/>
          </w:rPr>
          <w:delText>m</w:delText>
        </w:r>
      </w:del>
      <w:r w:rsidR="00374242" w:rsidRPr="009B00B8">
        <w:rPr>
          <w:rFonts w:ascii="Times New Roman" w:hAnsi="Times New Roman" w:cs="Times New Roman"/>
        </w:rPr>
        <w:t xml:space="preserve">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C557CE">
        <w:rPr>
          <w:rFonts w:ascii="Times New Roman" w:hAnsi="Times New Roman" w:cs="Times New Roman"/>
        </w:rPr>
        <w:t>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176821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w:t>
      </w:r>
      <w:commentRangeStart w:id="11"/>
      <w:r w:rsidRPr="009B00B8">
        <w:rPr>
          <w:rFonts w:ascii="Times New Roman" w:hAnsi="Times New Roman" w:cs="Times New Roman"/>
        </w:rPr>
        <w:t xml:space="preserve">root mass fraction </w:t>
      </w:r>
      <w:commentRangeEnd w:id="11"/>
      <w:r w:rsidR="00CD37C9">
        <w:rPr>
          <w:rStyle w:val="CommentReference"/>
        </w:rPr>
        <w:commentReference w:id="11"/>
      </w:r>
      <w:r w:rsidRPr="009B00B8">
        <w:rPr>
          <w:rFonts w:ascii="Times New Roman" w:hAnsi="Times New Roman" w:cs="Times New Roman"/>
        </w:rPr>
        <w:t xml:space="preserve">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w:t>
      </w:r>
      <w:r w:rsidRPr="009B00B8">
        <w:rPr>
          <w:rFonts w:ascii="Times New Roman" w:hAnsi="Times New Roman" w:cs="Times New Roman"/>
        </w:rPr>
        <w:lastRenderedPageBreak/>
        <w:t xml:space="preserve">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03F02022"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3DADF4C0"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374242" w:rsidRPr="009B00B8">
        <w:rPr>
          <w:rFonts w:ascii="Times New Roman" w:hAnsi="Times New Roman" w:cs="Times New Roman"/>
        </w:rPr>
        <w:t xml:space="preserve">We exposed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Using the unique infrastructure of 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 we derive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655BE97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33°36ʹ40ʺS, 150°44ʹ26.5ʺE). The WTCs were large cylindrical structures topped with a cone that enclosed a single tree rooted in soil (3.25 m in diameter, 9 m in height, volume of ~53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commentRangeStart w:id="12"/>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commentRangeEnd w:id="12"/>
      <w:r w:rsidR="00CD37C9">
        <w:rPr>
          <w:rStyle w:val="CommentReference"/>
        </w:rPr>
        <w:commentReference w:id="12"/>
      </w:r>
      <w:r w:rsidR="00DA7276">
        <w:rPr>
          <w:rFonts w:ascii="Times New Roman" w:hAnsi="Times New Roman" w:cs="Times New Roman"/>
        </w:rPr>
        <w:t>.</w:t>
      </w:r>
      <w:r w:rsidRPr="009B00B8">
        <w:rPr>
          <w:rFonts w:ascii="Times New Roman" w:hAnsi="Times New Roman" w:cs="Times New Roman"/>
        </w:rPr>
        <w:t xml:space="preserve"> </w:t>
      </w:r>
    </w:p>
    <w:p w14:paraId="6E9D2E9F" w14:textId="7736D93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w:t>
      </w:r>
      <w:del w:id="13" w:author="Sebastian Pfautsch" w:date="2018-08-29T12:51:00Z">
        <w:r w:rsidRPr="009B00B8" w:rsidDel="00CD37C9">
          <w:rPr>
            <w:rFonts w:ascii="Times New Roman" w:hAnsi="Times New Roman" w:cs="Times New Roman"/>
          </w:rPr>
          <w:delText>heavy duty</w:delText>
        </w:r>
      </w:del>
      <w:ins w:id="14" w:author="Sebastian Pfautsch" w:date="2018-08-29T12:51:00Z">
        <w:r w:rsidR="00CD37C9" w:rsidRPr="009B00B8">
          <w:rPr>
            <w:rFonts w:ascii="Times New Roman" w:hAnsi="Times New Roman" w:cs="Times New Roman"/>
          </w:rPr>
          <w:t>heavy-duty</w:t>
        </w:r>
      </w:ins>
      <w:r w:rsidRPr="009B00B8">
        <w:rPr>
          <w:rFonts w:ascii="Times New Roman" w:hAnsi="Times New Roman" w:cs="Times New Roman"/>
        </w:rPr>
        <w:t xml:space="preserve">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ins w:id="15" w:author="Sebastian Pfautsch" w:date="2018-08-29T12:51:00Z">
        <w:r w:rsidR="00CD37C9">
          <w:rPr>
            <w:rFonts w:ascii="Times New Roman" w:hAnsi="Times New Roman" w:cs="Times New Roman"/>
          </w:rPr>
          <w:t>,</w:t>
        </w:r>
      </w:ins>
      <w:r w:rsidRPr="009B00B8">
        <w:rPr>
          <w:rFonts w:ascii="Times New Roman" w:hAnsi="Times New Roman" w:cs="Times New Roman"/>
        </w:rPr>
        <w:t xml:space="preserve">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w:t>
      </w:r>
      <w:commentRangeStart w:id="16"/>
      <w:r w:rsidRPr="009B00B8">
        <w:rPr>
          <w:rFonts w:ascii="Times New Roman" w:hAnsi="Times New Roman" w:cs="Times New Roman"/>
        </w:rPr>
        <w:t xml:space="preserve">deep soil water </w:t>
      </w:r>
      <w:commentRangeEnd w:id="16"/>
      <w:r w:rsidR="00CD37C9">
        <w:rPr>
          <w:rStyle w:val="CommentReference"/>
        </w:rPr>
        <w:commentReference w:id="16"/>
      </w:r>
      <w:r w:rsidRPr="009B00B8">
        <w:rPr>
          <w:rFonts w:ascii="Times New Roman" w:hAnsi="Times New Roman" w:cs="Times New Roman"/>
        </w:rPr>
        <w:t>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6BE6B4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w:t>
      </w:r>
      <w:del w:id="17" w:author="Sebastian Pfautsch" w:date="2018-08-29T12:57:00Z">
        <w:r w:rsidR="00223EDF" w:rsidRPr="009B00B8" w:rsidDel="00CD37C9">
          <w:rPr>
            <w:rFonts w:ascii="Times New Roman" w:hAnsi="Times New Roman" w:cs="Times New Roman"/>
          </w:rPr>
          <w:delText xml:space="preserve">of </w:delText>
        </w:r>
      </w:del>
      <w:r w:rsidR="00223EDF" w:rsidRPr="009B00B8">
        <w:rPr>
          <w:rFonts w:ascii="Times New Roman" w:hAnsi="Times New Roman" w:cs="Times New Roman"/>
        </w:rPr>
        <w:t xml:space="preserve">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541D799C"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equally every 15 d with half the mean monthly rainfall. A water exclusion treatment was applied to half of the trees on 12 February 2014, resulting in a 2x2 factorial design between the experimental treatments of warming and drought (n = 3). Trees assigned to the drought treatment received no irrigation from 12 </w:t>
      </w:r>
      <w:commentRangeStart w:id="18"/>
      <w:r w:rsidRPr="009B00B8">
        <w:rPr>
          <w:rFonts w:ascii="Times New Roman" w:hAnsi="Times New Roman" w:cs="Times New Roman"/>
        </w:rPr>
        <w:t>Feb</w:t>
      </w:r>
      <w:commentRangeEnd w:id="18"/>
      <w:r w:rsidR="00F55712">
        <w:rPr>
          <w:rStyle w:val="CommentReference"/>
        </w:rPr>
        <w:commentReference w:id="18"/>
      </w:r>
      <w:r w:rsidRPr="009B00B8">
        <w:rPr>
          <w:rFonts w:ascii="Times New Roman" w:hAnsi="Times New Roman" w:cs="Times New Roman"/>
        </w:rPr>
        <w:t xml:space="preserve">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7D804CF2"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6D9E78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commentRangeStart w:id="19"/>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commentRangeEnd w:id="19"/>
      <w:r w:rsidR="00F55712">
        <w:rPr>
          <w:rStyle w:val="CommentReference"/>
        </w:rPr>
        <w:commentReference w:id="19"/>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0795F7E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mass of all trees was measured destructively at the end of the experiment (26 May 2014). Tree 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231E113E"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t>
      </w:r>
      <w:commentRangeStart w:id="20"/>
      <w:r w:rsidRPr="009B00B8">
        <w:rPr>
          <w:rFonts w:ascii="Times New Roman" w:hAnsi="Times New Roman" w:cs="Times New Roman"/>
        </w:rPr>
        <w:t xml:space="preserve">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9526C3">
        <w:rPr>
          <w:rFonts w:ascii="Times New Roman" w:hAnsi="Times New Roman" w:cs="Times New Roman"/>
        </w:rPr>
        <w:t>.</w:t>
      </w:r>
      <w:commentRangeEnd w:id="20"/>
      <w:r w:rsidR="00F55712">
        <w:rPr>
          <w:rStyle w:val="CommentReference"/>
        </w:rPr>
        <w:commentReference w:id="20"/>
      </w:r>
    </w:p>
    <w:p w14:paraId="00554DC1" w14:textId="386A09D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°C.</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59CA97C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 diameter at the insertion point based on destructively sampled branches on 13 May 2014 and 22 May 2014 </w:t>
      </w:r>
      <w:commentRangeStart w:id="21"/>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w:t>
      </w:r>
      <w:commentRangeEnd w:id="21"/>
      <w:r w:rsidR="00267E6A">
        <w:rPr>
          <w:rStyle w:val="CommentReference"/>
        </w:rPr>
        <w:commentReference w:id="21"/>
      </w:r>
      <w:r w:rsidRPr="009B00B8">
        <w:rPr>
          <w:rFonts w:ascii="Times New Roman" w:hAnsi="Times New Roman" w:cs="Times New Roman"/>
        </w:rPr>
        <w:t xml:space="preserve">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C955E7E"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(McCree, 1970; Amthor, </w:t>
      </w:r>
      <w:r w:rsidR="00893DCF" w:rsidRPr="00893DCF">
        <w:rPr>
          <w:rFonts w:ascii="Times New Roman" w:hAnsi="Times New Roman" w:cs="Times New Roman"/>
          <w:szCs w:val="24"/>
        </w:rPr>
        <w:lastRenderedPageBreak/>
        <w:t>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B07A48"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125EFA7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77D9AC83"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w:t>
      </w:r>
      <w:commentRangeStart w:id="22"/>
      <w:r w:rsidRPr="009B00B8">
        <w:rPr>
          <w:rFonts w:ascii="Times New Roman" w:hAnsi="Times New Roman" w:cs="Times New Roman"/>
        </w:rPr>
        <w:t>ab</w:t>
      </w:r>
      <w:commentRangeEnd w:id="22"/>
      <w:r w:rsidR="00267E6A">
        <w:rPr>
          <w:rStyle w:val="CommentReference"/>
        </w:rPr>
        <w:commentReference w:id="22"/>
      </w:r>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w:t>
      </w:r>
      <w:bookmarkStart w:id="23" w:name="_GoBack"/>
      <w:bookmarkEnd w:id="23"/>
      <w:r w:rsidRPr="009B00B8">
        <w:rPr>
          <w:rFonts w:ascii="Times New Roman" w:hAnsi="Times New Roman" w:cs="Times New Roman"/>
        </w:rPr>
        <w:t>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commentRangeStart w:id="24"/>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however, the size of the ambient and warmed treatment trees converged such that tree diameters and heights did not differ at the end of th</w:t>
      </w:r>
      <w:r w:rsidR="00F87F40">
        <w:rPr>
          <w:rFonts w:ascii="Times New Roman" w:hAnsi="Times New Roman" w:cs="Times New Roman"/>
        </w:rPr>
        <w:t>e experiment (Fig. 1ab)</w:t>
      </w:r>
      <w:r w:rsidR="004C6AA8">
        <w:rPr>
          <w:rFonts w:ascii="Times New Roman" w:hAnsi="Times New Roman" w:cs="Times New Roman"/>
        </w:rPr>
        <w:t xml:space="preserve">. </w:t>
      </w:r>
      <w:commentRangeEnd w:id="24"/>
      <w:r w:rsidR="00B07A48">
        <w:rPr>
          <w:rStyle w:val="CommentReference"/>
        </w:rPr>
        <w:commentReference w:id="24"/>
      </w:r>
      <w:r w:rsidRPr="009B00B8">
        <w:rPr>
          <w:rFonts w:ascii="Times New Roman" w:hAnsi="Times New Roman" w:cs="Times New Roman"/>
        </w:rPr>
        <w:t xml:space="preserve">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FC20BA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25"/>
      <w:commentRangeStart w:id="26"/>
      <w:r w:rsidRPr="009B00B8">
        <w:rPr>
          <w:rFonts w:ascii="Times New Roman" w:hAnsi="Times New Roman" w:cs="Times New Roman"/>
        </w:rPr>
        <w:t>tree C uptake via photosynthesi</w:t>
      </w:r>
      <w:commentRangeEnd w:id="25"/>
      <w:r w:rsidR="00F70B31">
        <w:rPr>
          <w:rStyle w:val="CommentReference"/>
        </w:rPr>
        <w:commentReference w:id="25"/>
      </w:r>
      <w:commentRangeEnd w:id="26"/>
      <w:r w:rsidR="00F87F40">
        <w:rPr>
          <w:rStyle w:val="CommentReference"/>
        </w:rPr>
        <w:commentReference w:id="26"/>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45768C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w:t>
      </w:r>
      <w:commentRangeStart w:id="27"/>
      <w:r w:rsidRPr="009B00B8">
        <w:rPr>
          <w:rFonts w:ascii="Times New Roman" w:hAnsi="Times New Roman" w:cs="Times New Roman"/>
        </w:rPr>
        <w:t xml:space="preserve">all water was withheld </w:t>
      </w:r>
      <w:commentRangeEnd w:id="27"/>
      <w:r w:rsidR="00267E6A">
        <w:rPr>
          <w:rStyle w:val="CommentReference"/>
        </w:rPr>
        <w:commentReference w:id="27"/>
      </w:r>
      <w:r w:rsidRPr="009B00B8">
        <w:rPr>
          <w:rFonts w:ascii="Times New Roman" w:hAnsi="Times New Roman" w:cs="Times New Roman"/>
        </w:rPr>
        <w:t>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6DE2582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The lack of difference in final mass between the ambient and warmed treatments 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w:t>
      </w:r>
      <w:r w:rsidRPr="009B00B8">
        <w:rPr>
          <w:rFonts w:ascii="Times New Roman" w:hAnsi="Times New Roman" w:cs="Times New Roman"/>
        </w:rPr>
        <w:lastRenderedPageBreak/>
        <w:t xml:space="preserve">The </w:t>
      </w:r>
      <w:commentRangeStart w:id="28"/>
      <w:commentRangeStart w:id="29"/>
      <w:commentRangeStart w:id="30"/>
      <w:r w:rsidRPr="009B00B8">
        <w:rPr>
          <w:rFonts w:ascii="Times New Roman" w:hAnsi="Times New Roman" w:cs="Times New Roman"/>
        </w:rPr>
        <w:t xml:space="preserve">A-Dry </w:t>
      </w:r>
      <w:commentRangeEnd w:id="28"/>
      <w:r w:rsidR="006F12C0">
        <w:rPr>
          <w:rStyle w:val="CommentReference"/>
        </w:rPr>
        <w:commentReference w:id="28"/>
      </w:r>
      <w:r w:rsidRPr="009B00B8">
        <w:rPr>
          <w:rFonts w:ascii="Times New Roman" w:hAnsi="Times New Roman" w:cs="Times New Roman"/>
        </w:rPr>
        <w:t>trees had higher fine root biomass</w:t>
      </w:r>
      <w:commentRangeEnd w:id="29"/>
      <w:r w:rsidR="00D366EA">
        <w:rPr>
          <w:rStyle w:val="CommentReference"/>
        </w:rPr>
        <w:commentReference w:id="29"/>
      </w:r>
      <w:commentRangeEnd w:id="30"/>
      <w:r w:rsidR="00B66B6F">
        <w:rPr>
          <w:rStyle w:val="CommentReference"/>
        </w:rPr>
        <w:commentReference w:id="30"/>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31"/>
      <w:r w:rsidRPr="009B00B8">
        <w:rPr>
          <w:rFonts w:ascii="Times New Roman" w:hAnsi="Times New Roman" w:cs="Times New Roman"/>
          <w:i/>
        </w:rPr>
        <w:t>Plant</w:t>
      </w:r>
      <w:commentRangeEnd w:id="31"/>
      <w:r w:rsidR="00D366EA">
        <w:rPr>
          <w:rStyle w:val="CommentReference"/>
        </w:rPr>
        <w:commentReference w:id="31"/>
      </w:r>
      <w:r w:rsidRPr="009B00B8">
        <w:rPr>
          <w:rFonts w:ascii="Times New Roman" w:hAnsi="Times New Roman" w:cs="Times New Roman"/>
          <w:i/>
        </w:rPr>
        <w:t xml:space="preserve"> and soil water status</w:t>
      </w:r>
    </w:p>
    <w:p w14:paraId="6F2C8509" w14:textId="2F2BDB0B"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(Fig. 4a-c) to values </w:t>
      </w:r>
      <w:r w:rsidR="00923D4E">
        <w:rPr>
          <w:rFonts w:ascii="Times New Roman" w:hAnsi="Times New Roman" w:cs="Times New Roman"/>
        </w:rPr>
        <w:t>approaching</w:t>
      </w:r>
      <w:r w:rsidRPr="009B00B8">
        <w:rPr>
          <w:rFonts w:ascii="Times New Roman" w:hAnsi="Times New Roman" w:cs="Times New Roman"/>
        </w:rPr>
        <w:t xml:space="preserve"> the </w:t>
      </w:r>
      <w:commentRangeStart w:id="32"/>
      <w:r w:rsidRPr="009B00B8">
        <w:rPr>
          <w:rFonts w:ascii="Times New Roman" w:hAnsi="Times New Roman" w:cs="Times New Roman"/>
        </w:rPr>
        <w:t>permanent wilting point of this soil</w:t>
      </w:r>
      <w:r w:rsidR="000F67B0">
        <w:rPr>
          <w:rFonts w:ascii="Times New Roman" w:hAnsi="Times New Roman" w:cs="Times New Roman"/>
        </w:rPr>
        <w:t xml:space="preserve"> </w:t>
      </w:r>
      <w:commentRangeEnd w:id="32"/>
      <w:r w:rsidR="006F12C0">
        <w:rPr>
          <w:rStyle w:val="CommentReference"/>
        </w:rPr>
        <w:commentReference w:id="32"/>
      </w:r>
      <w:r w:rsidR="000F67B0">
        <w:rPr>
          <w:rFonts w:ascii="Times New Roman" w:hAnsi="Times New Roman" w:cs="Times New Roman"/>
        </w:rPr>
        <w:t xml:space="preserve">for nearly two months.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ins w:id="33" w:author="Sebastian Pfautsch" w:date="2018-08-29T13:23:00Z">
        <w:r w:rsidR="006F12C0">
          <w:rPr>
            <w:rFonts w:ascii="Times New Roman" w:hAnsi="Times New Roman" w:cs="Times New Roman"/>
          </w:rPr>
          <w:t>,</w:t>
        </w:r>
      </w:ins>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34"/>
      <w:commentRangeStart w:id="35"/>
      <w:r w:rsidRPr="009B00B8">
        <w:rPr>
          <w:rFonts w:ascii="Times New Roman" w:hAnsi="Times New Roman" w:cs="Times New Roman"/>
        </w:rPr>
        <w:t>error</w:t>
      </w:r>
      <w:commentRangeEnd w:id="34"/>
      <w:r w:rsidR="00D366EA">
        <w:rPr>
          <w:rStyle w:val="CommentReference"/>
        </w:rPr>
        <w:commentReference w:id="34"/>
      </w:r>
      <w:commentRangeEnd w:id="35"/>
      <w:r w:rsidR="00B66B6F">
        <w:rPr>
          <w:rStyle w:val="CommentReference"/>
        </w:rPr>
        <w:commentReference w:id="35"/>
      </w:r>
      <w:r w:rsidRPr="009B00B8">
        <w:rPr>
          <w:rFonts w:ascii="Times New Roman" w:hAnsi="Times New Roman" w:cs="Times New Roman"/>
        </w:rPr>
        <w:t>.</w:t>
      </w:r>
    </w:p>
    <w:p w14:paraId="06C9FF9E" w14:textId="7057E41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the Summer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ED9165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r w:rsidR="001901AA">
        <w:rPr>
          <w:rFonts w:ascii="Times New Roman" w:hAnsi="Times New Roman" w:cs="Times New Roman"/>
        </w:rPr>
        <w:t xml:space="preserve">Prior to the drought, warming increased </w:t>
      </w:r>
      <w:proofErr w:type="spellStart"/>
      <w:r w:rsidR="001901AA">
        <w:rPr>
          <w:rFonts w:ascii="Times New Roman" w:hAnsi="Times New Roman" w:cs="Times New Roman"/>
        </w:rPr>
        <w:t>NPP</w:t>
      </w:r>
      <w:r w:rsidR="001901AA">
        <w:rPr>
          <w:rFonts w:ascii="Times New Roman" w:hAnsi="Times New Roman" w:cs="Times New Roman"/>
          <w:vertAlign w:val="subscript"/>
        </w:rPr>
        <w:t>a</w:t>
      </w:r>
      <w:proofErr w:type="spellEnd"/>
      <w:r w:rsidR="001901AA">
        <w:rPr>
          <w:rFonts w:ascii="Times New Roman" w:hAnsi="Times New Roman" w:cs="Times New Roman"/>
        </w:rPr>
        <w:t>/GPP and R</w:t>
      </w:r>
      <w:r w:rsidR="001901AA">
        <w:rPr>
          <w:rFonts w:ascii="Times New Roman" w:hAnsi="Times New Roman" w:cs="Times New Roman"/>
          <w:vertAlign w:val="subscript"/>
        </w:rPr>
        <w:t>a</w:t>
      </w:r>
      <w:r w:rsidR="001901AA">
        <w:rPr>
          <w:rFonts w:ascii="Times New Roman" w:hAnsi="Times New Roman" w:cs="Times New Roman"/>
        </w:rPr>
        <w:t xml:space="preserve">/GPP while decreasing Residual/GPP (Fig. 7). </w:t>
      </w:r>
      <w:commentRangeStart w:id="36"/>
      <w:commentRangeStart w:id="37"/>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w:t>
      </w:r>
      <w:commentRangeEnd w:id="36"/>
      <w:r w:rsidR="003F4DBD">
        <w:rPr>
          <w:rStyle w:val="CommentReference"/>
        </w:rPr>
        <w:commentReference w:id="36"/>
      </w:r>
      <w:commentRangeEnd w:id="37"/>
      <w:r w:rsidR="007060C1">
        <w:rPr>
          <w:rStyle w:val="CommentReference"/>
        </w:rPr>
        <w:commentReference w:id="37"/>
      </w:r>
      <w:r w:rsidRPr="009B00B8">
        <w:rPr>
          <w:rFonts w:ascii="Times New Roman" w:hAnsi="Times New Roman" w:cs="Times New Roman"/>
        </w:rPr>
        <w:t>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83AE80A"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38"/>
      <w:commentRangeStart w:id="39"/>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commentRangeEnd w:id="38"/>
      <w:r w:rsidR="003F4DBD">
        <w:rPr>
          <w:rStyle w:val="CommentReference"/>
        </w:rPr>
        <w:commentReference w:id="38"/>
      </w:r>
      <w:commentRangeEnd w:id="39"/>
      <w:r w:rsidR="001901AA">
        <w:rPr>
          <w:rStyle w:val="CommentReference"/>
        </w:rPr>
        <w:commentReference w:id="39"/>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lower values on both axes (Fig. 7).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4D17C7BC"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r>
        <w:rPr>
          <w:rFonts w:ascii="Times New Roman" w:hAnsi="Times New Roman" w:cs="Times New Roman"/>
        </w:rPr>
        <w:t>gC</w:t>
      </w:r>
      <w:proofErr w:type="spellEnd"/>
      <w:r>
        <w:rPr>
          <w:rFonts w:ascii="Times New Roman" w:hAnsi="Times New Roman" w:cs="Times New Roman"/>
        </w:rPr>
        <w:t xml:space="preserve"> per gram of biomass C produced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4469690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 drought trees from having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3B307B13"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Such a mechanism may have been at play here</w:t>
      </w:r>
      <w:r w:rsidR="00721B7D">
        <w:rPr>
          <w:rFonts w:ascii="Times New Roman" w:hAnsi="Times New Roman" w:cs="Times New Roman"/>
        </w:rPr>
        <w:t xml:space="preserve">, although </w:t>
      </w:r>
      <w:commentRangeStart w:id="40"/>
      <w:r w:rsidR="00721B7D">
        <w:rPr>
          <w:rFonts w:ascii="Times New Roman" w:hAnsi="Times New Roman" w:cs="Times New Roman"/>
        </w:rPr>
        <w:t xml:space="preserve">we </w:t>
      </w:r>
      <w:r w:rsidR="00041A46">
        <w:rPr>
          <w:rFonts w:ascii="Times New Roman" w:hAnsi="Times New Roman" w:cs="Times New Roman"/>
        </w:rPr>
        <w:t>cannot</w:t>
      </w:r>
      <w:r w:rsidR="00721B7D">
        <w:rPr>
          <w:rFonts w:ascii="Times New Roman" w:hAnsi="Times New Roman" w:cs="Times New Roman"/>
        </w:rPr>
        <w:t xml:space="preserve"> test this </w:t>
      </w:r>
      <w:r w:rsidR="00CA1577">
        <w:rPr>
          <w:rFonts w:ascii="Times New Roman" w:hAnsi="Times New Roman" w:cs="Times New Roman"/>
        </w:rPr>
        <w:t>directly</w:t>
      </w:r>
      <w:commentRangeEnd w:id="40"/>
      <w:r w:rsidR="004A2D8E">
        <w:rPr>
          <w:rStyle w:val="CommentReference"/>
        </w:rPr>
        <w:commentReference w:id="40"/>
      </w:r>
      <w:r w:rsidRPr="009B00B8">
        <w:rPr>
          <w:rFonts w:ascii="Times New Roman" w:hAnsi="Times New Roman" w:cs="Times New Roman"/>
        </w:rPr>
        <w:t>. However</w:t>
      </w:r>
      <w:ins w:id="41" w:author="Sebastian Pfautsch" w:date="2018-08-29T13:31:00Z">
        <w:r w:rsidR="004A2D8E">
          <w:rPr>
            <w:rFonts w:ascii="Times New Roman" w:hAnsi="Times New Roman" w:cs="Times New Roman"/>
          </w:rPr>
          <w:t>,</w:t>
        </w:r>
      </w:ins>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However</w:t>
      </w:r>
      <w:ins w:id="42" w:author="Sebastian Pfautsch" w:date="2018-08-29T13:31:00Z">
        <w:r w:rsidR="004A2D8E">
          <w:rPr>
            <w:rFonts w:ascii="Times New Roman" w:hAnsi="Times New Roman" w:cs="Times New Roman"/>
          </w:rPr>
          <w:t>,</w:t>
        </w:r>
      </w:ins>
      <w:r w:rsidR="009C5D79">
        <w:rPr>
          <w:rFonts w:ascii="Times New Roman" w:hAnsi="Times New Roman" w:cs="Times New Roman"/>
        </w:rPr>
        <w:t xml:space="preserve">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w:t>
      </w:r>
      <w:del w:id="43" w:author="Sebastian Pfautsch" w:date="2018-08-29T13:36:00Z">
        <w:r w:rsidR="00A663C4" w:rsidDel="004A2D8E">
          <w:rPr>
            <w:rFonts w:ascii="Times New Roman" w:hAnsi="Times New Roman" w:cs="Times New Roman"/>
          </w:rPr>
          <w:delText>d</w:delText>
        </w:r>
      </w:del>
      <w:r w:rsidR="00A663C4">
        <w:rPr>
          <w:rFonts w:ascii="Times New Roman" w:hAnsi="Times New Roman" w:cs="Times New Roman"/>
        </w:rPr>
        <w:t xml:space="preserv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2D04B8F8"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44"/>
      <w:commentRangeStart w:id="45"/>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44"/>
      <w:r w:rsidR="00721B7D">
        <w:rPr>
          <w:rStyle w:val="CommentReference"/>
        </w:rPr>
        <w:commentReference w:id="44"/>
      </w:r>
      <w:commentRangeEnd w:id="45"/>
      <w:r w:rsidR="00686295">
        <w:rPr>
          <w:rStyle w:val="CommentReference"/>
        </w:rPr>
        <w:commentReference w:id="45"/>
      </w:r>
      <w:r w:rsidR="00464464">
        <w:rPr>
          <w:rFonts w:ascii="Times New Roman" w:hAnsi="Times New Roman" w:cs="Times New Roman"/>
        </w:rPr>
        <w:t xml:space="preserve">. </w:t>
      </w:r>
      <w:r w:rsidR="00041A46">
        <w:rPr>
          <w:rFonts w:ascii="Times New Roman" w:hAnsi="Times New Roman" w:cs="Times New Roman"/>
        </w:rPr>
        <w:t xml:space="preserve">This is consistent with nutrient fertilization studies, in which increases in leaf area,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464464">
        <w:rPr>
          <w:rFonts w:ascii="Times New Roman" w:hAnsi="Times New Roman" w:cs="Times New Roman"/>
        </w:rPr>
        <w:t>Warming temperatures thus may have a large effect on resource partitioning and growth trajectories for small trees undergoing exponential growth</w:t>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5DE767E4"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686295">
        <w:rPr>
          <w:rFonts w:ascii="Times New Roman" w:hAnsi="Times New Roman" w:cs="Times New Roman"/>
        </w:rPr>
        <w:t xml:space="preserve">That is, the drought reduced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commentRangeStart w:id="46"/>
      <w:r w:rsidR="00FD032F">
        <w:rPr>
          <w:rFonts w:ascii="Times New Roman" w:hAnsi="Times New Roman" w:cs="Times New Roman"/>
        </w:rPr>
        <w:t xml:space="preserve">in deep </w:t>
      </w:r>
      <w:commentRangeEnd w:id="46"/>
      <w:r w:rsidR="00591041">
        <w:rPr>
          <w:rStyle w:val="CommentReference"/>
        </w:rPr>
        <w:commentReference w:id="46"/>
      </w:r>
      <w:r w:rsidR="00FD032F">
        <w:rPr>
          <w:rFonts w:ascii="Times New Roman" w:hAnsi="Times New Roman" w:cs="Times New Roman"/>
        </w:rPr>
        <w:t xml:space="preserve">soil. </w:t>
      </w:r>
      <w:r w:rsidR="002059F3">
        <w:rPr>
          <w:rFonts w:ascii="Times New Roman" w:hAnsi="Times New Roman" w:cs="Times New Roman"/>
        </w:rPr>
        <w:t xml:space="preserve">Leaf predawn water potential declined to only approximately -0.6 MPa, which is a moderate value </w:t>
      </w:r>
      <w:r w:rsidR="002059F3">
        <w:rPr>
          <w:rFonts w:ascii="Times New Roman" w:hAnsi="Times New Roman" w:cs="Times New Roman"/>
        </w:rPr>
        <w:lastRenderedPageBreak/>
        <w:t xml:space="preserve">that is not indicative of </w:t>
      </w:r>
      <w:ins w:id="47" w:author="Sebastian Pfautsch" w:date="2018-08-29T13:40:00Z">
        <w:r w:rsidR="00591041">
          <w:rPr>
            <w:rFonts w:ascii="Times New Roman" w:hAnsi="Times New Roman" w:cs="Times New Roman"/>
          </w:rPr>
          <w:t xml:space="preserve">pronounced </w:t>
        </w:r>
      </w:ins>
      <w:r w:rsidR="002059F3">
        <w:rPr>
          <w:rFonts w:ascii="Times New Roman" w:hAnsi="Times New Roman" w:cs="Times New Roman"/>
        </w:rPr>
        <w:t>water stress</w:t>
      </w:r>
      <w:r w:rsidR="00686295">
        <w:rPr>
          <w:rFonts w:ascii="Times New Roman" w:hAnsi="Times New Roman" w:cs="Times New Roman"/>
        </w:rPr>
        <w:t>; this is likely relevant to the lack of any drought effects on GPP partitioning.</w:t>
      </w:r>
      <w:r w:rsidR="002059F3">
        <w:rPr>
          <w:rFonts w:ascii="Times New Roman" w:hAnsi="Times New Roman" w:cs="Times New Roman"/>
        </w:rPr>
        <w:t xml:space="preserve"> </w:t>
      </w:r>
    </w:p>
    <w:p w14:paraId="124D4EBD" w14:textId="2EF3FA05" w:rsidR="005B039E" w:rsidRPr="00B256B7" w:rsidRDefault="005B039E">
      <w:pPr>
        <w:spacing w:line="360" w:lineRule="auto"/>
        <w:rPr>
          <w:rFonts w:ascii="Times New Roman" w:hAnsi="Times New Roman" w:cs="Times New Roman"/>
        </w:rPr>
      </w:pPr>
      <w:r>
        <w:rPr>
          <w:rFonts w:ascii="Times New Roman" w:hAnsi="Times New Roman" w:cs="Times New Roman"/>
        </w:rPr>
        <w:tab/>
        <w:t>The acq</w:t>
      </w:r>
      <w:r w:rsidR="00686295">
        <w:rPr>
          <w:rFonts w:ascii="Times New Roman" w:hAnsi="Times New Roman" w:cs="Times New Roman"/>
        </w:rPr>
        <w:t>uisition of deep soil water is</w:t>
      </w:r>
      <w:r>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xml:space="preserve">. Some </w:t>
      </w:r>
      <w:ins w:id="48" w:author="Sebastian Pfautsch" w:date="2018-08-29T13:41:00Z">
        <w:r w:rsidR="00591041">
          <w:rPr>
            <w:rFonts w:ascii="Times New Roman" w:hAnsi="Times New Roman" w:cs="Times New Roman"/>
          </w:rPr>
          <w:t>e</w:t>
        </w:r>
      </w:ins>
      <w:del w:id="49" w:author="Sebastian Pfautsch" w:date="2018-08-29T13:41:00Z">
        <w:r w:rsidR="00B256B7" w:rsidDel="00591041">
          <w:rPr>
            <w:rFonts w:ascii="Times New Roman" w:hAnsi="Times New Roman" w:cs="Times New Roman"/>
          </w:rPr>
          <w:delText>E</w:delText>
        </w:r>
      </w:del>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ins w:id="50" w:author="Sebastian Pfautsch" w:date="2018-08-29T13:45:00Z">
        <w:r w:rsidR="00591041">
          <w:rPr>
            <w:rFonts w:ascii="Times New Roman" w:hAnsi="Times New Roman" w:cs="Times New Roman"/>
          </w:rPr>
          <w:t xml:space="preserve"> (e.g. </w:t>
        </w:r>
        <w:commentRangeStart w:id="51"/>
        <w:r w:rsidR="00591041">
          <w:rPr>
            <w:rFonts w:ascii="Times New Roman" w:hAnsi="Times New Roman" w:cs="Times New Roman"/>
          </w:rPr>
          <w:t>Pfautsch et al. 201</w:t>
        </w:r>
      </w:ins>
      <w:ins w:id="52" w:author="Sebastian Pfautsch" w:date="2018-08-29T13:47:00Z">
        <w:r w:rsidR="00591041">
          <w:rPr>
            <w:rFonts w:ascii="Times New Roman" w:hAnsi="Times New Roman" w:cs="Times New Roman"/>
          </w:rPr>
          <w:t>1</w:t>
        </w:r>
      </w:ins>
      <w:ins w:id="53" w:author="Sebastian Pfautsch" w:date="2018-08-29T13:52:00Z">
        <w:r w:rsidR="00E80ECC">
          <w:rPr>
            <w:rFonts w:ascii="Times New Roman" w:hAnsi="Times New Roman" w:cs="Times New Roman"/>
          </w:rPr>
          <w:t>, 2015</w:t>
        </w:r>
      </w:ins>
      <w:ins w:id="54" w:author="Sebastian Pfautsch" w:date="2018-08-29T13:47:00Z">
        <w:r w:rsidR="00591041">
          <w:rPr>
            <w:rFonts w:ascii="Times New Roman" w:hAnsi="Times New Roman" w:cs="Times New Roman"/>
          </w:rPr>
          <w:t>)</w:t>
        </w:r>
        <w:commentRangeEnd w:id="51"/>
        <w:r w:rsidR="00591041">
          <w:rPr>
            <w:rStyle w:val="CommentReference"/>
          </w:rPr>
          <w:commentReference w:id="51"/>
        </w:r>
      </w:ins>
      <w:r w:rsidR="0036405B">
        <w:rPr>
          <w:rFonts w:ascii="Times New Roman" w:hAnsi="Times New Roman" w:cs="Times New Roman"/>
        </w:rPr>
        <w:t>.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w:t>
      </w:r>
      <w:r w:rsidR="00686295">
        <w:rPr>
          <w:rFonts w:ascii="Times New Roman" w:hAnsi="Times New Roman" w:cs="Times New Roman"/>
        </w:rPr>
        <w:t>dwater use for transpiration</w:t>
      </w:r>
      <w:r w:rsidR="00B93F9C">
        <w:rPr>
          <w:rFonts w:ascii="Times New Roman" w:hAnsi="Times New Roman" w:cs="Times New Roman"/>
        </w:rPr>
        <w:t>, even in</w:t>
      </w:r>
      <w:r w:rsidR="00686295">
        <w:rPr>
          <w:rFonts w:ascii="Times New Roman" w:hAnsi="Times New Roman" w:cs="Times New Roman"/>
        </w:rPr>
        <w:t xml:space="preserve"> a temperate mesic environment.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aggregated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55"/>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55"/>
      <w:r w:rsidR="00413AB9">
        <w:rPr>
          <w:rStyle w:val="CommentReference"/>
        </w:rPr>
        <w:commentReference w:id="55"/>
      </w:r>
      <w:r w:rsidR="00B93F9C">
        <w:rPr>
          <w:rFonts w:ascii="Times New Roman" w:hAnsi="Times New Roman" w:cs="Times New Roman"/>
        </w:rPr>
        <w:t xml:space="preserve">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w:t>
      </w:r>
      <w:commentRangeStart w:id="56"/>
      <w:r w:rsidR="002C57D4">
        <w:rPr>
          <w:rFonts w:ascii="Times New Roman" w:hAnsi="Times New Roman" w:cs="Times New Roman"/>
        </w:rPr>
        <w:t>It appears that these trees partially utilize a non-structural carbohydrate storage reserve to fuel growth and metabolism during the hot summer</w:t>
      </w:r>
      <w:commentRangeEnd w:id="56"/>
      <w:r w:rsidR="00E80ECC">
        <w:rPr>
          <w:rStyle w:val="CommentReference"/>
        </w:rPr>
        <w:commentReference w:id="56"/>
      </w:r>
      <w:r w:rsidR="002C57D4">
        <w:rPr>
          <w:rFonts w:ascii="Times New Roman" w:hAnsi="Times New Roman" w:cs="Times New Roman"/>
        </w:rPr>
        <w:t xml:space="preserve">.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lastRenderedPageBreak/>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the current work to incorporate these concepts into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94F7CB0"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w:t>
      </w:r>
      <w:ins w:id="57" w:author="Sebastian Pfautsch" w:date="2018-08-29T13:58:00Z">
        <w:r w:rsidR="00FF1160">
          <w:rPr>
            <w:rFonts w:ascii="Times New Roman" w:hAnsi="Times New Roman" w:cs="Times New Roman"/>
          </w:rPr>
          <w:t xml:space="preserve">our </w:t>
        </w:r>
      </w:ins>
      <w:r>
        <w:rPr>
          <w:rFonts w:ascii="Times New Roman" w:hAnsi="Times New Roman" w:cs="Times New Roman"/>
        </w:rPr>
        <w:t xml:space="preserve">experimental drought did not alter C partitioning. Trees utilized deep soil water </w:t>
      </w:r>
      <w:del w:id="58" w:author="Sebastian Pfautsch" w:date="2018-08-29T14:01:00Z">
        <w:r w:rsidDel="00FF1160">
          <w:rPr>
            <w:rFonts w:ascii="Times New Roman" w:hAnsi="Times New Roman" w:cs="Times New Roman"/>
          </w:rPr>
          <w:delText xml:space="preserve">to maintain transpiration, photosynthesis, and growth </w:delText>
        </w:r>
      </w:del>
      <w:r>
        <w:rPr>
          <w:rFonts w:ascii="Times New Roman" w:hAnsi="Times New Roman" w:cs="Times New Roman"/>
        </w:rPr>
        <w:t xml:space="preserve">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w:t>
      </w:r>
      <w:del w:id="59" w:author="Sebastian Pfautsch" w:date="2018-08-29T13:59:00Z">
        <w:r w:rsidR="006705C4" w:rsidDel="00FF1160">
          <w:rPr>
            <w:rFonts w:ascii="Times New Roman" w:hAnsi="Times New Roman" w:cs="Times New Roman"/>
          </w:rPr>
          <w:delText xml:space="preserve">to </w:delText>
        </w:r>
      </w:del>
      <w:r w:rsidR="006705C4">
        <w:rPr>
          <w:rFonts w:ascii="Times New Roman" w:hAnsi="Times New Roman" w:cs="Times New Roman"/>
        </w:rPr>
        <w:t>show</w:t>
      </w:r>
      <w:ins w:id="60" w:author="Sebastian Pfautsch" w:date="2018-08-29T13:59:00Z">
        <w:r w:rsidR="00FF1160">
          <w:rPr>
            <w:rFonts w:ascii="Times New Roman" w:hAnsi="Times New Roman" w:cs="Times New Roman"/>
          </w:rPr>
          <w:t>ed</w:t>
        </w:r>
      </w:ins>
      <w:r w:rsidR="006705C4">
        <w:rPr>
          <w:rFonts w:ascii="Times New Roman" w:hAnsi="Times New Roman" w:cs="Times New Roman"/>
        </w:rPr>
        <w:t xml:space="preserve"> more modest decreases </w:t>
      </w:r>
      <w:ins w:id="61" w:author="Sebastian Pfautsch" w:date="2018-08-29T14:01:00Z">
        <w:r w:rsidR="00FF1160">
          <w:rPr>
            <w:rFonts w:ascii="Times New Roman" w:hAnsi="Times New Roman" w:cs="Times New Roman"/>
          </w:rPr>
          <w:t xml:space="preserve">in transpiration, photosynthesis, and growth </w:t>
        </w:r>
      </w:ins>
      <w:r w:rsidR="001901AA">
        <w:rPr>
          <w:rFonts w:ascii="Times New Roman" w:hAnsi="Times New Roman" w:cs="Times New Roman"/>
        </w:rPr>
        <w:t>than expected</w:t>
      </w:r>
      <w:r>
        <w:rPr>
          <w:rFonts w:ascii="Times New Roman" w:hAnsi="Times New Roman" w:cs="Times New Roman"/>
        </w:rPr>
        <w:t xml:space="preserve">. </w:t>
      </w:r>
      <w:commentRangeStart w:id="62"/>
      <w:r w:rsidR="009B3A95">
        <w:rPr>
          <w:rFonts w:ascii="Times New Roman" w:hAnsi="Times New Roman" w:cs="Times New Roman"/>
        </w:rPr>
        <w:t xml:space="preserve">A change in tree C allocation has </w:t>
      </w:r>
      <w:ins w:id="63" w:author="Sebastian Pfautsch" w:date="2018-08-29T14:01:00Z">
        <w:r w:rsidR="00FF1160">
          <w:rPr>
            <w:rFonts w:ascii="Times New Roman" w:hAnsi="Times New Roman" w:cs="Times New Roman"/>
          </w:rPr>
          <w:t xml:space="preserve">important </w:t>
        </w:r>
      </w:ins>
      <w:r w:rsidR="009B3A95">
        <w:rPr>
          <w:rFonts w:ascii="Times New Roman" w:hAnsi="Times New Roman" w:cs="Times New Roman"/>
        </w:rPr>
        <w:t>implications for tree growth, forest C storage, and soil nutrient cycling in a warmer world.</w:t>
      </w:r>
      <w:commentRangeEnd w:id="62"/>
      <w:r w:rsidR="00FF1160">
        <w:rPr>
          <w:rStyle w:val="CommentReference"/>
        </w:rPr>
        <w:commentReference w:id="62"/>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058851B2"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Campany (Colgate University) for his measurements of fine root biomass.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425972" cy="5538788"/>
                    </a:xfrm>
                    <a:prstGeom prst="rect">
                      <a:avLst/>
                    </a:prstGeom>
                    <a:ln/>
                  </pic:spPr>
                </pic:pic>
              </a:graphicData>
            </a:graphic>
          </wp:inline>
        </w:drawing>
      </w:r>
    </w:p>
    <w:p w14:paraId="186B0EC5" w14:textId="566D2AE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64"/>
      <w:r w:rsidRPr="009B00B8">
        <w:rPr>
          <w:rFonts w:ascii="Times New Roman" w:hAnsi="Times New Roman" w:cs="Times New Roman"/>
          <w:b/>
        </w:rPr>
        <w:t xml:space="preserve">Figure </w:t>
      </w:r>
      <w:commentRangeEnd w:id="64"/>
      <w:r w:rsidR="00D366EA">
        <w:rPr>
          <w:rStyle w:val="CommentReference"/>
        </w:rPr>
        <w:commentReference w:id="64"/>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65"/>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65"/>
      <w:r w:rsidR="00D366EA">
        <w:rPr>
          <w:rStyle w:val="CommentReference"/>
        </w:rPr>
        <w:commentReference w:id="65"/>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66"/>
      <w:r>
        <w:rPr>
          <w:rFonts w:ascii="Times New Roman" w:hAnsi="Times New Roman" w:cs="Times New Roman"/>
        </w:rPr>
        <w:t>was 0.571</w:t>
      </w:r>
      <w:commentRangeEnd w:id="66"/>
      <w:r>
        <w:rPr>
          <w:rStyle w:val="CommentReference"/>
        </w:rPr>
        <w:commentReference w:id="66"/>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7ACD6407" w14:textId="77777777" w:rsidR="00686295" w:rsidRDefault="00893DCF" w:rsidP="00686295">
      <w:pPr>
        <w:pStyle w:val="Bibliography"/>
      </w:pPr>
      <w:r>
        <w:fldChar w:fldCharType="begin"/>
      </w:r>
      <w:r w:rsidR="00E16B34">
        <w:instrText xml:space="preserve"> ADDIN ZOTERO_BIBL {"custom":[]} CSL_BIBLIOGRAPHY </w:instrText>
      </w:r>
      <w:r>
        <w:fldChar w:fldCharType="separate"/>
      </w:r>
      <w:r w:rsidR="00686295">
        <w:rPr>
          <w:b/>
          <w:bCs/>
        </w:rPr>
        <w:t>Adu</w:t>
      </w:r>
      <w:r w:rsidR="00686295">
        <w:rPr>
          <w:rFonts w:ascii="Cambria Math" w:hAnsi="Cambria Math" w:cs="Cambria Math"/>
          <w:b/>
          <w:bCs/>
        </w:rPr>
        <w:t>‐</w:t>
      </w:r>
      <w:r w:rsidR="00686295">
        <w:rPr>
          <w:b/>
          <w:bCs/>
        </w:rPr>
        <w:t>Bredu S, Hagihara A</w:t>
      </w:r>
      <w:r w:rsidR="00686295">
        <w:t xml:space="preserve">. </w:t>
      </w:r>
      <w:r w:rsidR="00686295">
        <w:rPr>
          <w:b/>
          <w:bCs/>
        </w:rPr>
        <w:t>2003</w:t>
      </w:r>
      <w:r w:rsidR="00686295">
        <w:t>. Long</w:t>
      </w:r>
      <w:r w:rsidR="00686295">
        <w:rPr>
          <w:rFonts w:ascii="Cambria Math" w:hAnsi="Cambria Math" w:cs="Cambria Math"/>
        </w:rPr>
        <w:t>‐</w:t>
      </w:r>
      <w:r w:rsidR="00686295">
        <w:t>term carbon budget of the above</w:t>
      </w:r>
      <w:r w:rsidR="00686295">
        <w:rPr>
          <w:rFonts w:ascii="Cambria Math" w:hAnsi="Cambria Math" w:cs="Cambria Math"/>
        </w:rPr>
        <w:t>‐</w:t>
      </w:r>
      <w:r w:rsidR="00686295">
        <w:t xml:space="preserve">ground parts of a young hinoki cypress (Chamaecyparis obtusa) stand. </w:t>
      </w:r>
      <w:r w:rsidR="00686295">
        <w:rPr>
          <w:i/>
          <w:iCs/>
        </w:rPr>
        <w:t>Ecological Research</w:t>
      </w:r>
      <w:r w:rsidR="00686295">
        <w:t xml:space="preserve"> </w:t>
      </w:r>
      <w:r w:rsidR="00686295">
        <w:rPr>
          <w:b/>
          <w:bCs/>
        </w:rPr>
        <w:t>18</w:t>
      </w:r>
      <w:r w:rsidR="00686295">
        <w:t>: 165–175.</w:t>
      </w:r>
    </w:p>
    <w:p w14:paraId="348365C4" w14:textId="77777777" w:rsidR="00686295" w:rsidRDefault="00686295" w:rsidP="00686295">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2FE3E88B" w14:textId="77777777" w:rsidR="00686295" w:rsidRDefault="00686295" w:rsidP="00686295">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55CFC41" w14:textId="77777777" w:rsidR="00686295" w:rsidRDefault="00686295" w:rsidP="00686295">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6B4628B2" w14:textId="77777777" w:rsidR="00686295" w:rsidRDefault="00686295" w:rsidP="00686295">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7D9421C2" w14:textId="77777777" w:rsidR="00686295" w:rsidRDefault="00686295" w:rsidP="00686295">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36DFFB4D" w14:textId="77777777" w:rsidR="00686295" w:rsidRDefault="00686295" w:rsidP="00686295">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9B87B22" w14:textId="77777777" w:rsidR="00686295" w:rsidRDefault="00686295" w:rsidP="00686295">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558B01A" w14:textId="77777777" w:rsidR="00686295" w:rsidRDefault="00686295" w:rsidP="00686295">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7668ACBC" w14:textId="77777777" w:rsidR="00686295" w:rsidRDefault="00686295" w:rsidP="00686295">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28B79997" w14:textId="77777777" w:rsidR="00686295" w:rsidRDefault="00686295" w:rsidP="00686295">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68C01E9" w14:textId="77777777" w:rsidR="00686295" w:rsidRDefault="00686295" w:rsidP="00686295">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64320921" w14:textId="77777777" w:rsidR="00686295" w:rsidRDefault="00686295" w:rsidP="00686295">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E952DBF" w14:textId="77777777" w:rsidR="00686295" w:rsidRDefault="00686295" w:rsidP="00686295">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6C08F4C4" w14:textId="77777777" w:rsidR="00686295" w:rsidRDefault="00686295" w:rsidP="00686295">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2EA2F120" w14:textId="77777777" w:rsidR="00686295" w:rsidRDefault="00686295" w:rsidP="00686295">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C091E16" w14:textId="77777777" w:rsidR="00686295" w:rsidRDefault="00686295" w:rsidP="00686295">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4D3F414" w14:textId="77777777" w:rsidR="00686295" w:rsidRDefault="00686295" w:rsidP="00686295">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1247850D" w14:textId="77777777" w:rsidR="00686295" w:rsidRDefault="00686295" w:rsidP="00686295">
      <w:pPr>
        <w:pStyle w:val="Bibliography"/>
      </w:pPr>
      <w:r>
        <w:rPr>
          <w:b/>
          <w:bCs/>
        </w:rPr>
        <w:t>Drake J, Tjoelker M, Aspinwall MJ</w:t>
      </w:r>
      <w:r>
        <w:t xml:space="preserve">. </w:t>
      </w:r>
      <w:r>
        <w:rPr>
          <w:b/>
          <w:bCs/>
        </w:rPr>
        <w:t>2016a</w:t>
      </w:r>
      <w:r>
        <w:t>. Drake_NewPhyt_2016_WTC3_RtoGPP_forfigshare.zip.</w:t>
      </w:r>
    </w:p>
    <w:p w14:paraId="5CC7F8C5" w14:textId="77777777" w:rsidR="00686295" w:rsidRDefault="00686295" w:rsidP="00686295">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E9F8E7B" w14:textId="77777777" w:rsidR="00686295" w:rsidRDefault="00686295" w:rsidP="00686295">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4A29FA9F" w14:textId="77777777" w:rsidR="00686295" w:rsidRDefault="00686295" w:rsidP="00686295">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47807C01" w14:textId="77777777" w:rsidR="00686295" w:rsidRDefault="00686295" w:rsidP="00686295">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27220ED4" w14:textId="77777777" w:rsidR="00686295" w:rsidRDefault="00686295" w:rsidP="00686295">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609F9409" w14:textId="77777777" w:rsidR="00686295" w:rsidRDefault="00686295" w:rsidP="00686295">
      <w:pPr>
        <w:pStyle w:val="Bibliography"/>
      </w:pPr>
      <w:r>
        <w:rPr>
          <w:b/>
          <w:bCs/>
        </w:rPr>
        <w:lastRenderedPageBreak/>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4FEFFE0" w14:textId="77777777" w:rsidR="00686295" w:rsidRDefault="00686295" w:rsidP="00686295">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5AB0FB7" w14:textId="77777777" w:rsidR="00686295" w:rsidRDefault="00686295" w:rsidP="00686295">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86A311" w14:textId="77777777" w:rsidR="00686295" w:rsidRDefault="00686295" w:rsidP="00686295">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7E2A96DE" w14:textId="77777777" w:rsidR="00686295" w:rsidRDefault="00686295" w:rsidP="00686295">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42EABEBB" w14:textId="77777777" w:rsidR="00686295" w:rsidRDefault="00686295" w:rsidP="00686295">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2A3DDFB" w14:textId="77777777" w:rsidR="00686295" w:rsidRDefault="00686295" w:rsidP="00686295">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2387BC0E" w14:textId="77777777" w:rsidR="00686295" w:rsidRDefault="00686295" w:rsidP="00686295">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9461EB5" w14:textId="77777777" w:rsidR="00686295" w:rsidRDefault="00686295" w:rsidP="00686295">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0214D362" w14:textId="77777777" w:rsidR="00686295" w:rsidRDefault="00686295" w:rsidP="00686295">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73FE10F8" w14:textId="77777777" w:rsidR="00686295" w:rsidRDefault="00686295" w:rsidP="00686295">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DDE70A" w14:textId="77777777" w:rsidR="00686295" w:rsidRDefault="00686295" w:rsidP="00686295">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7FF55F98" w14:textId="77777777" w:rsidR="00686295" w:rsidRDefault="00686295" w:rsidP="00686295">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36138E4" w14:textId="77777777" w:rsidR="00686295" w:rsidRDefault="00686295" w:rsidP="00686295">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43D0413E" w14:textId="77777777" w:rsidR="00686295" w:rsidRDefault="00686295" w:rsidP="00686295">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2763CD21" w14:textId="77777777" w:rsidR="00686295" w:rsidRDefault="00686295" w:rsidP="00686295">
      <w:pPr>
        <w:pStyle w:val="Bibliography"/>
      </w:pPr>
      <w:r>
        <w:rPr>
          <w:b/>
          <w:bCs/>
        </w:rPr>
        <w:lastRenderedPageBreak/>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AC12A27" w14:textId="77777777" w:rsidR="00686295" w:rsidRDefault="00686295" w:rsidP="00686295">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1F7AF8BB" w14:textId="77777777" w:rsidR="00686295" w:rsidRDefault="00686295" w:rsidP="00686295">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4BA4DA40" w14:textId="77777777" w:rsidR="00686295" w:rsidRDefault="00686295" w:rsidP="00686295">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0E55AB8F" w14:textId="77777777" w:rsidR="00686295" w:rsidRDefault="00686295" w:rsidP="00686295">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07A34C6B" w14:textId="77777777" w:rsidR="00686295" w:rsidRDefault="00686295" w:rsidP="00686295">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EB75294" w14:textId="77777777" w:rsidR="00686295" w:rsidRDefault="00686295" w:rsidP="00686295">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9E7C9F5" w14:textId="77777777" w:rsidR="00686295" w:rsidRDefault="00686295" w:rsidP="00686295">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C3BC62C" w14:textId="77777777" w:rsidR="00686295" w:rsidRDefault="00686295" w:rsidP="00686295">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2C2E5DBA" w14:textId="77777777" w:rsidR="00686295" w:rsidRDefault="00686295" w:rsidP="00686295">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09CE76F3" w14:textId="77777777" w:rsidR="00686295" w:rsidRDefault="00686295" w:rsidP="00686295">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50B5FB9A" w14:textId="77777777" w:rsidR="00686295" w:rsidRDefault="00686295" w:rsidP="00686295">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70822D0B" w14:textId="77777777" w:rsidR="00686295" w:rsidRDefault="00686295" w:rsidP="00686295">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D06E0A1" w14:textId="77777777" w:rsidR="00686295" w:rsidRDefault="00686295" w:rsidP="00686295">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1BE44E0B" w14:textId="77777777" w:rsidR="00686295" w:rsidRDefault="00686295" w:rsidP="00686295">
      <w:pPr>
        <w:pStyle w:val="Bibliography"/>
      </w:pPr>
      <w:r>
        <w:rPr>
          <w:b/>
          <w:bCs/>
        </w:rPr>
        <w:lastRenderedPageBreak/>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2092AF66" w14:textId="77777777" w:rsidR="00686295" w:rsidRDefault="00686295" w:rsidP="00686295">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365FA6C2" w14:textId="77777777" w:rsidR="00686295" w:rsidRDefault="00686295" w:rsidP="00686295">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0E8D3DFE" w14:textId="77777777" w:rsidR="00686295" w:rsidRDefault="00686295" w:rsidP="00686295">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5B8FE0C2" w14:textId="77777777" w:rsidR="00686295" w:rsidRDefault="00686295" w:rsidP="00686295">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39AE681D" w14:textId="77777777" w:rsidR="00686295" w:rsidRDefault="00686295" w:rsidP="00686295">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72DD011D" w14:textId="77777777" w:rsidR="00686295" w:rsidRDefault="00686295" w:rsidP="00686295">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2380BAE9" w14:textId="77777777" w:rsidR="00686295" w:rsidRDefault="00686295" w:rsidP="00686295">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C8F3C69" w14:textId="77777777" w:rsidR="00686295" w:rsidRDefault="00686295" w:rsidP="00686295">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3E0D51B9" w14:textId="77777777" w:rsidR="00686295" w:rsidRDefault="00686295" w:rsidP="00686295">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20050E49" w14:textId="77777777" w:rsidR="00686295" w:rsidRDefault="00686295" w:rsidP="00686295">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7D01C575" w14:textId="77777777" w:rsidR="00686295" w:rsidRDefault="00686295" w:rsidP="00686295">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8010986" w14:textId="77777777" w:rsidR="00686295" w:rsidRDefault="00686295" w:rsidP="00686295">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AD7226F" w14:textId="77777777" w:rsidR="00686295" w:rsidRDefault="00686295" w:rsidP="00686295">
      <w:pPr>
        <w:pStyle w:val="Bibliography"/>
      </w:pPr>
      <w:r>
        <w:rPr>
          <w:b/>
          <w:bCs/>
        </w:rPr>
        <w:lastRenderedPageBreak/>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5A50E479" w14:textId="77777777" w:rsidR="00686295" w:rsidRDefault="00686295" w:rsidP="00686295">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6C59E260" w14:textId="77777777" w:rsidR="00686295" w:rsidRDefault="00686295" w:rsidP="00686295">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4F4E76B5" w14:textId="77777777" w:rsidR="00686295" w:rsidRDefault="00686295" w:rsidP="00686295">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02CE515" w14:textId="77777777" w:rsidR="00686295" w:rsidRDefault="00686295" w:rsidP="00686295">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55D1C9D" w14:textId="77777777" w:rsidR="00686295" w:rsidRDefault="00686295" w:rsidP="00686295">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01F7F8B" w14:textId="77777777" w:rsidR="00686295" w:rsidRDefault="00686295" w:rsidP="00686295">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36C9611" w14:textId="77777777" w:rsidR="00686295" w:rsidRDefault="00686295" w:rsidP="00686295">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07C5E837" w14:textId="77777777" w:rsidR="00686295" w:rsidRDefault="00686295" w:rsidP="00686295">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4E6A4645" w14:textId="77777777" w:rsidR="00686295" w:rsidRDefault="00686295" w:rsidP="00686295">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E16990F"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bastian Pfautsch" w:date="2018-08-29T17:24:00Z" w:initials="SP">
    <w:p w14:paraId="35A67B4D" w14:textId="0EDC01B7" w:rsidR="002D3A6D" w:rsidRDefault="002D3A6D">
      <w:pPr>
        <w:pStyle w:val="CommentText"/>
      </w:pPr>
      <w:r>
        <w:rPr>
          <w:rStyle w:val="CommentReference"/>
        </w:rPr>
        <w:annotationRef/>
      </w:r>
      <w:r>
        <w:t>I know, don’t laugh. It’s true, yet very hard to comprehend.</w:t>
      </w:r>
    </w:p>
  </w:comment>
  <w:comment w:id="9" w:author="Sebastian Pfautsch" w:date="2018-08-29T12:42:00Z" w:initials="SP">
    <w:p w14:paraId="612313E2" w14:textId="33A61373" w:rsidR="00F55712" w:rsidRDefault="00F55712">
      <w:pPr>
        <w:pStyle w:val="CommentText"/>
      </w:pPr>
      <w:r>
        <w:rPr>
          <w:rStyle w:val="CommentReference"/>
        </w:rPr>
        <w:annotationRef/>
      </w:r>
      <w:r>
        <w:t>Do you mean the relationship between sapwood area and leaf area? If yes, the name is Huber, no Umlaut u.</w:t>
      </w:r>
    </w:p>
  </w:comment>
  <w:comment w:id="11" w:author="Sebastian Pfautsch" w:date="2018-08-29T12:48:00Z" w:initials="SP">
    <w:p w14:paraId="79DEBD33" w14:textId="74354EDF" w:rsidR="00F55712" w:rsidRDefault="00F55712">
      <w:pPr>
        <w:pStyle w:val="CommentText"/>
      </w:pPr>
      <w:r>
        <w:rPr>
          <w:rStyle w:val="CommentReference"/>
        </w:rPr>
        <w:annotationRef/>
      </w:r>
      <w:r>
        <w:t>Should this specialist term be introduced?</w:t>
      </w:r>
    </w:p>
  </w:comment>
  <w:comment w:id="12" w:author="Sebastian Pfautsch" w:date="2018-08-29T12:53:00Z" w:initials="SP">
    <w:p w14:paraId="407068A7" w14:textId="6D941DA2" w:rsidR="00F55712" w:rsidRDefault="00F55712">
      <w:pPr>
        <w:pStyle w:val="CommentText"/>
      </w:pPr>
      <w:r>
        <w:rPr>
          <w:rStyle w:val="CommentReference"/>
        </w:rPr>
        <w:annotationRef/>
      </w:r>
      <w:r>
        <w:t>Drake 2016b is cited here, but no 2016a is cited in the preceding text.</w:t>
      </w:r>
    </w:p>
  </w:comment>
  <w:comment w:id="16" w:author="Sebastian Pfautsch" w:date="2018-08-29T12:55:00Z" w:initials="SP">
    <w:p w14:paraId="2D2B26F0" w14:textId="7A4D5A0D" w:rsidR="00F55712" w:rsidRDefault="00F55712">
      <w:pPr>
        <w:pStyle w:val="CommentText"/>
      </w:pPr>
      <w:r>
        <w:rPr>
          <w:rStyle w:val="CommentReference"/>
        </w:rPr>
        <w:annotationRef/>
      </w:r>
      <w:r>
        <w:t>Groundwater?</w:t>
      </w:r>
    </w:p>
  </w:comment>
  <w:comment w:id="18" w:author="Sebastian Pfautsch" w:date="2018-08-29T12:58:00Z" w:initials="SP">
    <w:p w14:paraId="341C0B6B" w14:textId="5AEDB6AA" w:rsidR="00F55712" w:rsidRDefault="00F55712">
      <w:pPr>
        <w:pStyle w:val="CommentText"/>
      </w:pPr>
      <w:r>
        <w:rPr>
          <w:rStyle w:val="CommentReference"/>
        </w:rPr>
        <w:annotationRef/>
      </w:r>
      <w:r>
        <w:t>For consistency, should months be spelled out?</w:t>
      </w:r>
    </w:p>
  </w:comment>
  <w:comment w:id="19" w:author="Sebastian Pfautsch" w:date="2018-08-29T13:02:00Z" w:initials="SP">
    <w:p w14:paraId="34CD86DA" w14:textId="02EC609B" w:rsidR="00F55712" w:rsidRDefault="00F55712">
      <w:pPr>
        <w:pStyle w:val="CommentText"/>
      </w:pPr>
      <w:r>
        <w:rPr>
          <w:rStyle w:val="CommentReference"/>
        </w:rPr>
        <w:annotationRef/>
      </w:r>
      <w:r>
        <w:t>a or b?</w:t>
      </w:r>
    </w:p>
  </w:comment>
  <w:comment w:id="20" w:author="Sebastian Pfautsch" w:date="2018-08-29T13:05:00Z" w:initials="SP">
    <w:p w14:paraId="1C73555B" w14:textId="77777777" w:rsidR="00F55712" w:rsidRDefault="00F55712">
      <w:pPr>
        <w:pStyle w:val="CommentText"/>
      </w:pPr>
      <w:r>
        <w:rPr>
          <w:rStyle w:val="CommentReference"/>
        </w:rPr>
        <w:annotationRef/>
      </w:r>
      <w:r>
        <w:t xml:space="preserve">Would you move these results to the start of the Results section? </w:t>
      </w:r>
    </w:p>
    <w:p w14:paraId="016A08F7" w14:textId="77777777" w:rsidR="00267E6A" w:rsidRDefault="00267E6A">
      <w:pPr>
        <w:pStyle w:val="CommentText"/>
      </w:pPr>
    </w:p>
    <w:p w14:paraId="68521BF2" w14:textId="7491B780" w:rsidR="00267E6A" w:rsidRDefault="00267E6A">
      <w:pPr>
        <w:pStyle w:val="CommentText"/>
      </w:pPr>
      <w:r>
        <w:t>No mention of differences (or the lack of) between ambient and warmed trees…</w:t>
      </w:r>
    </w:p>
  </w:comment>
  <w:comment w:id="21" w:author="Sebastian Pfautsch" w:date="2018-08-29T13:09:00Z" w:initials="SP">
    <w:p w14:paraId="4409B8ED" w14:textId="2A2C1CBA" w:rsidR="00267E6A" w:rsidRDefault="00267E6A">
      <w:pPr>
        <w:pStyle w:val="CommentText"/>
      </w:pPr>
      <w:r>
        <w:rPr>
          <w:rStyle w:val="CommentReference"/>
        </w:rPr>
        <w:annotationRef/>
      </w:r>
      <w:r>
        <w:t>No mention of differences between ambient and warmed tree branches.</w:t>
      </w:r>
    </w:p>
  </w:comment>
  <w:comment w:id="22" w:author="Sebastian Pfautsch" w:date="2018-08-29T13:13:00Z" w:initials="SP">
    <w:p w14:paraId="7956E03C" w14:textId="6EB2BC37" w:rsidR="00267E6A" w:rsidRDefault="00267E6A">
      <w:pPr>
        <w:pStyle w:val="CommentText"/>
      </w:pPr>
      <w:r>
        <w:rPr>
          <w:rStyle w:val="CommentReference"/>
        </w:rPr>
        <w:annotationRef/>
      </w:r>
      <w:r>
        <w:t>Should panel letters be separated by a comma?</w:t>
      </w:r>
    </w:p>
  </w:comment>
  <w:comment w:id="24" w:author="John E. Drake" w:date="2018-08-29T12:56:00Z" w:initials="JED">
    <w:p w14:paraId="5277D5C1" w14:textId="564240FD" w:rsidR="00B07A48" w:rsidRDefault="00B07A48">
      <w:pPr>
        <w:pStyle w:val="CommentText"/>
      </w:pPr>
      <w:r>
        <w:rPr>
          <w:rStyle w:val="CommentReference"/>
        </w:rPr>
        <w:annotationRef/>
      </w:r>
      <w:r>
        <w:t>Recognize that volume growth continued un-abated</w:t>
      </w:r>
    </w:p>
  </w:comment>
  <w:comment w:id="25" w:author="Peter Reich" w:date="2017-10-25T10:31:00Z" w:initials="PR">
    <w:p w14:paraId="3BD5C116" w14:textId="27F11637" w:rsidR="00F55712" w:rsidRDefault="00F55712">
      <w:pPr>
        <w:pStyle w:val="CommentText"/>
      </w:pPr>
      <w:r>
        <w:rPr>
          <w:rStyle w:val="CommentReference"/>
        </w:rPr>
        <w:annotationRef/>
      </w:r>
      <w:r>
        <w:t>How do these values compare to estimates made from tree growth assuming no turnover of biomass???</w:t>
      </w:r>
    </w:p>
  </w:comment>
  <w:comment w:id="26" w:author="John E. Drake" w:date="2017-12-19T16:16:00Z" w:initials="JED">
    <w:p w14:paraId="7B184E47" w14:textId="094C62CF" w:rsidR="00F55712" w:rsidRDefault="00F55712">
      <w:pPr>
        <w:pStyle w:val="CommentText"/>
      </w:pPr>
      <w:r>
        <w:rPr>
          <w:rStyle w:val="CommentReference"/>
        </w:rPr>
        <w:annotationRef/>
      </w:r>
      <w:r>
        <w:t xml:space="preserve">C uptake is a bit more than twice the rate of biomass accumulation. For example, a plot of biomass accumulation per </w:t>
      </w:r>
      <w:proofErr w:type="spellStart"/>
      <w:r>
        <w:t>fornight</w:t>
      </w:r>
      <w:proofErr w:type="spellEnd"/>
      <w:r>
        <w:t xml:space="preserve"> vs. C uptake on the fortnight has a strong positive relationship with a slope of ~0.4</w:t>
      </w:r>
    </w:p>
  </w:comment>
  <w:comment w:id="27" w:author="Sebastian Pfautsch" w:date="2018-08-29T13:16:00Z" w:initials="SP">
    <w:p w14:paraId="1B0BA01A" w14:textId="336B3188" w:rsidR="00267E6A" w:rsidRDefault="00267E6A">
      <w:pPr>
        <w:pStyle w:val="CommentText"/>
      </w:pPr>
      <w:r>
        <w:rPr>
          <w:rStyle w:val="CommentReference"/>
        </w:rPr>
        <w:annotationRef/>
      </w:r>
      <w:r>
        <w:t>Maybe better to stat that trees were not irrigated anymore? We could not withhold groundwater that was taken up by trees…</w:t>
      </w:r>
    </w:p>
  </w:comment>
  <w:comment w:id="28" w:author="Sebastian Pfautsch" w:date="2018-08-29T13:19:00Z" w:initials="SP">
    <w:p w14:paraId="18706260" w14:textId="39788009" w:rsidR="006F12C0" w:rsidRDefault="006F12C0">
      <w:pPr>
        <w:pStyle w:val="CommentText"/>
      </w:pPr>
      <w:r>
        <w:rPr>
          <w:rStyle w:val="CommentReference"/>
        </w:rPr>
        <w:annotationRef/>
      </w:r>
      <w:r>
        <w:t xml:space="preserve">Abbreviation not introduced? </w:t>
      </w:r>
      <w:r w:rsidR="001938F3">
        <w:t>Necessary as it is constantly used in graphs</w:t>
      </w:r>
      <w:r>
        <w:t>?</w:t>
      </w:r>
    </w:p>
  </w:comment>
  <w:comment w:id="29" w:author="Aspinwall, Michael" w:date="2017-10-25T10:16:00Z" w:initials="AM">
    <w:p w14:paraId="0FEEF142" w14:textId="7FAE9560" w:rsidR="00F55712" w:rsidRDefault="00F55712">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F55712" w:rsidRDefault="00F55712">
      <w:pPr>
        <w:pStyle w:val="CommentText"/>
      </w:pPr>
    </w:p>
    <w:p w14:paraId="2A6653B6" w14:textId="4C90145F" w:rsidR="00F55712" w:rsidRDefault="00F55712">
      <w:pPr>
        <w:pStyle w:val="CommentText"/>
      </w:pPr>
      <w:r>
        <w:t>PR: agreed, but I can’t say I understand why this would occur!</w:t>
      </w:r>
    </w:p>
  </w:comment>
  <w:comment w:id="30" w:author="John E. Drake" w:date="2017-12-19T16:25:00Z" w:initials="JED">
    <w:p w14:paraId="6DFEE3E4" w14:textId="0F88995C" w:rsidR="00F55712" w:rsidRDefault="00F55712">
      <w:pPr>
        <w:pStyle w:val="CommentText"/>
      </w:pPr>
      <w:r>
        <w:rPr>
          <w:rStyle w:val="CommentReference"/>
        </w:rPr>
        <w:annotationRef/>
      </w:r>
      <w:r>
        <w:t>Yeah me neither!</w:t>
      </w:r>
    </w:p>
  </w:comment>
  <w:comment w:id="31" w:author="Aspinwall, Michael" w:date="2017-10-25T10:17:00Z" w:initials="AM">
    <w:p w14:paraId="0DBB51E6" w14:textId="2D7561FD" w:rsidR="00F55712" w:rsidRDefault="00F55712">
      <w:pPr>
        <w:pStyle w:val="CommentText"/>
      </w:pPr>
      <w:r>
        <w:rPr>
          <w:rStyle w:val="CommentReference"/>
        </w:rPr>
        <w:annotationRef/>
      </w:r>
      <w:r>
        <w:t>I think this section could condensed a little bit or made more concise. This might save some space.</w:t>
      </w:r>
    </w:p>
  </w:comment>
  <w:comment w:id="32" w:author="Sebastian Pfautsch" w:date="2018-08-29T13:21:00Z" w:initials="SP">
    <w:p w14:paraId="7CA83708" w14:textId="3B9B03C7" w:rsidR="006F12C0" w:rsidRDefault="006F12C0">
      <w:pPr>
        <w:pStyle w:val="CommentText"/>
      </w:pPr>
      <w:r>
        <w:rPr>
          <w:rStyle w:val="CommentReference"/>
        </w:rPr>
        <w:annotationRef/>
      </w:r>
      <w:r>
        <w:t>Does the soil have a wilting point? I am familiar with plant wilting points, but soils? Could be my ignorance. What is that value and how was it determined?</w:t>
      </w:r>
    </w:p>
  </w:comment>
  <w:comment w:id="34" w:author="Aspinwall, Michael" w:date="2017-10-25T10:18:00Z" w:initials="AM">
    <w:p w14:paraId="4F5397F3" w14:textId="32E0E63C" w:rsidR="00F55712" w:rsidRDefault="00F55712">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p w14:paraId="7A3AC3AF" w14:textId="77777777" w:rsidR="00F55712" w:rsidRDefault="00F55712">
      <w:pPr>
        <w:pStyle w:val="CommentText"/>
      </w:pPr>
    </w:p>
    <w:p w14:paraId="30728D5C" w14:textId="51C22B78" w:rsidR="00F55712" w:rsidRDefault="00F55712">
      <w:pPr>
        <w:pStyle w:val="CommentText"/>
      </w:pPr>
      <w:r>
        <w:t>PR: Agreed – it is hard to know just what to think of this.</w:t>
      </w:r>
    </w:p>
  </w:comment>
  <w:comment w:id="35" w:author="John E. Drake" w:date="2017-12-19T16:27:00Z" w:initials="JED">
    <w:p w14:paraId="4F1ADA97" w14:textId="77777777" w:rsidR="00F55712" w:rsidRDefault="00F55712">
      <w:pPr>
        <w:pStyle w:val="CommentText"/>
      </w:pPr>
      <w:r>
        <w:rPr>
          <w:rStyle w:val="CommentReference"/>
        </w:rPr>
        <w:annotationRef/>
      </w:r>
      <w:r>
        <w:t>I agree, but I don’t know how to “unpack” the residual. We don’t have independent data to do this.</w:t>
      </w:r>
    </w:p>
    <w:p w14:paraId="5308197C" w14:textId="77777777" w:rsidR="006F12C0" w:rsidRDefault="006F12C0">
      <w:pPr>
        <w:pStyle w:val="CommentText"/>
      </w:pPr>
    </w:p>
    <w:p w14:paraId="4A8389CF" w14:textId="3A23F278" w:rsidR="006F12C0" w:rsidRPr="004A2D8E" w:rsidRDefault="006F12C0">
      <w:pPr>
        <w:pStyle w:val="CommentText"/>
        <w:rPr>
          <w:color w:val="538135" w:themeColor="accent6" w:themeShade="BF"/>
        </w:rPr>
      </w:pPr>
      <w:r w:rsidRPr="004A2D8E">
        <w:rPr>
          <w:color w:val="538135" w:themeColor="accent6" w:themeShade="BF"/>
        </w:rPr>
        <w:t>SP: Would you assume the same error for all chambers? Thus, does it matter? What did your leakage tests show? I can’t remember these results.</w:t>
      </w:r>
    </w:p>
  </w:comment>
  <w:comment w:id="36" w:author="Peter Reich" w:date="2017-10-25T10:34:00Z" w:initials="PR">
    <w:p w14:paraId="1612E67D" w14:textId="2BA74A83" w:rsidR="00F55712" w:rsidRDefault="00F55712">
      <w:pPr>
        <w:pStyle w:val="CommentText"/>
      </w:pPr>
      <w:r>
        <w:rPr>
          <w:rStyle w:val="CommentReference"/>
        </w:rPr>
        <w:annotationRef/>
      </w:r>
      <w:r>
        <w:t>Can you show this directly? What does a scatterplot of these values for the 12 trees show?</w:t>
      </w:r>
    </w:p>
  </w:comment>
  <w:comment w:id="37" w:author="John E. Drake" w:date="2017-12-19T16:39:00Z" w:initials="JED">
    <w:p w14:paraId="52705B0A" w14:textId="59E3DF87" w:rsidR="00F55712" w:rsidRDefault="00F55712">
      <w:pPr>
        <w:pStyle w:val="CommentText"/>
      </w:pPr>
      <w:r>
        <w:rPr>
          <w:rStyle w:val="CommentReference"/>
        </w:rPr>
        <w:annotationRef/>
      </w:r>
      <w:r>
        <w:t xml:space="preserve">Yeah I can. I did this and added a new figure. See Fig. 7 </w:t>
      </w:r>
    </w:p>
  </w:comment>
  <w:comment w:id="38" w:author="Peter Reich" w:date="2017-10-25T10:37:00Z" w:initials="PR">
    <w:p w14:paraId="40FB6847" w14:textId="7FF7B07F" w:rsidR="00F55712" w:rsidRDefault="00F55712">
      <w:pPr>
        <w:pStyle w:val="CommentText"/>
      </w:pPr>
      <w:r>
        <w:rPr>
          <w:rStyle w:val="CommentReference"/>
        </w:rPr>
        <w:annotationRef/>
      </w:r>
      <w:r>
        <w:t xml:space="preserve">Should those be logged to prevent the funnel shape of the residuals which is pretty apparent??  Also in log-log space, the slope becomes meaningful…is </w:t>
      </w:r>
      <w:proofErr w:type="spellStart"/>
      <w:r>
        <w:t>ithe</w:t>
      </w:r>
      <w:proofErr w:type="spellEnd"/>
      <w:r>
        <w:t xml:space="preserve"> RMA slope less than or greater than 1:1???? That is interesting….</w:t>
      </w:r>
    </w:p>
    <w:p w14:paraId="49F244BD" w14:textId="77777777" w:rsidR="00F55712" w:rsidRDefault="00F55712">
      <w:pPr>
        <w:pStyle w:val="CommentText"/>
      </w:pPr>
    </w:p>
  </w:comment>
  <w:comment w:id="39" w:author="John E. Drake" w:date="2017-12-20T11:27:00Z" w:initials="JED">
    <w:p w14:paraId="01E005FD" w14:textId="018C7CE4" w:rsidR="00F55712" w:rsidRDefault="00F55712">
      <w:pPr>
        <w:pStyle w:val="CommentText"/>
      </w:pPr>
      <w:r>
        <w:rPr>
          <w:rStyle w:val="CommentReference"/>
        </w:rPr>
        <w:annotationRef/>
      </w:r>
      <w:r>
        <w:t>Yes I did this, and the slope was less than 1.0 at 0.57. I need some help interpreting this!</w:t>
      </w:r>
    </w:p>
  </w:comment>
  <w:comment w:id="40" w:author="Sebastian Pfautsch" w:date="2018-08-29T13:31:00Z" w:initials="SP">
    <w:p w14:paraId="2CCB6E78" w14:textId="191292C0" w:rsidR="004A2D8E" w:rsidRDefault="004A2D8E">
      <w:pPr>
        <w:pStyle w:val="CommentText"/>
      </w:pPr>
      <w:r>
        <w:rPr>
          <w:rStyle w:val="CommentReference"/>
        </w:rPr>
        <w:annotationRef/>
      </w:r>
      <w:r>
        <w:t>Has anyone (PhD student maybe?) ever measured the effect of warming in the chambers on the soil profile? How deep did warming penetrated into soils? I would expect only a few cm, but could be wrong. Does Peter have temperature profiles for soils from his warming experiments?</w:t>
      </w:r>
    </w:p>
  </w:comment>
  <w:comment w:id="44" w:author="Peter Reich" w:date="2017-10-25T10:47:00Z" w:initials="PR">
    <w:p w14:paraId="582643F6" w14:textId="3443779B" w:rsidR="00F55712" w:rsidRDefault="00F55712">
      <w:pPr>
        <w:pStyle w:val="CommentText"/>
      </w:pPr>
      <w:r>
        <w:rPr>
          <w:rStyle w:val="CommentReference"/>
        </w:rPr>
        <w:annotationRef/>
      </w:r>
      <w:r>
        <w:t xml:space="preserve">Should we cite prior studies showing that under N fertilization, increases in leaf area often largely or totally dominate </w:t>
      </w:r>
      <w:proofErr w:type="spellStart"/>
      <w:r>
        <w:t>increasesin</w:t>
      </w:r>
      <w:proofErr w:type="spellEnd"/>
      <w:r>
        <w:t xml:space="preserve"> productivity compared to changes in leaf N and leaf function? There are data like this for soybean (likely other crops) going back decades, and likely in many forested systems too. So, this is only somewhat surprising.</w:t>
      </w:r>
    </w:p>
  </w:comment>
  <w:comment w:id="45" w:author="John E. Drake" w:date="2018-08-21T10:26:00Z" w:initials="JED">
    <w:p w14:paraId="2F21FFF4" w14:textId="4096812A" w:rsidR="00F55712" w:rsidRDefault="00F55712">
      <w:pPr>
        <w:pStyle w:val="CommentText"/>
      </w:pPr>
      <w:r>
        <w:rPr>
          <w:rStyle w:val="CommentReference"/>
        </w:rPr>
        <w:annotationRef/>
      </w:r>
      <w:r>
        <w:t>Done. If you have other (better) citations I would happily include them.</w:t>
      </w:r>
    </w:p>
  </w:comment>
  <w:comment w:id="46" w:author="Sebastian Pfautsch" w:date="2018-08-29T13:40:00Z" w:initials="SP">
    <w:p w14:paraId="0E7CF86D" w14:textId="7CD009D4" w:rsidR="00591041" w:rsidRDefault="00591041">
      <w:pPr>
        <w:pStyle w:val="CommentText"/>
      </w:pPr>
      <w:r>
        <w:rPr>
          <w:rStyle w:val="CommentReference"/>
        </w:rPr>
        <w:annotationRef/>
      </w:r>
      <w:r>
        <w:t>In soil below the cemented layer? Or below 100 cm?</w:t>
      </w:r>
    </w:p>
  </w:comment>
  <w:comment w:id="51" w:author="Sebastian Pfautsch" w:date="2018-08-29T13:47:00Z" w:initials="SP">
    <w:p w14:paraId="2094E702" w14:textId="36AD44D7" w:rsidR="00E80ECC" w:rsidRDefault="00591041">
      <w:pPr>
        <w:pStyle w:val="CommentText"/>
      </w:pPr>
      <w:r>
        <w:rPr>
          <w:rStyle w:val="CommentReference"/>
        </w:rPr>
        <w:annotationRef/>
      </w:r>
      <w:r w:rsidR="00E80ECC">
        <w:t>Maybe include?</w:t>
      </w:r>
    </w:p>
    <w:p w14:paraId="7707EC36" w14:textId="2C82B8E0" w:rsidR="00591041" w:rsidRDefault="00E80ECC">
      <w:pPr>
        <w:pStyle w:val="CommentText"/>
      </w:pPr>
      <w:r>
        <w:t xml:space="preserve">Published in Tree Physiology 31: 1041-1051 (2011) and </w:t>
      </w:r>
      <w:proofErr w:type="spellStart"/>
      <w:r>
        <w:t>Ecohydrology</w:t>
      </w:r>
      <w:proofErr w:type="spellEnd"/>
      <w:r>
        <w:t xml:space="preserve"> 8: 642-651 (2015).</w:t>
      </w:r>
    </w:p>
  </w:comment>
  <w:comment w:id="55" w:author="Peter Reich" w:date="2017-10-25T11:06:00Z" w:initials="PR">
    <w:p w14:paraId="6E5777AD" w14:textId="30AFA837" w:rsidR="00F55712" w:rsidRDefault="00F55712">
      <w:pPr>
        <w:pStyle w:val="CommentText"/>
      </w:pPr>
      <w:r>
        <w:rPr>
          <w:rStyle w:val="CommentReference"/>
        </w:rPr>
        <w:annotationRef/>
      </w:r>
      <w:r>
        <w:t>Would it be more consistent at longer-term scales like annual than at daily or monthly or seasonal scales? Whatever the answer, might be worth saying.</w:t>
      </w:r>
    </w:p>
  </w:comment>
  <w:comment w:id="56" w:author="Sebastian Pfautsch" w:date="2018-08-29T13:55:00Z" w:initials="SP">
    <w:p w14:paraId="18C0133E" w14:textId="789CD82E" w:rsidR="00E80ECC" w:rsidRDefault="00E80ECC">
      <w:pPr>
        <w:pStyle w:val="CommentText"/>
      </w:pPr>
      <w:r>
        <w:rPr>
          <w:rStyle w:val="CommentReference"/>
        </w:rPr>
        <w:annotationRef/>
      </w:r>
      <w:r>
        <w:t xml:space="preserve">Based on results of the girdling study, it seems reasonable to assume pronounced use of carbohydrates also involved in osmotic regulation. Others have observed that too. Should a few words be added to acknowledge the role of NSC as </w:t>
      </w:r>
      <w:proofErr w:type="spellStart"/>
      <w:r>
        <w:t>osmotica</w:t>
      </w:r>
      <w:proofErr w:type="spellEnd"/>
      <w:r>
        <w:t>?</w:t>
      </w:r>
    </w:p>
  </w:comment>
  <w:comment w:id="62" w:author="Sebastian Pfautsch" w:date="2018-08-29T14:01:00Z" w:initials="SP">
    <w:p w14:paraId="7544921B" w14:textId="709E73C6" w:rsidR="00FF1160" w:rsidRDefault="00FF1160">
      <w:pPr>
        <w:pStyle w:val="CommentText"/>
      </w:pPr>
      <w:r>
        <w:rPr>
          <w:rStyle w:val="CommentReference"/>
        </w:rPr>
        <w:annotationRef/>
      </w:r>
      <w:r>
        <w:t>Could you name the most important implication?</w:t>
      </w:r>
    </w:p>
  </w:comment>
  <w:comment w:id="64" w:author="Aspinwall, Michael" w:date="2017-10-25T10:23:00Z" w:initials="AM">
    <w:p w14:paraId="5F3C2A4D" w14:textId="24EDEAF7" w:rsidR="00F55712" w:rsidRDefault="00F55712">
      <w:pPr>
        <w:pStyle w:val="CommentText"/>
      </w:pPr>
      <w:r>
        <w:rPr>
          <w:rStyle w:val="CommentReference"/>
        </w:rPr>
        <w:annotationRef/>
      </w:r>
      <w:r>
        <w:t xml:space="preserve">You </w:t>
      </w:r>
    </w:p>
  </w:comment>
  <w:comment w:id="65" w:author="Aspinwall, Michael" w:date="2017-10-25T10:24:00Z" w:initials="AM">
    <w:p w14:paraId="274187A3" w14:textId="334159CE" w:rsidR="00F55712" w:rsidRDefault="00F55712">
      <w:pPr>
        <w:pStyle w:val="CommentText"/>
      </w:pPr>
      <w:r>
        <w:rPr>
          <w:rStyle w:val="CommentReference"/>
        </w:rPr>
        <w:annotationRef/>
      </w:r>
      <w:r>
        <w:t>Might want the units on the y-axis, which would save words in the legend.</w:t>
      </w:r>
    </w:p>
  </w:comment>
  <w:comment w:id="66" w:author="John E. Drake" w:date="2017-12-20T11:23:00Z" w:initials="JED">
    <w:p w14:paraId="77475B81" w14:textId="7B3DAA78" w:rsidR="00F55712" w:rsidRDefault="00F55712">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67B4D" w15:done="0"/>
  <w15:commentEx w15:paraId="612313E2" w15:done="0"/>
  <w15:commentEx w15:paraId="79DEBD33" w15:done="0"/>
  <w15:commentEx w15:paraId="407068A7" w15:done="0"/>
  <w15:commentEx w15:paraId="2D2B26F0" w15:done="0"/>
  <w15:commentEx w15:paraId="341C0B6B" w15:done="0"/>
  <w15:commentEx w15:paraId="34CD86DA" w15:done="0"/>
  <w15:commentEx w15:paraId="68521BF2" w15:done="0"/>
  <w15:commentEx w15:paraId="4409B8ED" w15:done="0"/>
  <w15:commentEx w15:paraId="7956E03C" w15:done="0"/>
  <w15:commentEx w15:paraId="5277D5C1" w15:done="0"/>
  <w15:commentEx w15:paraId="3BD5C116" w15:done="0"/>
  <w15:commentEx w15:paraId="7B184E47" w15:paraIdParent="3BD5C116" w15:done="0"/>
  <w15:commentEx w15:paraId="1B0BA01A" w15:done="0"/>
  <w15:commentEx w15:paraId="18706260" w15:done="0"/>
  <w15:commentEx w15:paraId="2A6653B6" w15:done="0"/>
  <w15:commentEx w15:paraId="6DFEE3E4" w15:paraIdParent="2A6653B6" w15:done="0"/>
  <w15:commentEx w15:paraId="0DBB51E6" w15:done="0"/>
  <w15:commentEx w15:paraId="7CA83708" w15:done="0"/>
  <w15:commentEx w15:paraId="30728D5C" w15:done="0"/>
  <w15:commentEx w15:paraId="4A8389CF" w15:paraIdParent="30728D5C" w15:done="0"/>
  <w15:commentEx w15:paraId="1612E67D" w15:done="0"/>
  <w15:commentEx w15:paraId="52705B0A" w15:paraIdParent="1612E67D" w15:done="0"/>
  <w15:commentEx w15:paraId="49F244BD" w15:done="0"/>
  <w15:commentEx w15:paraId="01E005FD" w15:paraIdParent="49F244BD" w15:done="0"/>
  <w15:commentEx w15:paraId="2CCB6E78" w15:done="0"/>
  <w15:commentEx w15:paraId="582643F6" w15:done="0"/>
  <w15:commentEx w15:paraId="2F21FFF4" w15:paraIdParent="582643F6" w15:done="0"/>
  <w15:commentEx w15:paraId="0E7CF86D" w15:done="0"/>
  <w15:commentEx w15:paraId="7707EC36" w15:done="0"/>
  <w15:commentEx w15:paraId="6E5777AD" w15:done="0"/>
  <w15:commentEx w15:paraId="18C0133E" w15:done="0"/>
  <w15:commentEx w15:paraId="7544921B" w15:done="0"/>
  <w15:commentEx w15:paraId="5F3C2A4D" w15:done="0"/>
  <w15:commentEx w15:paraId="274187A3" w15:done="0"/>
  <w15:commentEx w15:paraId="77475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612313E2" w16cid:durableId="1F31131A"/>
  <w16cid:commentId w16cid:paraId="79DEBD33" w16cid:durableId="1F31148E"/>
  <w16cid:commentId w16cid:paraId="407068A7" w16cid:durableId="1F3115CE"/>
  <w16cid:commentId w16cid:paraId="2D2B26F0" w16cid:durableId="1F31163C"/>
  <w16cid:commentId w16cid:paraId="341C0B6B" w16cid:durableId="1F3116FE"/>
  <w16cid:commentId w16cid:paraId="34CD86DA" w16cid:durableId="1F311802"/>
  <w16cid:commentId w16cid:paraId="68521BF2" w16cid:durableId="1F311897"/>
  <w16cid:commentId w16cid:paraId="4409B8ED" w16cid:durableId="1F3119A0"/>
  <w16cid:commentId w16cid:paraId="7956E03C" w16cid:durableId="1F311A70"/>
  <w16cid:commentId w16cid:paraId="3BD5C116" w16cid:durableId="1F27A1D6"/>
  <w16cid:commentId w16cid:paraId="7B184E47" w16cid:durableId="1F27A1D7"/>
  <w16cid:commentId w16cid:paraId="1B0BA01A" w16cid:durableId="1F311B1C"/>
  <w16cid:commentId w16cid:paraId="18706260" w16cid:durableId="1F311BE7"/>
  <w16cid:commentId w16cid:paraId="2A6653B6" w16cid:durableId="1F27A1D8"/>
  <w16cid:commentId w16cid:paraId="6DFEE3E4" w16cid:durableId="1F27A1D9"/>
  <w16cid:commentId w16cid:paraId="0DBB51E6" w16cid:durableId="1F27A1DA"/>
  <w16cid:commentId w16cid:paraId="7CA83708" w16cid:durableId="1F311C3C"/>
  <w16cid:commentId w16cid:paraId="30728D5C" w16cid:durableId="1F27A1DB"/>
  <w16cid:commentId w16cid:paraId="4A8389CF" w16cid:durableId="1F27A1DC"/>
  <w16cid:commentId w16cid:paraId="1612E67D" w16cid:durableId="1F27A1DD"/>
  <w16cid:commentId w16cid:paraId="52705B0A" w16cid:durableId="1F27A1DE"/>
  <w16cid:commentId w16cid:paraId="49F244BD" w16cid:durableId="1F27A1DF"/>
  <w16cid:commentId w16cid:paraId="01E005FD" w16cid:durableId="1F27A1E0"/>
  <w16cid:commentId w16cid:paraId="2CCB6E78" w16cid:durableId="1F311EB4"/>
  <w16cid:commentId w16cid:paraId="582643F6" w16cid:durableId="1F27A1E1"/>
  <w16cid:commentId w16cid:paraId="2F21FFF4" w16cid:durableId="1F27A1E2"/>
  <w16cid:commentId w16cid:paraId="0E7CF86D" w16cid:durableId="1F3120B5"/>
  <w16cid:commentId w16cid:paraId="7707EC36" w16cid:durableId="1F312273"/>
  <w16cid:commentId w16cid:paraId="6E5777AD" w16cid:durableId="1F27A1E3"/>
  <w16cid:commentId w16cid:paraId="18C0133E" w16cid:durableId="1F31244A"/>
  <w16cid:commentId w16cid:paraId="7544921B" w16cid:durableId="1F3125CF"/>
  <w16cid:commentId w16cid:paraId="5F3C2A4D" w16cid:durableId="1F27A1E4"/>
  <w16cid:commentId w16cid:paraId="274187A3" w16cid:durableId="1F27A1E5"/>
  <w16cid:commentId w16cid:paraId="77475B81" w16cid:durableId="1F27A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Pfautsch">
    <w15:presenceInfo w15:providerId="Windows Live" w15:userId="197748c7-a0f6-44ab-a60f-af3a7b91590a"/>
  </w15:person>
  <w15:person w15:author="John E. Drake">
    <w15:presenceInfo w15:providerId="AD" w15:userId="S-1-5-21-2131559260-2045905398-530207130-30932"/>
  </w15:person>
  <w15:person w15:author="Aspinwall, Michael">
    <w15:presenceInfo w15:providerId="AD" w15:userId="S-1-5-21-2133283647-1346381542-622671684-374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41A46"/>
    <w:rsid w:val="00085268"/>
    <w:rsid w:val="000A7F8C"/>
    <w:rsid w:val="000C4DA0"/>
    <w:rsid w:val="000E10B6"/>
    <w:rsid w:val="000F67B0"/>
    <w:rsid w:val="00126292"/>
    <w:rsid w:val="001477B8"/>
    <w:rsid w:val="0018556E"/>
    <w:rsid w:val="001901AA"/>
    <w:rsid w:val="001938F3"/>
    <w:rsid w:val="001A73B1"/>
    <w:rsid w:val="001E3A64"/>
    <w:rsid w:val="002026BB"/>
    <w:rsid w:val="00204407"/>
    <w:rsid w:val="002059F3"/>
    <w:rsid w:val="00223EDF"/>
    <w:rsid w:val="00243EE9"/>
    <w:rsid w:val="0026339A"/>
    <w:rsid w:val="00267E6A"/>
    <w:rsid w:val="0027297F"/>
    <w:rsid w:val="00276682"/>
    <w:rsid w:val="002B64EA"/>
    <w:rsid w:val="002C57D4"/>
    <w:rsid w:val="002D3A6D"/>
    <w:rsid w:val="002F02DD"/>
    <w:rsid w:val="0031020E"/>
    <w:rsid w:val="0031375E"/>
    <w:rsid w:val="00316973"/>
    <w:rsid w:val="00341F60"/>
    <w:rsid w:val="0036405B"/>
    <w:rsid w:val="00373BB6"/>
    <w:rsid w:val="00374242"/>
    <w:rsid w:val="003B24EB"/>
    <w:rsid w:val="003C7ECF"/>
    <w:rsid w:val="003E059E"/>
    <w:rsid w:val="003F1B20"/>
    <w:rsid w:val="003F4DBD"/>
    <w:rsid w:val="003F4F4E"/>
    <w:rsid w:val="00413AB9"/>
    <w:rsid w:val="00414649"/>
    <w:rsid w:val="004344F6"/>
    <w:rsid w:val="00436786"/>
    <w:rsid w:val="0044491D"/>
    <w:rsid w:val="004515F9"/>
    <w:rsid w:val="00457427"/>
    <w:rsid w:val="00461ED8"/>
    <w:rsid w:val="00464464"/>
    <w:rsid w:val="00484096"/>
    <w:rsid w:val="004A01B1"/>
    <w:rsid w:val="004A2D8E"/>
    <w:rsid w:val="004A7BDD"/>
    <w:rsid w:val="004C6AA8"/>
    <w:rsid w:val="004D5138"/>
    <w:rsid w:val="00525B1E"/>
    <w:rsid w:val="00527DBF"/>
    <w:rsid w:val="00555290"/>
    <w:rsid w:val="00563E99"/>
    <w:rsid w:val="005810B3"/>
    <w:rsid w:val="00591041"/>
    <w:rsid w:val="005B039E"/>
    <w:rsid w:val="005B551F"/>
    <w:rsid w:val="005E3E41"/>
    <w:rsid w:val="0060244C"/>
    <w:rsid w:val="00625974"/>
    <w:rsid w:val="006705C4"/>
    <w:rsid w:val="00686295"/>
    <w:rsid w:val="006B3BED"/>
    <w:rsid w:val="006C3737"/>
    <w:rsid w:val="006F12C0"/>
    <w:rsid w:val="007060C1"/>
    <w:rsid w:val="00721B7D"/>
    <w:rsid w:val="00732244"/>
    <w:rsid w:val="00743AA6"/>
    <w:rsid w:val="0076210D"/>
    <w:rsid w:val="007A4147"/>
    <w:rsid w:val="007E244A"/>
    <w:rsid w:val="0086354F"/>
    <w:rsid w:val="0089177E"/>
    <w:rsid w:val="00893DCF"/>
    <w:rsid w:val="008B0C63"/>
    <w:rsid w:val="008C2121"/>
    <w:rsid w:val="008F42FF"/>
    <w:rsid w:val="008F5C2F"/>
    <w:rsid w:val="00923D4E"/>
    <w:rsid w:val="009322CF"/>
    <w:rsid w:val="009526C3"/>
    <w:rsid w:val="009718A1"/>
    <w:rsid w:val="0097431D"/>
    <w:rsid w:val="009B00B8"/>
    <w:rsid w:val="009B3A95"/>
    <w:rsid w:val="009C5D79"/>
    <w:rsid w:val="00A2115E"/>
    <w:rsid w:val="00A21760"/>
    <w:rsid w:val="00A663C4"/>
    <w:rsid w:val="00AA3255"/>
    <w:rsid w:val="00AC014C"/>
    <w:rsid w:val="00AF22CC"/>
    <w:rsid w:val="00AF638F"/>
    <w:rsid w:val="00B06987"/>
    <w:rsid w:val="00B07A48"/>
    <w:rsid w:val="00B12397"/>
    <w:rsid w:val="00B15F46"/>
    <w:rsid w:val="00B20CE7"/>
    <w:rsid w:val="00B256B7"/>
    <w:rsid w:val="00B66B6F"/>
    <w:rsid w:val="00B93F9C"/>
    <w:rsid w:val="00BB7C40"/>
    <w:rsid w:val="00BE6DD0"/>
    <w:rsid w:val="00C051E1"/>
    <w:rsid w:val="00C557CE"/>
    <w:rsid w:val="00CA1577"/>
    <w:rsid w:val="00CA428E"/>
    <w:rsid w:val="00CA53D2"/>
    <w:rsid w:val="00CB247B"/>
    <w:rsid w:val="00CD37C9"/>
    <w:rsid w:val="00CE00C3"/>
    <w:rsid w:val="00CE36B2"/>
    <w:rsid w:val="00CF1EF8"/>
    <w:rsid w:val="00CF7FA5"/>
    <w:rsid w:val="00D30653"/>
    <w:rsid w:val="00D366EA"/>
    <w:rsid w:val="00D3799D"/>
    <w:rsid w:val="00D41597"/>
    <w:rsid w:val="00D52565"/>
    <w:rsid w:val="00DA7276"/>
    <w:rsid w:val="00DE74F4"/>
    <w:rsid w:val="00DF42ED"/>
    <w:rsid w:val="00E00B3B"/>
    <w:rsid w:val="00E16B34"/>
    <w:rsid w:val="00E54300"/>
    <w:rsid w:val="00E7094F"/>
    <w:rsid w:val="00E70CF7"/>
    <w:rsid w:val="00E80ECC"/>
    <w:rsid w:val="00E92963"/>
    <w:rsid w:val="00EA2D30"/>
    <w:rsid w:val="00EC30F0"/>
    <w:rsid w:val="00EC3235"/>
    <w:rsid w:val="00F03DDB"/>
    <w:rsid w:val="00F341AE"/>
    <w:rsid w:val="00F53286"/>
    <w:rsid w:val="00F55024"/>
    <w:rsid w:val="00F55712"/>
    <w:rsid w:val="00F661B4"/>
    <w:rsid w:val="00F70B31"/>
    <w:rsid w:val="00F87F40"/>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microsoft.com/office/2016/09/relationships/commentsIds" Target="commentsId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34</Pages>
  <Words>50783</Words>
  <Characters>289468</Characters>
  <Application>Microsoft Office Word</Application>
  <DocSecurity>0</DocSecurity>
  <Lines>2412</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6</cp:revision>
  <dcterms:created xsi:type="dcterms:W3CDTF">2018-08-21T23:07:00Z</dcterms:created>
  <dcterms:modified xsi:type="dcterms:W3CDTF">2018-08-29T16:56:00Z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id="qubb3qhZ"/&gt;&lt;style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