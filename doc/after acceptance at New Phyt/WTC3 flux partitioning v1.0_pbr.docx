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73215" w14:textId="4E8787F2"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he partitioning of gross primary production for</w:t>
      </w:r>
      <w:ins w:id="0" w:author="John E. Drake" w:date="2018-11-15T13:20:00Z">
        <w:r w:rsidR="00D924EF">
          <w:rPr>
            <w:rFonts w:ascii="Times New Roman" w:hAnsi="Times New Roman" w:cs="Times New Roman"/>
            <w:sz w:val="28"/>
            <w:szCs w:val="28"/>
          </w:rPr>
          <w:t xml:space="preserve"> young</w:t>
        </w:r>
      </w:ins>
      <w:r w:rsidR="00374242" w:rsidRPr="009B00B8">
        <w:rPr>
          <w:rFonts w:ascii="Times New Roman" w:hAnsi="Times New Roman" w:cs="Times New Roman"/>
          <w:sz w:val="28"/>
          <w:szCs w:val="28"/>
        </w:rPr>
        <w:t xml:space="preserve">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1" w:name="_updchbzb04bw" w:colFirst="0" w:colLast="0"/>
      <w:bookmarkEnd w:id="1"/>
      <w:r>
        <w:rPr>
          <w:rFonts w:ascii="Times New Roman" w:hAnsi="Times New Roman" w:cs="Times New Roman"/>
          <w:sz w:val="28"/>
          <w:szCs w:val="28"/>
        </w:rPr>
        <w:t xml:space="preserve"> </w:t>
      </w:r>
      <w:commentRangeStart w:id="2"/>
      <w:del w:id="3" w:author="John E. Drake" w:date="2018-11-17T10:35:00Z">
        <w:r w:rsidDel="001054E3">
          <w:rPr>
            <w:rFonts w:ascii="Times New Roman" w:hAnsi="Times New Roman" w:cs="Times New Roman"/>
            <w:sz w:val="28"/>
            <w:szCs w:val="28"/>
          </w:rPr>
          <w:delText>exposed to</w:delText>
        </w:r>
      </w:del>
      <w:ins w:id="4" w:author="John E. Drake" w:date="2018-11-17T10:35:00Z">
        <w:del w:id="5" w:author="Peter Reich" w:date="2018-11-18T09:04:00Z">
          <w:r w:rsidR="001054E3" w:rsidDel="00FB0662">
            <w:rPr>
              <w:rFonts w:ascii="Times New Roman" w:hAnsi="Times New Roman" w:cs="Times New Roman"/>
              <w:sz w:val="28"/>
              <w:szCs w:val="28"/>
            </w:rPr>
            <w:delText xml:space="preserve">with </w:delText>
          </w:r>
        </w:del>
      </w:ins>
      <w:ins w:id="6" w:author="Peter Reich" w:date="2018-11-18T09:04:00Z">
        <w:r w:rsidR="00FB0662">
          <w:rPr>
            <w:rFonts w:ascii="Times New Roman" w:hAnsi="Times New Roman" w:cs="Times New Roman"/>
            <w:sz w:val="28"/>
            <w:szCs w:val="28"/>
          </w:rPr>
          <w:t xml:space="preserve">under </w:t>
        </w:r>
        <w:commentRangeEnd w:id="2"/>
        <w:r w:rsidR="00FB0662">
          <w:rPr>
            <w:rStyle w:val="CommentReference"/>
          </w:rPr>
          <w:commentReference w:id="2"/>
        </w:r>
      </w:ins>
      <w:del w:id="7" w:author="John E. Drake" w:date="2018-11-17T10:35:00Z">
        <w:r w:rsidDel="001054E3">
          <w:rPr>
            <w:rFonts w:ascii="Times New Roman" w:hAnsi="Times New Roman" w:cs="Times New Roman"/>
            <w:sz w:val="28"/>
            <w:szCs w:val="28"/>
          </w:rPr>
          <w:delText xml:space="preserve"> </w:delText>
        </w:r>
      </w:del>
      <w:r>
        <w:rPr>
          <w:rFonts w:ascii="Times New Roman" w:hAnsi="Times New Roman" w:cs="Times New Roman"/>
          <w:sz w:val="28"/>
          <w:szCs w:val="28"/>
        </w:rPr>
        <w:t>e</w:t>
      </w:r>
      <w:r w:rsidRPr="009B00B8">
        <w:rPr>
          <w:rFonts w:ascii="Times New Roman" w:hAnsi="Times New Roman" w:cs="Times New Roman"/>
          <w:sz w:val="28"/>
          <w:szCs w:val="28"/>
        </w:rPr>
        <w:t>xperi</w:t>
      </w:r>
      <w:r>
        <w:rPr>
          <w:rFonts w:ascii="Times New Roman" w:hAnsi="Times New Roman" w:cs="Times New Roman"/>
          <w:sz w:val="28"/>
          <w:szCs w:val="28"/>
        </w:rPr>
        <w:t xml:space="preserve">mental warming and </w:t>
      </w:r>
      <w:del w:id="8" w:author="John E. Drake" w:date="2018-11-17T10:35:00Z">
        <w:r w:rsidDel="001054E3">
          <w:rPr>
            <w:rFonts w:ascii="Times New Roman" w:hAnsi="Times New Roman" w:cs="Times New Roman"/>
            <w:sz w:val="28"/>
            <w:szCs w:val="28"/>
          </w:rPr>
          <w:delText>drought</w:delText>
        </w:r>
      </w:del>
      <w:ins w:id="9" w:author="John E. Drake" w:date="2018-11-17T10:35:00Z">
        <w:r w:rsidR="001054E3">
          <w:rPr>
            <w:rFonts w:ascii="Times New Roman" w:hAnsi="Times New Roman" w:cs="Times New Roman"/>
            <w:sz w:val="28"/>
            <w:szCs w:val="28"/>
          </w:rPr>
          <w:t>altered water availability</w:t>
        </w:r>
      </w:ins>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8AEB642"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sidR="00DA01DA">
        <w:rPr>
          <w:rFonts w:ascii="Times New Roman" w:hAnsi="Times New Roman" w:cs="Times New Roman"/>
          <w:sz w:val="24"/>
          <w:szCs w:val="24"/>
        </w:rPr>
        <w:t xml:space="preserve"> (</w:t>
      </w:r>
      <w:proofErr w:type="spellStart"/>
      <w:r w:rsidR="00DA01DA">
        <w:rPr>
          <w:rFonts w:ascii="Times New Roman" w:hAnsi="Times New Roman" w:cs="Times New Roman"/>
          <w:sz w:val="24"/>
          <w:szCs w:val="24"/>
        </w:rPr>
        <w:t>Intr</w:t>
      </w:r>
      <w:proofErr w:type="spellEnd"/>
      <w:r w:rsidR="00DA01DA">
        <w:rPr>
          <w:rFonts w:ascii="Times New Roman" w:hAnsi="Times New Roman" w:cs="Times New Roman"/>
          <w:sz w:val="24"/>
          <w:szCs w:val="24"/>
        </w:rPr>
        <w:t>-Ack)</w:t>
      </w:r>
      <w:r>
        <w:rPr>
          <w:rFonts w:ascii="Times New Roman" w:hAnsi="Times New Roman" w:cs="Times New Roman"/>
          <w:sz w:val="24"/>
          <w:szCs w:val="24"/>
        </w:rPr>
        <w:t>:</w:t>
      </w:r>
      <w:r>
        <w:rPr>
          <w:rFonts w:ascii="Times New Roman" w:hAnsi="Times New Roman" w:cs="Times New Roman"/>
          <w:sz w:val="24"/>
          <w:szCs w:val="24"/>
        </w:rPr>
        <w:tab/>
        <w:t>6</w:t>
      </w:r>
      <w:r w:rsidR="00CF3585">
        <w:rPr>
          <w:rFonts w:ascii="Times New Roman" w:hAnsi="Times New Roman" w:cs="Times New Roman"/>
          <w:sz w:val="24"/>
          <w:szCs w:val="24"/>
        </w:rPr>
        <w:t>5</w:t>
      </w:r>
      <w:r w:rsidR="00DE2A3D">
        <w:rPr>
          <w:rFonts w:ascii="Times New Roman" w:hAnsi="Times New Roman" w:cs="Times New Roman"/>
          <w:sz w:val="24"/>
          <w:szCs w:val="24"/>
        </w:rPr>
        <w:t>28</w:t>
      </w:r>
    </w:p>
    <w:p w14:paraId="196A086D" w14:textId="42931B6F"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B27532">
        <w:rPr>
          <w:rFonts w:ascii="Times New Roman" w:hAnsi="Times New Roman" w:cs="Times New Roman"/>
          <w:sz w:val="24"/>
          <w:szCs w:val="24"/>
        </w:rPr>
        <w:t>199</w:t>
      </w:r>
    </w:p>
    <w:p w14:paraId="3BDCCDA3" w14:textId="22EB01B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9E175D">
        <w:rPr>
          <w:rFonts w:ascii="Times New Roman" w:hAnsi="Times New Roman" w:cs="Times New Roman"/>
          <w:sz w:val="24"/>
          <w:szCs w:val="24"/>
        </w:rPr>
        <w:t>2</w:t>
      </w:r>
      <w:r w:rsidR="00DE2A3D">
        <w:rPr>
          <w:rFonts w:ascii="Times New Roman" w:hAnsi="Times New Roman" w:cs="Times New Roman"/>
          <w:sz w:val="24"/>
          <w:szCs w:val="24"/>
        </w:rPr>
        <w:t>78</w:t>
      </w:r>
    </w:p>
    <w:p w14:paraId="25949B47" w14:textId="541D3B3B" w:rsidR="00CF3585"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E10D28">
        <w:rPr>
          <w:rFonts w:ascii="Times New Roman" w:hAnsi="Times New Roman" w:cs="Times New Roman"/>
          <w:sz w:val="24"/>
          <w:szCs w:val="24"/>
        </w:rPr>
        <w:t>2</w:t>
      </w:r>
      <w:r w:rsidR="00DE2A3D">
        <w:rPr>
          <w:rFonts w:ascii="Times New Roman" w:hAnsi="Times New Roman" w:cs="Times New Roman"/>
          <w:sz w:val="24"/>
          <w:szCs w:val="24"/>
        </w:rPr>
        <w:t>261</w:t>
      </w:r>
    </w:p>
    <w:p w14:paraId="1F828C49" w14:textId="0296E13F"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750826">
        <w:rPr>
          <w:rFonts w:ascii="Times New Roman" w:hAnsi="Times New Roman" w:cs="Times New Roman"/>
          <w:sz w:val="24"/>
          <w:szCs w:val="24"/>
        </w:rPr>
        <w:t>3</w:t>
      </w:r>
      <w:r w:rsidR="00E55308">
        <w:rPr>
          <w:rFonts w:ascii="Times New Roman" w:hAnsi="Times New Roman" w:cs="Times New Roman"/>
          <w:sz w:val="24"/>
          <w:szCs w:val="24"/>
        </w:rPr>
        <w:t>26</w:t>
      </w:r>
    </w:p>
    <w:p w14:paraId="6046FD2E" w14:textId="23C29A2B" w:rsidR="00457427" w:rsidRDefault="00910BE0"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E55308">
        <w:rPr>
          <w:rFonts w:ascii="Times New Roman" w:hAnsi="Times New Roman" w:cs="Times New Roman"/>
          <w:sz w:val="24"/>
          <w:szCs w:val="24"/>
        </w:rPr>
        <w:t>40</w:t>
      </w:r>
    </w:p>
    <w:p w14:paraId="02E14035" w14:textId="50567A27"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6D09BE">
        <w:rPr>
          <w:rFonts w:ascii="Times New Roman" w:hAnsi="Times New Roman" w:cs="Times New Roman"/>
          <w:sz w:val="24"/>
          <w:szCs w:val="24"/>
        </w:rPr>
        <w:t>123</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24BA4FEB"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allocation of </w:t>
      </w:r>
      <w:ins w:id="10" w:author="John E. Drake" w:date="2018-11-15T17:07:00Z">
        <w:r w:rsidR="00D50D49">
          <w:rPr>
            <w:rFonts w:ascii="Times New Roman" w:hAnsi="Times New Roman" w:cs="Times New Roman"/>
            <w:sz w:val="24"/>
            <w:szCs w:val="24"/>
          </w:rPr>
          <w:t>carbon (</w:t>
        </w:r>
      </w:ins>
      <w:r>
        <w:rPr>
          <w:rFonts w:ascii="Times New Roman" w:hAnsi="Times New Roman" w:cs="Times New Roman"/>
          <w:sz w:val="24"/>
          <w:szCs w:val="24"/>
        </w:rPr>
        <w:t>C</w:t>
      </w:r>
      <w:ins w:id="11" w:author="John E. Drake" w:date="2018-11-15T17:07:00Z">
        <w:r w:rsidR="00D50D49">
          <w:rPr>
            <w:rFonts w:ascii="Times New Roman" w:hAnsi="Times New Roman" w:cs="Times New Roman"/>
            <w:sz w:val="24"/>
            <w:szCs w:val="24"/>
          </w:rPr>
          <w:t>)</w:t>
        </w:r>
      </w:ins>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w:t>
      </w:r>
      <w:ins w:id="12" w:author="John E. Drake" w:date="2018-11-17T10:38:00Z">
        <w:r w:rsidR="001054E3">
          <w:rPr>
            <w:rFonts w:ascii="Times New Roman" w:hAnsi="Times New Roman" w:cs="Times New Roman"/>
            <w:sz w:val="24"/>
            <w:szCs w:val="24"/>
          </w:rPr>
          <w:t>,</w:t>
        </w:r>
      </w:ins>
      <w:r w:rsidR="008B7782" w:rsidRPr="008B7782">
        <w:rPr>
          <w:rFonts w:ascii="Times New Roman" w:hAnsi="Times New Roman" w:cs="Times New Roman"/>
          <w:sz w:val="24"/>
          <w:szCs w:val="24"/>
        </w:rPr>
        <w:t xml:space="preserve"> and </w:t>
      </w:r>
      <w:commentRangeStart w:id="13"/>
      <w:del w:id="14" w:author="Peter Reich" w:date="2018-11-18T09:06:00Z">
        <w:r w:rsidR="008B7782" w:rsidRPr="008B7782" w:rsidDel="00FB0662">
          <w:rPr>
            <w:rFonts w:ascii="Times New Roman" w:hAnsi="Times New Roman" w:cs="Times New Roman"/>
            <w:sz w:val="24"/>
            <w:szCs w:val="24"/>
          </w:rPr>
          <w:delText>the influences</w:delText>
        </w:r>
      </w:del>
      <w:ins w:id="15" w:author="Peter Reich" w:date="2018-11-18T09:06:00Z">
        <w:r w:rsidR="00FB0662">
          <w:rPr>
            <w:rFonts w:ascii="Times New Roman" w:hAnsi="Times New Roman" w:cs="Times New Roman"/>
            <w:sz w:val="24"/>
            <w:szCs w:val="24"/>
          </w:rPr>
          <w:t xml:space="preserve">its </w:t>
        </w:r>
        <w:commentRangeEnd w:id="13"/>
        <w:r w:rsidR="00FB0662">
          <w:rPr>
            <w:rStyle w:val="CommentReference"/>
          </w:rPr>
          <w:commentReference w:id="13"/>
        </w:r>
        <w:r w:rsidR="00FB0662">
          <w:rPr>
            <w:rFonts w:ascii="Times New Roman" w:hAnsi="Times New Roman" w:cs="Times New Roman"/>
            <w:sz w:val="24"/>
            <w:szCs w:val="24"/>
          </w:rPr>
          <w:t>sensitivity to</w:t>
        </w:r>
      </w:ins>
      <w:r w:rsidR="008B7782" w:rsidRPr="008B7782">
        <w:rPr>
          <w:rFonts w:ascii="Times New Roman" w:hAnsi="Times New Roman" w:cs="Times New Roman"/>
          <w:sz w:val="24"/>
          <w:szCs w:val="24"/>
        </w:rPr>
        <w:t xml:space="preserve"> </w:t>
      </w:r>
      <w:del w:id="16" w:author="Peter Reich" w:date="2018-11-18T09:06:00Z">
        <w:r w:rsidR="008B7782" w:rsidRPr="008B7782" w:rsidDel="00FB0662">
          <w:rPr>
            <w:rFonts w:ascii="Times New Roman" w:hAnsi="Times New Roman" w:cs="Times New Roman"/>
            <w:sz w:val="24"/>
            <w:szCs w:val="24"/>
          </w:rPr>
          <w:delText xml:space="preserve">of </w:delText>
        </w:r>
      </w:del>
      <w:r w:rsidR="008B7782" w:rsidRPr="008B7782">
        <w:rPr>
          <w:rFonts w:ascii="Times New Roman" w:hAnsi="Times New Roman" w:cs="Times New Roman"/>
          <w:sz w:val="24"/>
          <w:szCs w:val="24"/>
        </w:rPr>
        <w:t xml:space="preserve">environmental changes such as warming and </w:t>
      </w:r>
      <w:del w:id="17" w:author="John E. Drake" w:date="2018-11-17T10:37:00Z">
        <w:r w:rsidR="008B7782" w:rsidRPr="008B7782" w:rsidDel="001054E3">
          <w:rPr>
            <w:rFonts w:ascii="Times New Roman" w:hAnsi="Times New Roman" w:cs="Times New Roman"/>
            <w:sz w:val="24"/>
            <w:szCs w:val="24"/>
          </w:rPr>
          <w:delText xml:space="preserve">drought </w:delText>
        </w:r>
      </w:del>
      <w:ins w:id="18" w:author="John E. Drake" w:date="2018-11-17T10:37:00Z">
        <w:r w:rsidR="001054E3">
          <w:rPr>
            <w:rFonts w:ascii="Times New Roman" w:hAnsi="Times New Roman" w:cs="Times New Roman"/>
            <w:sz w:val="24"/>
            <w:szCs w:val="24"/>
          </w:rPr>
          <w:t>altered water availability</w:t>
        </w:r>
        <w:r w:rsidR="001054E3" w:rsidRPr="008B7782">
          <w:rPr>
            <w:rFonts w:ascii="Times New Roman" w:hAnsi="Times New Roman" w:cs="Times New Roman"/>
            <w:sz w:val="24"/>
            <w:szCs w:val="24"/>
          </w:rPr>
          <w:t xml:space="preserve"> </w:t>
        </w:r>
      </w:ins>
      <w:del w:id="19" w:author="Peter Reich" w:date="2018-11-18T09:06:00Z">
        <w:r w:rsidR="008B7782" w:rsidRPr="008B7782" w:rsidDel="00FB0662">
          <w:rPr>
            <w:rFonts w:ascii="Times New Roman" w:hAnsi="Times New Roman" w:cs="Times New Roman"/>
            <w:sz w:val="24"/>
            <w:szCs w:val="24"/>
          </w:rPr>
          <w:delText xml:space="preserve">are </w:delText>
        </w:r>
      </w:del>
      <w:ins w:id="20" w:author="Peter Reich" w:date="2018-11-18T09:06:00Z">
        <w:r w:rsidR="00FB0662">
          <w:rPr>
            <w:rFonts w:ascii="Times New Roman" w:hAnsi="Times New Roman" w:cs="Times New Roman"/>
            <w:sz w:val="24"/>
            <w:szCs w:val="24"/>
          </w:rPr>
          <w:t>is</w:t>
        </w:r>
        <w:r w:rsidR="00FB0662" w:rsidRPr="008B7782">
          <w:rPr>
            <w:rFonts w:ascii="Times New Roman" w:hAnsi="Times New Roman" w:cs="Times New Roman"/>
            <w:sz w:val="24"/>
            <w:szCs w:val="24"/>
          </w:rPr>
          <w:t xml:space="preserve"> </w:t>
        </w:r>
      </w:ins>
      <w:r w:rsidR="008B7782" w:rsidRPr="008B7782">
        <w:rPr>
          <w:rFonts w:ascii="Times New Roman" w:hAnsi="Times New Roman" w:cs="Times New Roman"/>
          <w:sz w:val="24"/>
          <w:szCs w:val="24"/>
        </w:rPr>
        <w:t>uncertain</w:t>
      </w:r>
      <w:r w:rsidR="00B27532">
        <w:rPr>
          <w:rFonts w:ascii="Times New Roman" w:hAnsi="Times New Roman" w:cs="Times New Roman"/>
          <w:sz w:val="24"/>
          <w:szCs w:val="24"/>
        </w:rPr>
        <w:t>.</w:t>
      </w:r>
    </w:p>
    <w:p w14:paraId="7756A5FB" w14:textId="3F06D457"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We exposed</w:t>
      </w:r>
      <w:ins w:id="21" w:author="John E. Drake" w:date="2018-11-15T13:18:00Z">
        <w:r w:rsidR="00D924EF">
          <w:rPr>
            <w:rFonts w:ascii="Times New Roman" w:hAnsi="Times New Roman" w:cs="Times New Roman"/>
            <w:sz w:val="24"/>
            <w:szCs w:val="24"/>
          </w:rPr>
          <w:t xml:space="preserve"> small</w:t>
        </w:r>
      </w:ins>
      <w:r w:rsidRPr="00555290">
        <w:rPr>
          <w:rFonts w:ascii="Times New Roman" w:hAnsi="Times New Roman" w:cs="Times New Roman"/>
          <w:sz w:val="24"/>
          <w:szCs w:val="24"/>
        </w:rPr>
        <w:t xml:space="preserve">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003F75E5">
        <w:rPr>
          <w:rFonts w:ascii="Times New Roman" w:hAnsi="Times New Roman" w:cs="Times New Roman"/>
          <w:sz w:val="24"/>
          <w:szCs w:val="24"/>
        </w:rPr>
        <w:t xml:space="preserve"> trees to a</w:t>
      </w:r>
      <w:r w:rsidRPr="00555290">
        <w:rPr>
          <w:rFonts w:ascii="Times New Roman" w:hAnsi="Times New Roman" w:cs="Times New Roman"/>
          <w:sz w:val="24"/>
          <w:szCs w:val="24"/>
        </w:rPr>
        <w:t xml:space="preserve"> factorial combination of +3°C warming and </w:t>
      </w:r>
      <w:del w:id="22" w:author="John E. Drake" w:date="2018-11-15T17:08:00Z">
        <w:r w:rsidRPr="00555290" w:rsidDel="00D50D49">
          <w:rPr>
            <w:rFonts w:ascii="Times New Roman" w:hAnsi="Times New Roman" w:cs="Times New Roman"/>
            <w:sz w:val="24"/>
            <w:szCs w:val="24"/>
          </w:rPr>
          <w:delText>an extreme</w:delText>
        </w:r>
      </w:del>
      <w:ins w:id="23" w:author="John E. Drake" w:date="2018-11-17T10:39:00Z">
        <w:r w:rsidR="001054E3">
          <w:rPr>
            <w:rFonts w:ascii="Times New Roman" w:hAnsi="Times New Roman" w:cs="Times New Roman"/>
            <w:sz w:val="24"/>
            <w:szCs w:val="24"/>
          </w:rPr>
          <w:t>elimination of summer precipitation</w:t>
        </w:r>
      </w:ins>
      <w:del w:id="24" w:author="John E. Drake" w:date="2018-11-17T10:39:00Z">
        <w:r w:rsidRPr="00555290" w:rsidDel="001054E3">
          <w:rPr>
            <w:rFonts w:ascii="Times New Roman" w:hAnsi="Times New Roman" w:cs="Times New Roman"/>
            <w:sz w:val="24"/>
            <w:szCs w:val="24"/>
          </w:rPr>
          <w:delText xml:space="preserve"> summer drought</w:delText>
        </w:r>
      </w:del>
      <w:r w:rsidRPr="00555290">
        <w:rPr>
          <w:rFonts w:ascii="Times New Roman" w:hAnsi="Times New Roman" w:cs="Times New Roman"/>
          <w:sz w:val="24"/>
          <w:szCs w:val="24"/>
        </w:rPr>
        <w:t xml:space="preserve">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22832795" w:rsidR="00AC014C" w:rsidRDefault="00D924EF" w:rsidP="00DE74F4">
      <w:pPr>
        <w:pStyle w:val="ListParagraph"/>
        <w:numPr>
          <w:ilvl w:val="0"/>
          <w:numId w:val="3"/>
        </w:numPr>
        <w:rPr>
          <w:rFonts w:ascii="Times New Roman" w:hAnsi="Times New Roman" w:cs="Times New Roman"/>
          <w:b/>
          <w:sz w:val="24"/>
          <w:szCs w:val="24"/>
        </w:rPr>
      </w:pPr>
      <w:ins w:id="25" w:author="John E. Drake" w:date="2018-11-15T13:18:00Z">
        <w:r>
          <w:rPr>
            <w:rFonts w:ascii="Times New Roman" w:hAnsi="Times New Roman" w:cs="Times New Roman"/>
            <w:sz w:val="24"/>
            <w:szCs w:val="24"/>
          </w:rPr>
          <w:t xml:space="preserve">Trees grew from small saplings to nearly 9-m-height during this 15 month experiment. </w:t>
        </w:r>
      </w:ins>
      <w:r w:rsidR="00DE74F4"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00DE74F4" w:rsidRPr="00555290">
        <w:rPr>
          <w:rFonts w:ascii="Times New Roman" w:hAnsi="Times New Roman" w:cs="Times New Roman"/>
          <w:sz w:val="24"/>
          <w:szCs w:val="24"/>
        </w:rPr>
        <w:t xml:space="preserve"> partitioning belowground. </w:t>
      </w:r>
      <w:del w:id="26" w:author="John E. Drake" w:date="2018-11-17T10:38:00Z">
        <w:r w:rsidR="00AC014C" w:rsidDel="001054E3">
          <w:rPr>
            <w:rFonts w:ascii="Times New Roman" w:hAnsi="Times New Roman" w:cs="Times New Roman"/>
            <w:sz w:val="24"/>
            <w:szCs w:val="24"/>
          </w:rPr>
          <w:delText>The summer drought</w:delText>
        </w:r>
      </w:del>
      <w:ins w:id="27" w:author="John E. Drake" w:date="2018-11-17T10:38:00Z">
        <w:r w:rsidR="001054E3">
          <w:rPr>
            <w:rFonts w:ascii="Times New Roman" w:hAnsi="Times New Roman" w:cs="Times New Roman"/>
            <w:sz w:val="24"/>
            <w:szCs w:val="24"/>
          </w:rPr>
          <w:t>Eliminating summer precipitation</w:t>
        </w:r>
      </w:ins>
      <w:r w:rsidR="00AC014C">
        <w:rPr>
          <w:rFonts w:ascii="Times New Roman" w:hAnsi="Times New Roman" w:cs="Times New Roman"/>
          <w:sz w:val="24"/>
          <w:szCs w:val="24"/>
        </w:rPr>
        <w:t xml:space="preserve">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00DE74F4"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00DE74F4" w:rsidRPr="00555290">
        <w:rPr>
          <w:rFonts w:ascii="Times New Roman" w:hAnsi="Times New Roman" w:cs="Times New Roman"/>
          <w:sz w:val="24"/>
          <w:szCs w:val="24"/>
        </w:rPr>
        <w:t xml:space="preserve"> avoid</w:t>
      </w:r>
      <w:r w:rsidR="00AC014C">
        <w:rPr>
          <w:rFonts w:ascii="Times New Roman" w:hAnsi="Times New Roman" w:cs="Times New Roman"/>
          <w:sz w:val="24"/>
          <w:szCs w:val="24"/>
        </w:rPr>
        <w:t>ed strongly negative water potentials</w:t>
      </w:r>
      <w:del w:id="28" w:author="John E. Drake" w:date="2018-11-17T10:38:00Z">
        <w:r w:rsidR="00AC014C" w:rsidDel="001054E3">
          <w:rPr>
            <w:rFonts w:ascii="Times New Roman" w:hAnsi="Times New Roman" w:cs="Times New Roman"/>
            <w:sz w:val="24"/>
            <w:szCs w:val="24"/>
          </w:rPr>
          <w:delText xml:space="preserve"> </w:delText>
        </w:r>
        <w:r w:rsidR="00DE74F4" w:rsidRPr="00555290" w:rsidDel="001054E3">
          <w:rPr>
            <w:rFonts w:ascii="Times New Roman" w:hAnsi="Times New Roman" w:cs="Times New Roman"/>
            <w:sz w:val="24"/>
            <w:szCs w:val="24"/>
          </w:rPr>
          <w:delText>during the drought</w:delText>
        </w:r>
      </w:del>
      <w:r w:rsidR="00AC014C">
        <w:rPr>
          <w:rFonts w:ascii="Times New Roman" w:hAnsi="Times New Roman" w:cs="Times New Roman"/>
          <w:sz w:val="24"/>
          <w:szCs w:val="24"/>
        </w:rPr>
        <w:t>.</w:t>
      </w:r>
      <w:r w:rsidR="00DE74F4" w:rsidRPr="00555290">
        <w:rPr>
          <w:rFonts w:ascii="Times New Roman" w:hAnsi="Times New Roman" w:cs="Times New Roman"/>
          <w:b/>
          <w:sz w:val="24"/>
          <w:szCs w:val="24"/>
        </w:rPr>
        <w:t xml:space="preserve"> </w:t>
      </w:r>
    </w:p>
    <w:p w14:paraId="08DA6E6A" w14:textId="32274336"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respiration, even with complete acclimation of maintenance respiration.</w:t>
      </w:r>
    </w:p>
    <w:p w14:paraId="5283AA53" w14:textId="1E17B61F"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stimulation</w:t>
      </w:r>
      <w:r w:rsidR="003A3A23">
        <w:rPr>
          <w:rFonts w:ascii="Times New Roman" w:hAnsi="Times New Roman" w:cs="Times New Roman"/>
          <w:sz w:val="24"/>
          <w:szCs w:val="24"/>
        </w:rPr>
        <w:t>s of tree growth</w:t>
      </w:r>
      <w:r>
        <w:rPr>
          <w:rFonts w:ascii="Times New Roman" w:hAnsi="Times New Roman" w:cs="Times New Roman"/>
          <w:sz w:val="24"/>
          <w:szCs w:val="24"/>
        </w:rPr>
        <w:t xml:space="preserve"> likely involve increased C allocation aboveground, particularly to leaf area development</w:t>
      </w:r>
      <w:r w:rsidR="00360BAF">
        <w:rPr>
          <w:rFonts w:ascii="Times New Roman" w:hAnsi="Times New Roman" w:cs="Times New Roman"/>
          <w:sz w:val="24"/>
          <w:szCs w:val="24"/>
        </w:rPr>
        <w:t>, while reduced water availability may not stimulate allocation to roots.</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78FD72CA"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w:t>
      </w:r>
      <w:ins w:id="29" w:author="John E. Drake" w:date="2018-11-15T17:09:00Z">
        <w:r w:rsidR="00D50D49">
          <w:rPr>
            <w:rFonts w:ascii="Times New Roman" w:hAnsi="Times New Roman" w:cs="Times New Roman"/>
          </w:rPr>
          <w:t>carbon (</w:t>
        </w:r>
      </w:ins>
      <w:r w:rsidRPr="009B00B8">
        <w:rPr>
          <w:rFonts w:ascii="Times New Roman" w:hAnsi="Times New Roman" w:cs="Times New Roman"/>
        </w:rPr>
        <w:t>C</w:t>
      </w:r>
      <w:ins w:id="30" w:author="John E. Drake" w:date="2018-11-15T17:09:00Z">
        <w:r w:rsidR="00D50D49">
          <w:rPr>
            <w:rFonts w:ascii="Times New Roman" w:hAnsi="Times New Roman" w:cs="Times New Roman"/>
          </w:rPr>
          <w:t>)</w:t>
        </w:r>
      </w:ins>
      <w:r w:rsidRPr="009B00B8">
        <w:rPr>
          <w:rFonts w:ascii="Times New Roman" w:hAnsi="Times New Roman" w:cs="Times New Roman"/>
        </w:rPr>
        <w:t xml:space="preserve">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ins w:id="31" w:author="John E. Drake" w:date="2018-11-16T15:05:00Z">
        <w:r w:rsidR="0008045F">
          <w:rPr>
            <w:rFonts w:ascii="Times New Roman" w:hAnsi="Times New Roman" w:cs="Times New Roman"/>
          </w:rPr>
          <w:t xml:space="preserve">and tree survival </w:t>
        </w:r>
      </w:ins>
      <w:r w:rsidR="00E54300">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{"citationID":"pQkW1qAs","properties":{"formattedCitation":"{\\rtf (Litton {\\i{}et al.}, 2007; Epron {\\i{}et al.}, 2012; Franklin {\\i{}et al.}, 2012; De Kauwe {\\i{}et al.}, 2014; Trugman {\\i{}et al.}, 2018)}","plainCitation":"(Litton et al., 2007; Epron et al., 2012; Franklin et al., 2012; De Kauwe et al., 2014; Trugman et al., 2018)"},"citationItems":[{"id":401,"uris":["http://zotero.org/users/4234815/items/3BEH2TWW"],"uri":["http://zotero.org/users/4234815/items/3BEH2TWW"],"itemData":{"id":401,"type":"article-journal","title":"Carbon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J."}],"issued":{"date-parts":[["2014",8,1]]}}},{"id":2136,"uris":["http://zotero.org/users/4234815/items/UXMIEU29"],"uri":["http://zotero.org/users/4234815/items/UXMIEU29"],"itemData":{"id":2136,"type":"article-journal","title":"Tree carbon allocation explains forest drought-kill and recovery patterns","container-title":"Ecology Letters","page":"1552-1560","volume":"21","issue":"10","source":"Wiley Online Library","abstract":"The mechanisms governing tree drought mortality and recovery remain a subject of inquiry and active debate given their role in the terrestrial carbon cycle and their concomitant impact on climate change. Counter-intuitively, many trees do not die during the drought itself. Indeed, observations globally have documented that trees often grow for several years after drought before mortality. A combination of meta-analysis and tree physiological models demonstrate that optimal carbon allocation after drought explains observed patterns of delayed tree mortality and provides a predictive recovery framework. Specifically, post-drought, trees attempt to repair water transport tissue and achieve positive carbon balance through regrowing drought-damaged xylem. Furthermore, the number of years of xylem regrowth required to recover function increases with tree size, explaining why drought mortality increases with size. These results indicate that tree resilience to drought-kill may increase in the future, provided that CO2 fertilisation facilitates more rapid xylem regrowth.","DOI":"10.1111/ele.13136","ISSN":"1461-0248","language":"en","author":[{"family":"Trugman","given":"A. T."},{"family":"Detto","given":"M."},{"family":"Bartlett","given":"M. K."},{"family":"Medvigy","given":"D."},{"family":"Anderegg","given":"W. R. L."},{"family":"Schwalm","given":"C."},{"family":"Schaffer","given":"B."},{"family":"Pacala","given":"S. W."}],"issued":{"date-parts":[["2018",10,1]]}}}],"schema":"https://github.com/citation-style-language/schema/raw/master/csl-citation.json"} </w:instrText>
      </w:r>
      <w:r w:rsidR="00E54300">
        <w:rPr>
          <w:rFonts w:ascii="Times New Roman" w:hAnsi="Times New Roman" w:cs="Times New Roman"/>
        </w:rPr>
        <w:fldChar w:fldCharType="separate"/>
      </w:r>
      <w:r w:rsidR="0008045F" w:rsidRPr="0008045F">
        <w:rPr>
          <w:rFonts w:ascii="Times New Roman" w:hAnsi="Times New Roman" w:cs="Times New Roman"/>
          <w:szCs w:val="24"/>
        </w:rPr>
        <w:t xml:space="preserve">(Litton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2007; Epron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Franklin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De Kauwe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2014; Trugman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580D331C"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xml:space="preserve">, but this reflects the low turnover of woody tissues relative to leaves, </w:t>
      </w:r>
      <w:r w:rsidR="009E175D">
        <w:rPr>
          <w:rFonts w:ascii="Times New Roman" w:hAnsi="Times New Roman" w:cs="Times New Roman"/>
        </w:rPr>
        <w:t>not</w:t>
      </w:r>
      <w:r w:rsidR="00374242" w:rsidRPr="009B00B8">
        <w:rPr>
          <w:rFonts w:ascii="Times New Roman" w:hAnsi="Times New Roman" w:cs="Times New Roman"/>
        </w:rPr>
        <w:t xml:space="preserve">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3A3A23">
        <w:rPr>
          <w:rFonts w:ascii="Times New Roman" w:hAnsi="Times New Roman" w:cs="Times New Roman"/>
        </w:rPr>
        <w:instrText xml:space="preserve"> ADDIN ZOTERO_ITEM CSL_CITATION {"citationID":"BfL1rFv5","properties":{"formattedCitation":"{\\rtf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0283E593"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This is supported by linear relationships between production terms in some systems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009E175D">
        <w:rPr>
          <w:rFonts w:ascii="Times New Roman" w:hAnsi="Times New Roman" w:cs="Times New Roman"/>
        </w:rPr>
        <w:t>Another approach is to assume</w:t>
      </w:r>
      <w:r w:rsidRPr="009B00B8">
        <w:rPr>
          <w:rFonts w:ascii="Times New Roman" w:hAnsi="Times New Roman" w:cs="Times New Roman"/>
        </w:rPr>
        <w:t xml:space="preserve"> a functional balance between tree organs </w:t>
      </w:r>
      <w:r w:rsidR="00D3799D">
        <w:rPr>
          <w:rFonts w:ascii="Times New Roman" w:hAnsi="Times New Roman" w:cs="Times New Roman"/>
        </w:rPr>
        <w:t>via allometric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 xml:space="preserve">irect evidence supporting </w:t>
      </w:r>
      <w:r w:rsidRPr="009B00B8">
        <w:rPr>
          <w:rFonts w:ascii="Times New Roman" w:hAnsi="Times New Roman" w:cs="Times New Roman"/>
        </w:rPr>
        <w:lastRenderedPageBreak/>
        <w:t>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07D080D0"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any aspects of tree physiology</w:t>
      </w:r>
      <w:ins w:id="32" w:author="John E. Drake" w:date="2018-11-16T14:56:00Z">
        <w:r w:rsidR="0008045F">
          <w:rPr>
            <w:rFonts w:ascii="Times New Roman" w:hAnsi="Times New Roman" w:cs="Times New Roman"/>
          </w:rPr>
          <w:t>, including photosynthesis, respiration, and growth</w:t>
        </w:r>
      </w:ins>
      <w:r w:rsidR="00AF638F">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w:t>
      </w:r>
      <w:r w:rsidR="00C557CE">
        <w:rPr>
          <w:rFonts w:ascii="Times New Roman" w:hAnsi="Times New Roman" w:cs="Times New Roman"/>
        </w:rPr>
        <w:t>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w:t>
      </w:r>
      <w:r w:rsidR="00B27532">
        <w:rPr>
          <w:rFonts w:ascii="Times New Roman" w:hAnsi="Times New Roman" w:cs="Times New Roman"/>
        </w:rPr>
        <w:t xml:space="preserve"> increase in soil N availability</w:t>
      </w:r>
      <w:r w:rsidR="00B06987">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w:t>
      </w:r>
      <w:r w:rsidR="009E175D">
        <w:rPr>
          <w:rFonts w:ascii="Times New Roman" w:hAnsi="Times New Roman" w:cs="Times New Roman"/>
        </w:rPr>
        <w:t xml:space="preserve">indicated that warming </w:t>
      </w:r>
      <w:r w:rsidR="00E16B34">
        <w:rPr>
          <w:rFonts w:ascii="Times New Roman" w:hAnsi="Times New Roman" w:cs="Times New Roman"/>
        </w:rPr>
        <w:t>increase</w:t>
      </w:r>
      <w:r w:rsidR="009E175D">
        <w:rPr>
          <w:rFonts w:ascii="Times New Roman" w:hAnsi="Times New Roman" w:cs="Times New Roman"/>
        </w:rPr>
        <w:t>d</w:t>
      </w:r>
      <w:r w:rsidR="00E16B34">
        <w:rPr>
          <w:rFonts w:ascii="Times New Roman" w:hAnsi="Times New Roman" w:cs="Times New Roman"/>
        </w:rPr>
        <w:t xml:space="preserve"> allocation aboveground and </w:t>
      </w:r>
      <w:r w:rsidR="00374242" w:rsidRPr="009B00B8">
        <w:rPr>
          <w:rFonts w:ascii="Times New Roman" w:hAnsi="Times New Roman" w:cs="Times New Roman"/>
        </w:rPr>
        <w:t>reduce</w:t>
      </w:r>
      <w:r w:rsidR="009E175D">
        <w:rPr>
          <w:rFonts w:ascii="Times New Roman" w:hAnsi="Times New Roman" w:cs="Times New Roman"/>
        </w:rPr>
        <w:t>d</w:t>
      </w:r>
      <w:r w:rsidR="00374242" w:rsidRPr="009B00B8">
        <w:rPr>
          <w:rFonts w:ascii="Times New Roman" w:hAnsi="Times New Roman" w:cs="Times New Roman"/>
        </w:rPr>
        <w:t xml:space="preserv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w:t>
      </w:r>
      <w:r w:rsidR="00B27532">
        <w:rPr>
          <w:rFonts w:ascii="Times New Roman" w:hAnsi="Times New Roman" w:cs="Times New Roman"/>
        </w:rPr>
        <w:t xml:space="preserve"> (i.e., the proportion of</w:t>
      </w:r>
      <w:r w:rsidR="009E175D">
        <w:rPr>
          <w:rFonts w:ascii="Times New Roman" w:hAnsi="Times New Roman" w:cs="Times New Roman"/>
        </w:rPr>
        <w:t xml:space="preserve"> live</w:t>
      </w:r>
      <w:r w:rsidR="00B27532">
        <w:rPr>
          <w:rFonts w:ascii="Times New Roman" w:hAnsi="Times New Roman" w:cs="Times New Roman"/>
        </w:rPr>
        <w:t xml:space="preserve"> forest biomass contained in roots)</w:t>
      </w:r>
      <w:r w:rsidR="00374242" w:rsidRPr="009B00B8">
        <w:rPr>
          <w:rFonts w:ascii="Times New Roman" w:hAnsi="Times New Roman" w:cs="Times New Roman"/>
        </w:rPr>
        <w:t xml:space="preserve">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 xml:space="preserve">Meta-analyses of warming experiments generally </w:t>
      </w:r>
      <w:del w:id="33" w:author="John E. Drake" w:date="2018-11-16T14:58:00Z">
        <w:r w:rsidR="00374242" w:rsidRPr="009B00B8" w:rsidDel="0008045F">
          <w:rPr>
            <w:rFonts w:ascii="Times New Roman" w:hAnsi="Times New Roman" w:cs="Times New Roman"/>
          </w:rPr>
          <w:delText xml:space="preserve">found </w:delText>
        </w:r>
      </w:del>
      <w:ins w:id="34" w:author="John E. Drake" w:date="2018-11-16T14:58:00Z">
        <w:r w:rsidR="0008045F">
          <w:rPr>
            <w:rFonts w:ascii="Times New Roman" w:hAnsi="Times New Roman" w:cs="Times New Roman"/>
          </w:rPr>
          <w:t>find</w:t>
        </w:r>
        <w:r w:rsidR="0008045F" w:rsidRPr="009B00B8">
          <w:rPr>
            <w:rFonts w:ascii="Times New Roman" w:hAnsi="Times New Roman" w:cs="Times New Roman"/>
          </w:rPr>
          <w:t xml:space="preserve"> </w:t>
        </w:r>
      </w:ins>
      <w:r w:rsidR="00374242" w:rsidRPr="009B00B8">
        <w:rPr>
          <w:rFonts w:ascii="Times New Roman" w:hAnsi="Times New Roman" w:cs="Times New Roman"/>
        </w:rPr>
        <w:t>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53A80BB7"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{"citationID":"7SmLqPca","properties":{"formattedCitation":"{\\rtf (Mencuccini, 2003; Nemani {\\i{}et al.}, 2003; Farooq {\\i{}et al.}, 2009; Mart\\uc0\\u237{}nez\\uc0\\u8208{}Vilalta {\\i{}et al.}, 2009; Yang {\\i{}et al.}, 2018)}","plainCitation":"(Mencuccini, 2003; Nemani et al., 2003; Farooq et al., 2009; Martínez‐Vilalta et al., 2009; Yang et al., 2018)"},"citationItems":[{"id":1871,"uris":["http://zotero.org/users/4234815/items/HEF3UJS2"],"uri":["http://zotero.org/users/4234815/items/HEF3UJS2"],"itemData":{"id":1871,"type":"article-journal","title":"The ecological significance of long-distance water transport: short-term regulation, long-term acclimation and the hydraulic costs of stature across plant life forms","container-title":"Plant, Cell &amp; Environment","page":"163-182","volume":"26","issue":"1","source":"Wiley Online Library","abstract":"Plant hydraulic conductance, namely the rate of water flow inside plants per unit time and unit pressure difference, varies largely from plant to plant and under different environmental conditions. Herein the main factors affecting: (a) the scaling between whole-plant hydraulic conductance and leaf area; (b) the relationship between gas exchange at the leaf level and leaf-specific xylem hydraulic conductance; (c) the short-term physiological regulation of plant hydraulic conductance under conditions of ample soil water, and (d) the long-term structural acclimation of xylem hydraulic conductance to changes in environmental conditions are reviewed. It is shown that plant hydraulic conductance is a highly plastic character that varies as a result of multiple processes acting at several time scales. Across species ranging from coniferous and broad-leaved trees to shrubs, crop and herbaceous species, and desert subshrubs, hydraulic conductance scaled linearly with leaf area, as expected from first principles. Despite considerable convergence in the scaling of hydraulic properties, significant differences were apparent across life forms that underlie their different abilities to conduct gas exchange at the leaf level. A simple model of carbon allocation between leaves and support tissues explained the observed patterns and correctly predicted the inverse relationships with plant height. Therefore, stature appears as a fundamental factor affecting gas exchange across plant life forms. Both short-term physiological regulation and long-term structural acclimation can change the levels of hydraulic conductance significantly. Based on a meta-analysis of the existing literature, any change in environmental parameters that increases the availability of resources (either above- or below-ground) results in the long-term acclimation of a less efficient (per unit leaf area) hydraulic system.","DOI":"10.1046/j.1365-3040.2003.00991.x","ISSN":"1365-3040","shortTitle":"The ecological significance of long-distance water transport","language":"en","author":[{"family":"Mencuccini","given":"M."}],"issued":{"date-parts":[["2003",1,1]]}}},{"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A."}],"issued":{"date-parts":[["2009",3,1]]}}},{"id":2133,"uris":["http://zotero.org/users/4234815/items/2SA26PWE"],"uri":["http://zotero.org/users/4234815/items/2SA26PWE"],"itemData":{"id":2133,"type":"article-journal","title":"Hydraulic adjustment of Scots pine across Europe","container-title":"New Phytologist","page":"353-364","volume":"184","issue":"2","source":"Wiley Online Library","abstract":"• The variability of branch-level hydraulic properties was assessed across 12 Scots pine populations covering a wide range of environmental conditions, including some of the southernmost populations of the species. The aims were to relate this variability to differences in climate, and to study the potential tradeoffs between traits. • Traits measured included wood density, radial growth, xylem anatomy, sapwood- and leaf-specific hydraulic conductivity (KS and KL), vulnerability to embolism, leaf-to-sapwood area ratio (AL : AS), needle carbon isotope discrimination (Δ13C) and nitrogen content, and specific leaf area. • Between-population variability was high for most of the hydraulic traits studied, but it was directly associated with climate dryness (defined as a combination of atmospheric moisture demand and availability) only for AL : AS, KL and Δ13C. Shoot radial growth and AL : AS declined with stand development, which is consistent with a strategy to avoid exceedingly low water potentials as tree size increases. In addition, we did not find evidence at the intraspecific level of some associations between hydraulic traits that have been commonly reported across species. • The adjustment of Scots pine's hydraulic system to local climatic conditions occurred primarily through modifications of AL : AS and direct stomatal control, whereas intraspecific variation in vulnerability to embolism and leaf physiology appears to be limited.","DOI":"10.1111/j.1469-8137.2009.02954.x","ISSN":"1469-8137","language":"en","author":[{"family":"Martínez‐Vilalta","given":"J."},{"family":"Cochard","given":"H."},{"family":"Mencuccini","given":"M."},{"family":"Sterck","given":"F."},{"family":"Herrero","given":"A."},{"family":"Korhonen","given":"J. F. J."},{"family":"Llorens","given":"P."},{"family":"Nikinmaa","given":"E."},{"family":"Nolè","given":"A."},{"family":"Poyatos","given":"R."},{"family":"Ripullone","given":"F."},{"family":"Sass‐Klaassen","given":"U."},{"family":"Zweifel","given":"R."}],"issued":{"date-parts":[["2009",10,1]]}}},{"id":2130,"uris":["http://zotero.org/users/4234815/items/VLXM9MJD"],"uri":["http://zotero.org/users/4234815/items/VLXM9MJD"],"itemData":{"id":2130,"type":"article-journal","title":"Applying the Concept of Ecohydrological Equilibrium to Predict Steady State Leaf Area Index","container-title":"Journal of Advances in Modeling Earth Systems","page":"1740-1758","volume":"10","issue":"8","source":"Wiley Online Library","abstract":"Leaf area index (LAI) is a key variable in modeling terrestrial vegetation because it has a major impact on carbon and water fluxes. However, several recent intercomparisons have shown that modeled LAI differs significantly among models and between models and satellite-derived estimates. Empirical studies show that LAI is strongly related to precipitation. This observation is predicted by the ecohydrological equilibrium theory, which provides an alternative means to predict steady state LAI. We implemented this theory in a simple optimization model. We hypothesized that, when water availability is limited, plants should adjust steady state LAI and stomatal behavior to maximize net canopy carbon export, under the constraint that canopy transpiration is a fixed fraction of total precipitation. We evaluated the predicted LAI (Lopt) for Australia against ground-based observations of LAI at 135 sites and continental-scale satellite-derived estimates. For the site-level data, the root-mean-square error of predicted Lopt was 1.07 m2 m−2, similar to the root-mean-square error of a comparison of the data against 9-year mean satellite-derived LAI (Lsat) at those sites. Continentally, Lopt had an R2 of 0.7 when compared to Lsat. The predicted Lopt increased continental-wide with rising atmospheric [CO2] over 1982–2010, which agreed with satellite-derived estimations, while the predicted stomatal behavior responded differently in dry and wet regions. Our results indicate that long-term equilibrium LAI can be successfully predicted from a simple application of ecohydrological theory. We suggest that this theory could be usefully incorporated into terrestrial vegetation models to improve their predictions of LAI.","DOI":"10.1029/2017MS001169","ISSN":"1942-2466","language":"en","author":[{"family":"Yang","given":"J."},{"family":"Medlyn","given":"B. E."},{"family":"Kauwe","given":"M. G. De"},{"family":"Duursma","given":"R. A."}],"issued":{"date-parts":[["2018",8,1]]}}}],"schema":"https://github.com/citation-style-language/schema/raw/master/csl-citation.json"} </w:instrText>
      </w:r>
      <w:r w:rsidR="00461ED8">
        <w:rPr>
          <w:rFonts w:ascii="Times New Roman" w:hAnsi="Times New Roman" w:cs="Times New Roman"/>
        </w:rPr>
        <w:fldChar w:fldCharType="separate"/>
      </w:r>
      <w:r w:rsidR="0008045F" w:rsidRPr="0008045F">
        <w:rPr>
          <w:rFonts w:ascii="Times New Roman" w:hAnsi="Times New Roman" w:cs="Times New Roman"/>
          <w:szCs w:val="24"/>
        </w:rPr>
        <w:t xml:space="preserve">(Mencuccini, 2003; Nemani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2003; Farooq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Martínez‐Vilalta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Yang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461ED8">
        <w:rPr>
          <w:rFonts w:ascii="Times New Roman" w:hAnsi="Times New Roman" w:cs="Times New Roman"/>
        </w:rPr>
        <w:fldChar w:fldCharType="end"/>
      </w:r>
      <w:r w:rsidR="009E175D">
        <w:rPr>
          <w:rFonts w:ascii="Times New Roman" w:hAnsi="Times New Roman" w:cs="Times New Roman"/>
        </w:rPr>
        <w:t xml:space="preserve"> and t</w:t>
      </w:r>
      <w:r w:rsidRPr="009B00B8">
        <w:rPr>
          <w:rFonts w:ascii="Times New Roman" w:hAnsi="Times New Roman" w:cs="Times New Roman"/>
        </w:rPr>
        <w:t xml:space="preserve">he effects of drought are of particular concern </w:t>
      </w:r>
      <w:r w:rsidR="00461ED8">
        <w:rPr>
          <w:rFonts w:ascii="Times New Roman" w:hAnsi="Times New Roman" w:cs="Times New Roman"/>
        </w:rPr>
        <w:fldChar w:fldCharType="begin"/>
      </w:r>
      <w:r w:rsidR="007059F4">
        <w:rPr>
          <w:rFonts w:ascii="Times New Roman" w:hAnsi="Times New Roman" w:cs="Times New Roman"/>
        </w:rPr>
        <w:instrText xml:space="preserve"> ADDIN ZOTERO_ITEM CSL_CITATION {"citationID":"1CbzjkWr","properties":{"formattedCitation":"{\\rtf (Burke {\\i{}et al.}, 2006; Sillmann {\\i{}et al.}, 2013; Jump {\\i{}et al.}, 2017)}","plainCitation":"(Burke et al., 2006; Sillmann et al., 2013; Jump et al., 2017)"},"citationItems":[{"id":480,"uris":["http://zotero.org/users/4234815/items/P3NWUAJ6"],"uri":["http://zotero.org/users/4234815/items/P3NWUAJ6"],"itemData":{"id":480,"type":"article-journal","title":"Modeling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id":2142,"uris":["http://zotero.org/users/4234815/items/GXS27QXQ"],"uri":["http://zotero.org/users/4234815/items/GXS27QXQ"],"itemData":{"id":2142,"type":"article-journal","title":"Structural overshoot of tree growth with climate variability and the global spectrum of drought-induced forest dieback","container-title":"Global Change Biology","page":"3742-3757","volume":"23","issue":"9","source":"Wiley Online Library","abstract":"Ongoing climate change poses significant threats to plant function and distribution. Increased temperatures and altered precipitation regimes amplify drought frequency and intensity, elevating plant stress and mortality. Large-scale forest mortality events will have far-reaching impacts on carbon and hydrological cycling, biodiversity, and ecosystem services. However, biogeographical theory and global vegetation models poorly represent recent forest die-off patterns. Furthermore, as trees are sessile and long-lived, their responses to climate extremes are substantially dependent on historical factors. We show that periods of favourable climatic and management conditions that facilitate abundant tree growth can lead to structural overshoot of aboveground tree biomass due to a subsequent temporal mismatch between water demand and availability. When environmental favourability declines, increases in water and temperature stress that are protracted, rapid, or both, drive a gradient of tree structural responses that can modify forest self-thinning relationships. Responses ranging from premature leaf senescence and partial canopy dieback to whole-tree mortality reduce canopy leaf area during the stress period and for a lagged recovery window thereafter. Such temporal mismatches of water requirements from availability can occur at local to regional scales throughout a species geographical range. As climate change projections predict large future fluctuations in both wet and dry conditions, we expect forests to become increasingly structurally mismatched to water availability and thus overbuilt during more stressful episodes. By accounting for the historical context of biomass development, our approach can explain previously problematic aspects of large-scale forest mortality, such as why it can occur throughout the range of a species and yet still be locally highly variable, and why some events seem readily attributable to an ongoing drought while others do not. This refined understanding can facilitate better projections of structural overshoot responses, enabling improved prediction of changes in forest distribution and function from regional to global scales.","DOI":"10.1111/gcb.13636","ISSN":"1365-2486","language":"en","author":[{"family":"Jump","given":"Alistair S."},{"family":"Ruiz‐Benito","given":"Paloma"},{"family":"Greenwood","given":"Sarah"},{"family":"Allen","given":"Craig D."},{"family":"Kitzberger","given":"Thomas"},{"family":"Fensham","given":"Rod"},{"family":"Martínez‐Vilalta","given":"Jordi"},{"family":"Lloret","given":"Francisco"}],"issued":{"date-parts":[["2017",9,1]]}}}],"schema":"https://github.com/citation-style-language/schema/raw/master/csl-citation.json"} </w:instrText>
      </w:r>
      <w:r w:rsidR="00461ED8">
        <w:rPr>
          <w:rFonts w:ascii="Times New Roman" w:hAnsi="Times New Roman" w:cs="Times New Roman"/>
        </w:rPr>
        <w:fldChar w:fldCharType="separate"/>
      </w:r>
      <w:r w:rsidR="007059F4" w:rsidRPr="007059F4">
        <w:rPr>
          <w:rFonts w:ascii="Times New Roman" w:hAnsi="Times New Roman" w:cs="Times New Roman"/>
          <w:szCs w:val="24"/>
        </w:rPr>
        <w:t xml:space="preserve">(Burke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2006; Sillmann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2013; Jump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2017)</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w:t>
      </w:r>
      <w:r w:rsidR="00B27532">
        <w:rPr>
          <w:rFonts w:ascii="Times New Roman" w:hAnsi="Times New Roman" w:cs="Times New Roman"/>
        </w:rPr>
        <w:t>ht periods</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5C10C771"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lastRenderedPageBreak/>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006D600B">
        <w:rPr>
          <w:rFonts w:ascii="Times New Roman" w:hAnsi="Times New Roman" w:cs="Times New Roman"/>
        </w:rPr>
        <w:t xml:space="preserve">Other studies have found limited evidence for interactive effects on plant growth rates </w:t>
      </w:r>
      <w:r w:rsidR="006D600B">
        <w:rPr>
          <w:rFonts w:ascii="Times New Roman" w:hAnsi="Times New Roman" w:cs="Times New Roman"/>
        </w:rPr>
        <w:fldChar w:fldCharType="begin"/>
      </w:r>
      <w:r w:rsidR="00751EF2">
        <w:rPr>
          <w:rFonts w:ascii="Times New Roman" w:hAnsi="Times New Roman" w:cs="Times New Roman"/>
        </w:rPr>
        <w:instrText xml:space="preserve"> ADDIN ZOTERO_ITEM CSL_CITATION {"citationID":"6Q8LpQL5","properties":{"formattedCitation":"{\\rtf (Edler {\\i{}et al.}, 2015; Taeger {\\i{}et al.}, 2015)}","plainCitation":"(Edler et al., 2015; Taeger et al., 2015)"},"citationItems":[{"id":1875,"uris":["http://zotero.org/users/4234815/items/PUTVYE3F"],"uri":["http://zotero.org/users/4234815/items/PUTVYE3F"],"itemData":{"id":1875,"type":"article-journal","title":"Growth responses to elevated temperature and reduced soil moisture during early establishment of three annual weeds in four soil types","container-title":"Journal of Plant Diseases and Protection","page":"39-48","volume":"122","issue":"1","source":"Web of Science","abstract":"We investigated the effects of simulated prospective increased temperatures and reduced soil moisture during the vegetation period on the early growth of three weed species that co-occur in spring crops and are currently spreading in Europe. Potted four-species crop-weed-communities of Abutilon theophrasti, Datura stramonium, Iva xanthiifolia, and maize were exposed to warming (ambient temperature + 2.5 degrees C, treatment \"warm\") and drought (soil water potential of -0.1 to -1.5 MPa, \"dry\") versus ambient temperature (treatment \"ambient\") and a soil water potential of -0.0036 MPa (\"moist\"), in four soil types (clay, loess, peat, sand based mixtures) in greenhouse settings. We determined the performance of the weeds in terms of total biomass accumulation as well as their morphological acclimation regarding root length, leaf size and root-to-shoot ratio at various combinations of the experimental factors. Warm-dry conditions had a significant negative effect on total weed biomass and also resulted in a higher proportion of maize in total aboveground biomass. In D. stramonium, aboveground vs. belowground allocation and leaf size responded more strongly to the experimental factors than in the other two species. Total biomass values of individual plants in warm-dry conditions on average were &gt; 50%, 40 to 55%, and &lt; 40% of those in ambient-moist conditions for A. theophrasti, I. xanthiifolia, and D. stramonium, respectively. Soil and its interaction with moisture and temperature additionally had a significant effect on various traits of the weed species which highlights the importance of considering this factor when investigating plant responses to altered climate conditions.","DOI":"10.1007/BF03356529","ISSN":"1861-3829","note":"WOS:000353862700005","journalAbbreviation":"J. Plant Dis. Prot.","language":"English","author":[{"family":"Edler","given":"Barbara"},{"family":"Buerger","given":"Jana"},{"family":"Breitsameter","given":"Laura"},{"family":"Steinmann","given":"Horst-Henning"},{"family":"Isselstein","given":"Johannes"}],"issued":{"date-parts":[["2015",2]]}}},{"id":1867,"uris":["http://zotero.org/users/4234815/items/JW7WZI56"],"uri":["http://zotero.org/users/4234815/items/JW7WZI56"],"itemData":{"id":1867,"type":"article-journal","title":"Effects of temperature and drought manipulations on seedlings of Scots pine provenances","container-title":"Plant Biology","page":"361-372","volume":"17","issue":"2","source":"Wiley Online Library","abstract":"Rising temperatures and more frequent and severe climatic extremes as a consequence of climate change are expected to affect growth and distribution of tree species that are adapted to current local conditions. Species distribution models predict a considerable loss of habitats for Pinus sylvestris. These models do not consider possible intraspecific differences in response to drought and warming that could buffer those impacts. We tested 10 European provenances of P. sylvestris, from the southwestern to the central European part of the species distribution, for their response to warming and to drought using a factorial design. In this common-garden experiment the air surrounding plants was heated directly to prevent excessive soil heating, and drought manipulation, using a rain-out shelter, permitted almost natural radiation, including high light stress. Plant responses were assessed as changes in phenology, growth increment and biomass allocation. Seedlings of P. sylvestris revealed a plastic response to drought by increased taproot length and root–shoot ratios. Strongest phenotypic plasticity of root growth was found for southwestern provenances, indicating a specific drought adaptation at the cost of overall low growth of aboveground structures even under non-drought conditions. Warming had a minor effect on growth but advanced phenological development and had a contrasting effect on bud biomass and diameter increment, depending on water availability. The intraspecific variation of P. sylvestris provenances could buffer climate change impacts, although additional factors such as the adaptation to other climatic extremes have to be considered before assisted migration could become a management option.","DOI":"10.1111/plb.12245","ISSN":"1438-8677","language":"en","author":[{"family":"Taeger","given":"S."},{"family":"Sparks","given":"T. H."},{"family":"Menzel","given":"A."}],"issued":{"date-parts":[["2015",3,1]]}}}],"schema":"https://github.com/citation-style-language/schema/raw/master/csl-citation.json"} </w:instrText>
      </w:r>
      <w:r w:rsidR="006D600B">
        <w:rPr>
          <w:rFonts w:ascii="Times New Roman" w:hAnsi="Times New Roman" w:cs="Times New Roman"/>
        </w:rPr>
        <w:fldChar w:fldCharType="separate"/>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6D600B">
        <w:rPr>
          <w:rFonts w:ascii="Times New Roman" w:hAnsi="Times New Roman" w:cs="Times New Roman"/>
        </w:rPr>
        <w:fldChar w:fldCharType="end"/>
      </w:r>
      <w:r w:rsidR="00751EF2">
        <w:rPr>
          <w:rFonts w:ascii="Times New Roman" w:hAnsi="Times New Roman" w:cs="Times New Roman"/>
        </w:rPr>
        <w:t xml:space="preserve">, although there are also exceptions </w:t>
      </w:r>
      <w:r w:rsidR="00751EF2">
        <w:rPr>
          <w:rFonts w:ascii="Times New Roman" w:hAnsi="Times New Roman" w:cs="Times New Roman"/>
        </w:rPr>
        <w:fldChar w:fldCharType="begin"/>
      </w:r>
      <w:r w:rsidR="00AF16B9">
        <w:rPr>
          <w:rFonts w:ascii="Times New Roman" w:hAnsi="Times New Roman" w:cs="Times New Roman"/>
        </w:rPr>
        <w:instrText xml:space="preserve"> ADDIN ZOTERO_ITEM CSL_CITATION {"citationID":"aF1mdjXE","properties":{"formattedCitation":"{\\rtf (Munir {\\i{}et al.}, 2015; Leon-Sanchez {\\i{}et al.}, 2016)}","plainCitation":"(Munir et al., 2015; Leon-Sanchez et al., 2016)"},"citationItems":[{"id":1876,"uris":["http://zotero.org/users/4234815/items/GCH6MVLI"],"uri":["http://zotero.org/users/4234815/items/GCH6MVLI"],"itemData":{"id":1876,"type":"article-journal","title":"Carbon dioxide flux and net primary production of a boreal treed bog: Responses to warming and water-table-lowering simulations of climate change","container-title":"Biogeosciences","page":"1091-1111","volume":"12","issue":"4","source":"Web of Science","abstract":"Midlatitude treed bogs represent significant carbon (C) stocks and are highly sensitive to global climate change. In a dry continental treed bog, we compared three sites: control, recent (1-3 years; experimental) and older drained (10-13 years), with water levels at 38, 74 and 120 cm below the surface, respectively. At each site we measured carbon dioxide (CO2) fluxes and estimated tree root respiration (R-r; across hummock-hollow microtopography of the forest floor) and net primary production (NPP) of trees during the growing seasons (May to October) of 2011-2013. The CO2-C balance was calculated by adding the net CO2 exchange of the forest floor (NEff-R-r)to the NPP of the trees. From cooler and wetter 2011 to the driest and the warmest 2013, the control site was a CO2-C sink of 92, 70 and 76 g m(-2), the experimental site was a CO2-C source of 14, 57 and 135 g m(-2), and the drained site was a progressively smaller source of 26, 23 and 13 g CO2-C m(-2). The short-term drainage at the experimental site resulted in small changes in vegetation coverage and large net CO2 emissions at the microforms. In contrast, the longer-term drainage and deeper water level at the drained site resulted in the replacement of mosses with vascular plants (shrubs) on the hummocks and lichen in the hollows leading to the highest CO2 uptake at the drained hummocks and significant losses in the hollows. The tree NPP (including above-and below-ground growth and litter fall) in 2011 and 2012 was significantly higher at the drained site (92 and 83 g C m(-2)) than at the experimental (58 and 55 g C m(-2)) and control (52 and 46 g C m(-2)) sites. We also quantified the impact of climatic warming at all water table treatments by equipping additional plots with open-top chambers (OTCs) that caused a passive warming on average of similar to 1 degrees C and differential air warming of similar to 6 degrees C at midday full sun over the study years. Warming significantly enhanced shrub growth and the CO2 sink function of the drained hummocks (exceeding the cumulative respiration losses in hollows induced by the lowered water level x warming). There was an interaction of water level with warming across hummocks that resulted in the largest net CO2 uptake at the warmed drained hummocks. Thus in 2013, the warming treatment enhanced the sink function of the control site by 13 g m(-2), reduced the source function of the experimental by 10 g m(-2) and significantly enhanced the sink function of the drained site by 73 g m(-2). Therefore, drying and warming in continental bogs is expected to initially accelerate CO2-C losses via ecosystem respiration, but persistent drought and warming is expected to restore the peatland's original CO2-C sink function as a result of the shifts in vegetation composition and productivity between the microforms and increased NPP of trees over time.","DOI":"10.5194/bg-12-1091-2015","ISSN":"1726-4170","note":"WOS:000349794900012","shortTitle":"Carbon dioxide flux and net primary production of a boreal treed bog","journalAbbreviation":"Biogeosciences","language":"English","author":[{"family":"Munir","given":"T. M."},{"family":"Perkins","given":"M."},{"family":"Kaing","given":"E."},{"family":"Strack","given":"M."}],"issued":{"date-parts":[["2015"]]}}},{"id":1874,"uris":["http://zotero.org/users/4234815/items/TQQCMDRP"],"uri":["http://zotero.org/users/4234815/items/TQQCMDRP"],"itemData":{"id":1874,"type":"article-journal","title":"Photosynthesis and growth reduction with warming are driven by nonstomatal limitations in a Mediterranean semi-arid shrub","container-title":"Ecology and Evolution","page":"2725-2738","volume":"6","issue":"9","source":"Web of Science","abstract":"Whereas warming enhances plant nutrient status and photosynthesis in most terrestrial ecosystems, dryland vegetation is vulnerable to the likely increases in evapotranspiration and reductions in soil moisture caused by elevated temperatures. Any warming-induced declines in plant primary production and cover in drylands would increase erosion, land degradation, and desertification. We conducted a four-year manipulative experiment in a semi-arid Mediterranean ecosystem to evaluate the impacts of a similar to 2 degrees C warming on the photosynthesis, transpiration, leaf nutrient status, chlorophyll content, isotopic composition, biomass growth, and postsummer survival of the native shrub Helianthemum squamatum. We predicted that warmed plants would show reduced photosynthetic activity and growth, primarily due to the greater stomatal limitation imposed by faster and more severe soil drying under warming. On average, warming reduced net photosynthetic rates by 36% across the study period. Despite this strong response, warming did not affect stomatal conductance and transpiration. The reduction of peak photosynthetic rates with warming was more pronounced in a drought year than in years with near-average rainfall (75% and 25-40% reductions relative to controls, respectively), with no indications of photosynthetic acclimation to warming through time. Warmed plants had lower leaf N and P contents, delta C-13, and sparser and smaller leaves than control plants. Warming reduced shoot dry mass production by 31%. However, warmed plants were able to cope with large reductions in net photosynthesis, leaf area, and shoot biomass production without changes in postsummer survival rates. Our findings highlight the key role of nonstomatal factors (biochemical and/or nutritional) in reducing net carbon assimilation rates and growth under warming, which has important implications for projections of plant carbon balance under the warmer and drier climatic scenario predicted for drylands worldwide. Projected climate warming over the coming decades could reduce net primary production by about one-third in semi-arid gypsum shrublands dominated by H. squamatum.","DOI":"10.1002/ece3.2074","ISSN":"2045-7758","note":"WOS:000376149400008","journalAbbreviation":"Ecol. Evol.","language":"English","author":[{"family":"Leon-Sanchez","given":"Lupe"},{"family":"Nicolas","given":"Emilio"},{"family":"Nortes","given":"Pedro A."},{"family":"Maestre","given":"Fernando T."},{"family":"Querejeta","given":"Jose I."}],"issued":{"date-parts":[["2016",5]]}}}],"schema":"https://github.com/citation-style-language/schema/raw/master/csl-citation.json"} </w:instrText>
      </w:r>
      <w:r w:rsidR="00751EF2">
        <w:rPr>
          <w:rFonts w:ascii="Times New Roman" w:hAnsi="Times New Roman" w:cs="Times New Roman"/>
        </w:rPr>
        <w:fldChar w:fldCharType="separate"/>
      </w:r>
      <w:r w:rsidR="00AF16B9" w:rsidRPr="00AF16B9">
        <w:rPr>
          <w:rFonts w:ascii="Times New Roman" w:hAnsi="Times New Roman" w:cs="Times New Roman"/>
          <w:szCs w:val="24"/>
        </w:rPr>
        <w:t xml:space="preserve">(Munir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751EF2">
        <w:rPr>
          <w:rFonts w:ascii="Times New Roman" w:hAnsi="Times New Roman" w:cs="Times New Roman"/>
        </w:rPr>
        <w:fldChar w:fldCharType="end"/>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r w:rsidRPr="009B00B8">
        <w:rPr>
          <w:rFonts w:ascii="Times New Roman" w:hAnsi="Times New Roman" w:cs="Times New Roman"/>
          <w:i/>
        </w:rPr>
        <w:t xml:space="preserve">Quercus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3B3CC7B9"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 xml:space="preserve">To </w:t>
      </w:r>
      <w:r w:rsidR="00B27532">
        <w:rPr>
          <w:rFonts w:ascii="Times New Roman" w:hAnsi="Times New Roman" w:cs="Times New Roman"/>
        </w:rPr>
        <w:t>address the</w:t>
      </w:r>
      <w:r w:rsidR="009E175D">
        <w:rPr>
          <w:rFonts w:ascii="Times New Roman" w:hAnsi="Times New Roman" w:cs="Times New Roman"/>
        </w:rPr>
        <w:t>se</w:t>
      </w:r>
      <w:r w:rsidR="006E561C">
        <w:rPr>
          <w:rFonts w:ascii="Times New Roman" w:hAnsi="Times New Roman" w:cs="Times New Roman"/>
        </w:rPr>
        <w:t xml:space="preserve"> knowledge gaps </w:t>
      </w:r>
      <w:r w:rsidR="00B27532">
        <w:rPr>
          <w:rFonts w:ascii="Times New Roman" w:hAnsi="Times New Roman" w:cs="Times New Roman"/>
        </w:rPr>
        <w:t>concerning</w:t>
      </w:r>
      <w:r w:rsidR="009E175D">
        <w:rPr>
          <w:rFonts w:ascii="Times New Roman" w:hAnsi="Times New Roman" w:cs="Times New Roman"/>
        </w:rPr>
        <w:t>, temperature, water availability, and</w:t>
      </w:r>
      <w:r w:rsidR="006E561C">
        <w:rPr>
          <w:rFonts w:ascii="Times New Roman" w:hAnsi="Times New Roman" w:cs="Times New Roman"/>
        </w:rPr>
        <w:t xml:space="preserve"> </w:t>
      </w:r>
      <w:r w:rsidR="009E175D">
        <w:rPr>
          <w:rFonts w:ascii="Times New Roman" w:hAnsi="Times New Roman" w:cs="Times New Roman"/>
        </w:rPr>
        <w:t>C</w:t>
      </w:r>
      <w:r w:rsidR="006E561C">
        <w:rPr>
          <w:rFonts w:ascii="Times New Roman" w:hAnsi="Times New Roman" w:cs="Times New Roman"/>
        </w:rPr>
        <w:t xml:space="preserve"> allocation</w:t>
      </w:r>
      <w:r w:rsidR="005503C9">
        <w:rPr>
          <w:rFonts w:ascii="Times New Roman" w:hAnsi="Times New Roman" w:cs="Times New Roman"/>
        </w:rPr>
        <w:t>,</w:t>
      </w:r>
      <w:r w:rsidR="006E561C">
        <w:rPr>
          <w:rFonts w:ascii="Times New Roman" w:hAnsi="Times New Roman" w:cs="Times New Roman"/>
        </w:rPr>
        <w:t xml:space="preserve"> we studied </w:t>
      </w:r>
      <w:r w:rsidR="009E175D">
        <w:rPr>
          <w:rFonts w:ascii="Times New Roman" w:hAnsi="Times New Roman" w:cs="Times New Roman"/>
        </w:rPr>
        <w:t>C</w:t>
      </w:r>
      <w:r w:rsidR="006E561C">
        <w:rPr>
          <w:rFonts w:ascii="Times New Roman" w:hAnsi="Times New Roman" w:cs="Times New Roman"/>
        </w:rPr>
        <w:t xml:space="preserve"> a</w:t>
      </w:r>
      <w:r w:rsidR="00B27532">
        <w:rPr>
          <w:rFonts w:ascii="Times New Roman" w:hAnsi="Times New Roman" w:cs="Times New Roman"/>
        </w:rPr>
        <w:t xml:space="preserve">llocation in </w:t>
      </w:r>
      <w:del w:id="35" w:author="Peter Reich" w:date="2018-11-18T09:12:00Z">
        <w:r w:rsidR="00B27532" w:rsidDel="001C5A69">
          <w:rPr>
            <w:rFonts w:ascii="Times New Roman" w:hAnsi="Times New Roman" w:cs="Times New Roman"/>
          </w:rPr>
          <w:delText xml:space="preserve">8 to 9-meter tall </w:delText>
        </w:r>
      </w:del>
      <w:ins w:id="36" w:author="Peter Reich" w:date="2018-11-18T09:12:00Z">
        <w:r w:rsidR="001C5A69">
          <w:rPr>
            <w:rFonts w:ascii="Times New Roman" w:hAnsi="Times New Roman" w:cs="Times New Roman"/>
          </w:rPr>
          <w:t xml:space="preserve">young </w:t>
        </w:r>
      </w:ins>
      <w:r w:rsidR="00B27532">
        <w:rPr>
          <w:rFonts w:ascii="Times New Roman" w:hAnsi="Times New Roman" w:cs="Times New Roman"/>
        </w:rPr>
        <w:t>e</w:t>
      </w:r>
      <w:r w:rsidR="006E561C">
        <w:rPr>
          <w:rFonts w:ascii="Times New Roman" w:hAnsi="Times New Roman" w:cs="Times New Roman"/>
        </w:rPr>
        <w:t xml:space="preserve">ucalypt trees </w:t>
      </w:r>
      <w:ins w:id="37" w:author="Peter Reich" w:date="2018-11-18T09:12:00Z">
        <w:r w:rsidR="001C5A69">
          <w:rPr>
            <w:rFonts w:ascii="Times New Roman" w:hAnsi="Times New Roman" w:cs="Times New Roman"/>
          </w:rPr>
          <w:t xml:space="preserve">as they grew from roughly 1 to 9 meters in height </w:t>
        </w:r>
      </w:ins>
      <w:del w:id="38" w:author="Peter Reich" w:date="2018-11-18T09:12:00Z">
        <w:r w:rsidR="006E561C" w:rsidDel="001C5A69">
          <w:rPr>
            <w:rFonts w:ascii="Times New Roman" w:hAnsi="Times New Roman" w:cs="Times New Roman"/>
          </w:rPr>
          <w:delText xml:space="preserve">growing </w:delText>
        </w:r>
      </w:del>
      <w:r w:rsidR="006E561C">
        <w:rPr>
          <w:rFonts w:ascii="Times New Roman" w:hAnsi="Times New Roman" w:cs="Times New Roman"/>
        </w:rPr>
        <w:t xml:space="preserve">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w:t>
      </w:r>
      <w:del w:id="39" w:author="John E. Drake" w:date="2018-11-17T10:36:00Z">
        <w:r w:rsidR="006E561C" w:rsidDel="001054E3">
          <w:rPr>
            <w:rFonts w:ascii="Times New Roman" w:hAnsi="Times New Roman" w:cs="Times New Roman"/>
          </w:rPr>
          <w:delText>moisture supply</w:delText>
        </w:r>
      </w:del>
      <w:ins w:id="40" w:author="John E. Drake" w:date="2018-11-17T10:36:00Z">
        <w:r w:rsidR="001054E3">
          <w:rPr>
            <w:rFonts w:ascii="Times New Roman" w:hAnsi="Times New Roman" w:cs="Times New Roman"/>
          </w:rPr>
          <w:t>water availability</w:t>
        </w:r>
      </w:ins>
      <w:r w:rsidR="006E561C">
        <w:rPr>
          <w:rFonts w:ascii="Times New Roman" w:hAnsi="Times New Roman" w:cs="Times New Roman"/>
        </w:rPr>
        <w:t xml:space="preserve">. </w:t>
      </w:r>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B27532">
        <w:rPr>
          <w:rFonts w:ascii="Times New Roman" w:hAnsi="Times New Roman" w:cs="Times New Roman"/>
        </w:rPr>
        <w:t>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9E175D">
        <w:rPr>
          <w:rFonts w:ascii="Times New Roman" w:hAnsi="Times New Roman" w:cs="Times New Roman"/>
        </w:rPr>
        <w:t xml:space="preserve">. </w:t>
      </w:r>
      <w:r w:rsidR="00374242" w:rsidRPr="009B00B8">
        <w:rPr>
          <w:rFonts w:ascii="Times New Roman" w:hAnsi="Times New Roman" w:cs="Times New Roman"/>
        </w:rPr>
        <w:t>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w:t>
      </w:r>
      <w:r w:rsidR="0090685D">
        <w:rPr>
          <w:rFonts w:ascii="Times New Roman" w:hAnsi="Times New Roman" w:cs="Times New Roman"/>
        </w:rPr>
        <w:t>measurements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5E705EBB" w:rsidR="00563E99" w:rsidRPr="009B00B8" w:rsidRDefault="001C1D59" w:rsidP="0076210D">
      <w:pPr>
        <w:spacing w:before="240" w:line="360" w:lineRule="auto"/>
        <w:rPr>
          <w:rFonts w:ascii="Times New Roman" w:hAnsi="Times New Roman" w:cs="Times New Roman"/>
          <w:i/>
        </w:rPr>
      </w:pPr>
      <w:r>
        <w:rPr>
          <w:rFonts w:ascii="Times New Roman" w:hAnsi="Times New Roman" w:cs="Times New Roman"/>
          <w:i/>
        </w:rPr>
        <w:t>Site and experiment</w:t>
      </w:r>
    </w:p>
    <w:p w14:paraId="41FBA95D" w14:textId="0FEB8B5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(3.25 m in diameter, 9 m in height, volume of ~53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FB4CEB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The </w:t>
      </w:r>
      <w:r w:rsidR="001C1D59">
        <w:rPr>
          <w:rFonts w:ascii="Times New Roman" w:hAnsi="Times New Roman" w:cs="Times New Roman"/>
        </w:rPr>
        <w:t>roots</w:t>
      </w:r>
      <w:r w:rsidRPr="009B00B8">
        <w:rPr>
          <w:rFonts w:ascii="Times New Roman" w:hAnsi="Times New Roman" w:cs="Times New Roman"/>
        </w:rPr>
        <w:t xml:space="preserve"> of e</w:t>
      </w:r>
      <w:r w:rsidR="008C2121">
        <w:rPr>
          <w:rFonts w:ascii="Times New Roman" w:hAnsi="Times New Roman" w:cs="Times New Roman"/>
        </w:rPr>
        <w:t>ach tree w</w:t>
      </w:r>
      <w:r w:rsidR="001C1D59">
        <w:rPr>
          <w:rFonts w:ascii="Times New Roman" w:hAnsi="Times New Roman" w:cs="Times New Roman"/>
        </w:rPr>
        <w:t>ere</w:t>
      </w:r>
      <w:r w:rsidR="008C2121">
        <w:rPr>
          <w:rFonts w:ascii="Times New Roman" w:hAnsi="Times New Roman" w:cs="Times New Roman"/>
        </w:rPr>
        <w:t xml:space="preserve"> compartmentalized with</w:t>
      </w:r>
      <w:r w:rsidR="00E10D28">
        <w:rPr>
          <w:rFonts w:ascii="Times New Roman" w:hAnsi="Times New Roman" w:cs="Times New Roman"/>
        </w:rPr>
        <w:t xml:space="preserve"> a barrier </w:t>
      </w:r>
      <w:r w:rsidRPr="009B00B8">
        <w:rPr>
          <w:rFonts w:ascii="Times New Roman" w:hAnsi="Times New Roman" w:cs="Times New Roman"/>
        </w:rPr>
        <w:t>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w:t>
      </w:r>
      <w:r w:rsidR="001C1D59">
        <w:rPr>
          <w:rFonts w:ascii="Times New Roman" w:hAnsi="Times New Roman" w:cs="Times New Roman"/>
        </w:rPr>
        <w:t xml:space="preserve">es. However, </w:t>
      </w:r>
      <w:r w:rsidRPr="009B00B8">
        <w:rPr>
          <w:rFonts w:ascii="Times New Roman" w:hAnsi="Times New Roman" w:cs="Times New Roman"/>
        </w:rPr>
        <w:t xml:space="preserve">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1318F034"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ins w:id="41" w:author="John E. Drake" w:date="2018-11-15T13:26:00Z">
        <w:r w:rsidR="007D59F8">
          <w:rPr>
            <w:rFonts w:ascii="Times New Roman" w:hAnsi="Times New Roman" w:cs="Times New Roman"/>
          </w:rPr>
          <w:t xml:space="preserve">Thus the experiment began with small seedlings, but subsequent growth </w:t>
        </w:r>
      </w:ins>
      <w:ins w:id="42" w:author="John E. Drake" w:date="2018-11-15T13:27:00Z">
        <w:r w:rsidR="007D59F8">
          <w:rPr>
            <w:rFonts w:ascii="Times New Roman" w:hAnsi="Times New Roman" w:cs="Times New Roman"/>
          </w:rPr>
          <w:t xml:space="preserve">over the 15-month study period </w:t>
        </w:r>
      </w:ins>
      <w:ins w:id="43" w:author="John E. Drake" w:date="2018-11-15T13:26:00Z">
        <w:r w:rsidR="007D59F8">
          <w:rPr>
            <w:rFonts w:ascii="Times New Roman" w:hAnsi="Times New Roman" w:cs="Times New Roman"/>
          </w:rPr>
          <w:t>was rapid and trees quickly grew into larger size classes.</w:t>
        </w:r>
      </w:ins>
    </w:p>
    <w:p w14:paraId="240A48A7" w14:textId="63592ABF"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w:t>
      </w:r>
      <w:r w:rsidR="001C1D59">
        <w:rPr>
          <w:rFonts w:ascii="Times New Roman" w:hAnsi="Times New Roman" w:cs="Times New Roman"/>
        </w:rPr>
        <w:t>tarted on 12 December 2012 (</w:t>
      </w:r>
      <w:r w:rsidRPr="009B00B8">
        <w:rPr>
          <w:rFonts w:ascii="Times New Roman" w:hAnsi="Times New Roman" w:cs="Times New Roman"/>
        </w:rPr>
        <w:t xml:space="preserve">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001C1D59">
        <w:rPr>
          <w:rFonts w:ascii="Times New Roman" w:hAnsi="Times New Roman" w:cs="Times New Roman"/>
        </w:rPr>
        <w:t>;</w:t>
      </w:r>
      <w:r w:rsidRPr="009B00B8">
        <w:rPr>
          <w:rFonts w:ascii="Times New Roman" w:hAnsi="Times New Roman" w:cs="Times New Roman"/>
        </w:rPr>
        <w:t xml:space="preserve"> Aspinwall </w:t>
      </w:r>
      <w:r w:rsidRPr="009B00B8">
        <w:rPr>
          <w:rFonts w:ascii="Times New Roman" w:hAnsi="Times New Roman" w:cs="Times New Roman"/>
          <w:i/>
        </w:rPr>
        <w:t xml:space="preserve">et al. </w:t>
      </w:r>
      <w:r w:rsidR="001C1D59">
        <w:rPr>
          <w:rFonts w:ascii="Times New Roman" w:hAnsi="Times New Roman" w:cs="Times New Roman"/>
        </w:rPr>
        <w:t>2016</w:t>
      </w:r>
      <w:r w:rsidRPr="009B00B8">
        <w:rPr>
          <w:rFonts w:ascii="Times New Roman" w:hAnsi="Times New Roman" w:cs="Times New Roman"/>
        </w:rPr>
        <w:t xml:space="preserve">).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xml:space="preserve">) for </w:t>
      </w:r>
      <w:proofErr w:type="spellStart"/>
      <w:r w:rsidR="00D270DA">
        <w:rPr>
          <w:rFonts w:ascii="Times New Roman" w:hAnsi="Times New Roman" w:cs="Times New Roman"/>
        </w:rPr>
        <w:t>T</w:t>
      </w:r>
      <w:r w:rsidR="00D270DA">
        <w:rPr>
          <w:rFonts w:ascii="Times New Roman" w:hAnsi="Times New Roman" w:cs="Times New Roman"/>
          <w:vertAlign w:val="subscript"/>
        </w:rPr>
        <w:t>air</w:t>
      </w:r>
      <w:proofErr w:type="spellEnd"/>
      <w:r w:rsidR="00D270DA">
        <w:rPr>
          <w:rFonts w:ascii="Times New Roman" w:hAnsi="Times New Roman" w:cs="Times New Roman"/>
        </w:rPr>
        <w:t>, +</w:t>
      </w:r>
      <w:r w:rsidR="00A3659E">
        <w:rPr>
          <w:rFonts w:ascii="Times New Roman" w:hAnsi="Times New Roman" w:cs="Times New Roman"/>
        </w:rPr>
        <w:t xml:space="preserve">2.2 °C (± </w:t>
      </w:r>
      <w:proofErr w:type="spellStart"/>
      <w:r w:rsidR="00A3659E">
        <w:rPr>
          <w:rFonts w:ascii="Times New Roman" w:hAnsi="Times New Roman" w:cs="Times New Roman"/>
        </w:rPr>
        <w:t>sd</w:t>
      </w:r>
      <w:proofErr w:type="spellEnd"/>
      <w:r w:rsidR="00A3659E">
        <w:rPr>
          <w:rFonts w:ascii="Times New Roman" w:hAnsi="Times New Roman" w:cs="Times New Roman"/>
        </w:rPr>
        <w:t xml:space="preserve">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w:t>
      </w:r>
      <w:ins w:id="44" w:author="John E. Drake" w:date="2018-11-15T13:40:00Z">
        <w:r w:rsidR="00766FF2">
          <w:rPr>
            <w:rFonts w:ascii="Times New Roman" w:hAnsi="Times New Roman" w:cs="Times New Roman"/>
          </w:rPr>
          <w:t>, which we consider the control treatment</w:t>
        </w:r>
      </w:ins>
      <w:r w:rsidRPr="009B00B8">
        <w:rPr>
          <w:rFonts w:ascii="Times New Roman" w:hAnsi="Times New Roman" w:cs="Times New Roman"/>
        </w:rPr>
        <w:t xml:space="preserve">. A water exclusion treatment was applied to half of the trees on 12 February 2014, resulting in a 2x2 factorial design between the </w:t>
      </w:r>
      <w:r w:rsidRPr="009B00B8">
        <w:rPr>
          <w:rFonts w:ascii="Times New Roman" w:hAnsi="Times New Roman" w:cs="Times New Roman"/>
        </w:rPr>
        <w:lastRenderedPageBreak/>
        <w:t>experimental treatments of warming and drought (n = 3</w:t>
      </w:r>
      <w:r w:rsidR="00C54AAF">
        <w:rPr>
          <w:rFonts w:ascii="Times New Roman" w:hAnsi="Times New Roman" w:cs="Times New Roman"/>
        </w:rPr>
        <w:t>; abbreviated A-</w:t>
      </w:r>
      <w:del w:id="45" w:author="John E. Drake" w:date="2018-11-15T13:39:00Z">
        <w:r w:rsidR="00C54AAF" w:rsidDel="00766FF2">
          <w:rPr>
            <w:rFonts w:ascii="Times New Roman" w:hAnsi="Times New Roman" w:cs="Times New Roman"/>
          </w:rPr>
          <w:delText>Wet</w:delText>
        </w:r>
      </w:del>
      <w:ins w:id="46" w:author="John E. Drake" w:date="2018-11-15T13:39:00Z">
        <w:r w:rsidR="00766FF2">
          <w:rPr>
            <w:rFonts w:ascii="Times New Roman" w:hAnsi="Times New Roman" w:cs="Times New Roman"/>
          </w:rPr>
          <w:t>Con</w:t>
        </w:r>
      </w:ins>
      <w:r w:rsidR="00C54AAF">
        <w:rPr>
          <w:rFonts w:ascii="Times New Roman" w:hAnsi="Times New Roman" w:cs="Times New Roman"/>
        </w:rPr>
        <w:t>, A-Dry, W-</w:t>
      </w:r>
      <w:del w:id="47" w:author="John E. Drake" w:date="2018-11-15T13:39:00Z">
        <w:r w:rsidR="00C54AAF" w:rsidDel="00766FF2">
          <w:rPr>
            <w:rFonts w:ascii="Times New Roman" w:hAnsi="Times New Roman" w:cs="Times New Roman"/>
          </w:rPr>
          <w:delText>Wet</w:delText>
        </w:r>
      </w:del>
      <w:ins w:id="48" w:author="John E. Drake" w:date="2018-11-15T13:39:00Z">
        <w:r w:rsidR="00766FF2">
          <w:rPr>
            <w:rFonts w:ascii="Times New Roman" w:hAnsi="Times New Roman" w:cs="Times New Roman"/>
          </w:rPr>
          <w:t>Con</w:t>
        </w:r>
      </w:ins>
      <w:r w:rsidR="00C54AAF">
        <w:rPr>
          <w:rFonts w:ascii="Times New Roman" w:hAnsi="Times New Roman" w:cs="Times New Roman"/>
        </w:rPr>
        <w:t>, and W-Dry hereafter</w:t>
      </w:r>
      <w:r w:rsidRPr="009B00B8">
        <w:rPr>
          <w:rFonts w:ascii="Times New Roman" w:hAnsi="Times New Roman" w:cs="Times New Roman"/>
        </w:rPr>
        <w:t>). Trees assigned 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w:t>
      </w:r>
      <w:del w:id="49" w:author="John E. Drake" w:date="2018-11-15T16:59:00Z">
        <w:r w:rsidRPr="009B00B8" w:rsidDel="008A7C9A">
          <w:rPr>
            <w:rFonts w:ascii="Times New Roman" w:hAnsi="Times New Roman" w:cs="Times New Roman"/>
          </w:rPr>
          <w:delText>an extreme</w:delText>
        </w:r>
      </w:del>
      <w:ins w:id="50" w:author="John E. Drake" w:date="2018-11-15T16:59:00Z">
        <w:r w:rsidR="008A7C9A">
          <w:rPr>
            <w:rFonts w:ascii="Times New Roman" w:hAnsi="Times New Roman" w:cs="Times New Roman"/>
          </w:rPr>
          <w:t>a</w:t>
        </w:r>
      </w:ins>
      <w:r w:rsidRPr="009B00B8">
        <w:rPr>
          <w:rFonts w:ascii="Times New Roman" w:hAnsi="Times New Roman" w:cs="Times New Roman"/>
        </w:rPr>
        <w:t xml:space="preserve"> summer drought of nearly three months. </w:t>
      </w:r>
      <w:ins w:id="51" w:author="John E. Drake" w:date="2018-11-15T16:59:00Z">
        <w:r w:rsidR="008A7C9A">
          <w:rPr>
            <w:rFonts w:ascii="Times New Roman" w:hAnsi="Times New Roman" w:cs="Times New Roman"/>
          </w:rPr>
          <w:t>A rainfall record from 1881-2014 from this area (Australian Bureau of Meteorology station 67021</w:t>
        </w:r>
      </w:ins>
      <w:ins w:id="52" w:author="John E. Drake" w:date="2018-11-15T17:00:00Z">
        <w:r w:rsidR="008A7C9A">
          <w:rPr>
            <w:rFonts w:ascii="Times New Roman" w:hAnsi="Times New Roman" w:cs="Times New Roman"/>
          </w:rPr>
          <w:t>, station is &lt;2 km from site</w:t>
        </w:r>
      </w:ins>
      <w:ins w:id="53" w:author="John E. Drake" w:date="2018-11-15T16:59:00Z">
        <w:r w:rsidR="008A7C9A">
          <w:rPr>
            <w:rFonts w:ascii="Times New Roman" w:hAnsi="Times New Roman" w:cs="Times New Roman"/>
          </w:rPr>
          <w:t>)</w:t>
        </w:r>
      </w:ins>
      <w:ins w:id="54" w:author="John E. Drake" w:date="2018-11-15T17:00:00Z">
        <w:r w:rsidR="008A7C9A">
          <w:rPr>
            <w:rFonts w:ascii="Times New Roman" w:hAnsi="Times New Roman" w:cs="Times New Roman"/>
          </w:rPr>
          <w:t xml:space="preserve"> indicates that only three years </w:t>
        </w:r>
      </w:ins>
      <w:ins w:id="55" w:author="John E. Drake" w:date="2018-11-15T17:02:00Z">
        <w:r w:rsidR="008A7C9A">
          <w:rPr>
            <w:rFonts w:ascii="Times New Roman" w:hAnsi="Times New Roman" w:cs="Times New Roman"/>
          </w:rPr>
          <w:t xml:space="preserve">(~2% of the record) </w:t>
        </w:r>
      </w:ins>
      <w:ins w:id="56" w:author="John E. Drake" w:date="2018-11-15T17:00:00Z">
        <w:r w:rsidR="008A7C9A">
          <w:rPr>
            <w:rFonts w:ascii="Times New Roman" w:hAnsi="Times New Roman" w:cs="Times New Roman"/>
          </w:rPr>
          <w:t xml:space="preserve">had </w:t>
        </w:r>
      </w:ins>
      <w:ins w:id="57" w:author="John E. Drake" w:date="2018-11-15T17:01:00Z">
        <w:r w:rsidR="008A7C9A">
          <w:rPr>
            <w:rFonts w:ascii="Times New Roman" w:hAnsi="Times New Roman" w:cs="Times New Roman"/>
          </w:rPr>
          <w:t xml:space="preserve">&lt;20 mm </w:t>
        </w:r>
      </w:ins>
      <w:ins w:id="58" w:author="John E. Drake" w:date="2018-11-15T17:00:00Z">
        <w:r w:rsidR="008A7C9A">
          <w:rPr>
            <w:rFonts w:ascii="Times New Roman" w:hAnsi="Times New Roman" w:cs="Times New Roman"/>
          </w:rPr>
          <w:t>precipitati</w:t>
        </w:r>
      </w:ins>
      <w:ins w:id="59" w:author="John E. Drake" w:date="2018-11-15T17:01:00Z">
        <w:r w:rsidR="008A7C9A">
          <w:rPr>
            <w:rFonts w:ascii="Times New Roman" w:hAnsi="Times New Roman" w:cs="Times New Roman"/>
          </w:rPr>
          <w:t>on during the months of the drought treatment</w:t>
        </w:r>
      </w:ins>
      <w:ins w:id="60" w:author="John E. Drake" w:date="2018-11-15T17:02:00Z">
        <w:r w:rsidR="008A7C9A">
          <w:rPr>
            <w:rFonts w:ascii="Times New Roman" w:hAnsi="Times New Roman" w:cs="Times New Roman"/>
          </w:rPr>
          <w:t>, and 80% of the years had &gt;100 mm precipitation. This</w:t>
        </w:r>
      </w:ins>
      <w:ins w:id="61" w:author="John E. Drake" w:date="2018-11-15T17:03:00Z">
        <w:r w:rsidR="008A7C9A">
          <w:rPr>
            <w:rFonts w:ascii="Times New Roman" w:hAnsi="Times New Roman" w:cs="Times New Roman"/>
          </w:rPr>
          <w:t xml:space="preserve"> suggests that our drought was relatively strong, in terms of the surface water addition during these months.</w:t>
        </w:r>
      </w:ins>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4FCCD48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w:t>
      </w:r>
      <w:r w:rsidR="001C1D59">
        <w:rPr>
          <w:rFonts w:ascii="Times New Roman" w:hAnsi="Times New Roman" w:cs="Times New Roman"/>
        </w:rPr>
        <w:t xml:space="preserve"> and </w:t>
      </w:r>
      <w:r w:rsidR="001C1D59" w:rsidRPr="009B00B8">
        <w:rPr>
          <w:rFonts w:ascii="Times New Roman" w:hAnsi="Times New Roman" w:cs="Times New Roman"/>
        </w:rPr>
        <w:t>humidified</w:t>
      </w:r>
      <w:r w:rsidRPr="009B00B8">
        <w:rPr>
          <w:rFonts w:ascii="Times New Roman" w:hAnsi="Times New Roman" w:cs="Times New Roman"/>
        </w:rPr>
        <w:t xml:space="preserve"> </w:t>
      </w:r>
      <w:r w:rsidR="001C1D59">
        <w:rPr>
          <w:rFonts w:ascii="Times New Roman" w:hAnsi="Times New Roman" w:cs="Times New Roman"/>
        </w:rPr>
        <w:t>plastic bags</w:t>
      </w:r>
      <w:r w:rsidRPr="009B00B8">
        <w:rPr>
          <w:rFonts w:ascii="Times New Roman" w:hAnsi="Times New Roman" w:cs="Times New Roman"/>
        </w:rPr>
        <w:t>, placed in a dark cool box, and measured within one hour of collection in a nearby laboratory.</w:t>
      </w:r>
    </w:p>
    <w:p w14:paraId="7570449B" w14:textId="006F4EA5"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within the center of each chamber.</w:t>
      </w:r>
      <w:r w:rsidRPr="009B00B8">
        <w:rPr>
          <w:rFonts w:ascii="Times New Roman" w:hAnsi="Times New Roman" w:cs="Times New Roman"/>
        </w:rPr>
        <w:br/>
      </w:r>
      <w:r w:rsidRPr="009B00B8">
        <w:rPr>
          <w:rFonts w:ascii="Times New Roman" w:hAnsi="Times New Roman" w:cs="Times New Roman"/>
        </w:rPr>
        <w:tab/>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6469E30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w:t>
      </w:r>
      <w:r w:rsidR="0090685D">
        <w:rPr>
          <w:rFonts w:ascii="Times New Roman" w:hAnsi="Times New Roman" w:cs="Times New Roman"/>
        </w:rPr>
        <w:t>each crown</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t>
      </w:r>
      <w:r w:rsidR="0090685D">
        <w:rPr>
          <w:rFonts w:ascii="Times New Roman" w:hAnsi="Times New Roman" w:cs="Times New Roman"/>
        </w:rPr>
        <w:t xml:space="preserve">were </w:t>
      </w:r>
      <w:r w:rsidRPr="009B00B8">
        <w:rPr>
          <w:rFonts w:ascii="Times New Roman" w:hAnsi="Times New Roman" w:cs="Times New Roman"/>
        </w:rPr>
        <w:t>sealed around the stem of each tree at ~45 cm height, when the trees were ~3 m tall. Flux measu</w:t>
      </w:r>
      <w:r w:rsidR="0090685D">
        <w:rPr>
          <w:rFonts w:ascii="Times New Roman" w:hAnsi="Times New Roman" w:cs="Times New Roman"/>
        </w:rPr>
        <w:t xml:space="preserve">rements finished on 26 May 2014, when the trees </w:t>
      </w:r>
      <w:r w:rsidRPr="009B00B8">
        <w:rPr>
          <w:rFonts w:ascii="Times New Roman" w:hAnsi="Times New Roman" w:cs="Times New Roman"/>
        </w:rPr>
        <w:t>were nearly 9 m tall. We report &gt;70,000 hourly flux observations aggregated into &gt;3000 daily sums across 12 trees.</w:t>
      </w:r>
    </w:p>
    <w:p w14:paraId="0AA6C9B6" w14:textId="1C73992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del w:id="62" w:author="John E. Drake" w:date="2018-11-16T15:57:00Z">
        <w:r w:rsidR="00DA7276" w:rsidDel="001614E7">
          <w:rPr>
            <w:rFonts w:ascii="Times New Roman" w:hAnsi="Times New Roman" w:cs="Times New Roman"/>
          </w:rPr>
          <w:delText xml:space="preserve">; </w:delText>
        </w:r>
        <w:r w:rsidRPr="009B00B8" w:rsidDel="001614E7">
          <w:rPr>
            <w:rFonts w:ascii="Times New Roman" w:hAnsi="Times New Roman" w:cs="Times New Roman"/>
          </w:rPr>
          <w:delText xml:space="preserve">see Drake </w:delText>
        </w:r>
        <w:r w:rsidRPr="009B00B8" w:rsidDel="001614E7">
          <w:rPr>
            <w:rFonts w:ascii="Times New Roman" w:hAnsi="Times New Roman" w:cs="Times New Roman"/>
            <w:i/>
          </w:rPr>
          <w:delText xml:space="preserve">et al. </w:delText>
        </w:r>
        <w:r w:rsidRPr="009B00B8" w:rsidDel="001614E7">
          <w:rPr>
            <w:rFonts w:ascii="Times New Roman" w:hAnsi="Times New Roman" w:cs="Times New Roman"/>
          </w:rPr>
          <w:delText>(2016</w:delText>
        </w:r>
        <w:r w:rsidR="00243EE9" w:rsidDel="001614E7">
          <w:rPr>
            <w:rFonts w:ascii="Times New Roman" w:hAnsi="Times New Roman" w:cs="Times New Roman"/>
          </w:rPr>
          <w:delText>b</w:delText>
        </w:r>
        <w:r w:rsidRPr="009B00B8" w:rsidDel="001614E7">
          <w:rPr>
            <w:rFonts w:ascii="Times New Roman" w:hAnsi="Times New Roman" w:cs="Times New Roman"/>
          </w:rPr>
          <w:delText>) for a complete description.</w:delText>
        </w:r>
      </w:del>
      <w:ins w:id="63" w:author="John E. Drake" w:date="2018-11-16T15:57:00Z">
        <w:r w:rsidR="001614E7">
          <w:rPr>
            <w:rFonts w:ascii="Times New Roman" w:hAnsi="Times New Roman" w:cs="Times New Roman"/>
          </w:rPr>
          <w:t>.</w:t>
        </w:r>
      </w:ins>
      <w:r w:rsidRPr="009B00B8">
        <w:rPr>
          <w:rFonts w:ascii="Times New Roman" w:hAnsi="Times New Roman" w:cs="Times New Roman"/>
        </w:rPr>
        <w:t xml:space="preserve">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w:t>
      </w:r>
      <w:r w:rsidRPr="009B00B8">
        <w:rPr>
          <w:rFonts w:ascii="Times New Roman" w:hAnsi="Times New Roman" w:cs="Times New Roman"/>
        </w:rPr>
        <w:lastRenderedPageBreak/>
        <w:t>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measured</w:t>
      </w:r>
      <w:r w:rsidR="001C1D59">
        <w:rPr>
          <w:rFonts w:ascii="Times New Roman" w:hAnsi="Times New Roman" w:cs="Times New Roman"/>
        </w:rPr>
        <w:t xml:space="preserve"> at night</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3417761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r w:rsidR="00BF6605">
        <w:rPr>
          <w:rFonts w:ascii="Times New Roman" w:hAnsi="Times New Roman" w:cs="Times New Roman"/>
        </w:rPr>
        <w:t xml:space="preserve">dry </w:t>
      </w:r>
      <w:r w:rsidRPr="009B00B8">
        <w:rPr>
          <w:rFonts w:ascii="Times New Roman" w:hAnsi="Times New Roman" w:cs="Times New Roman"/>
        </w:rPr>
        <w:t>mass of all trees was measured destructively at the end of the experiment (26 May 2014)</w:t>
      </w:r>
      <w:ins w:id="64" w:author="John E. Drake" w:date="2018-11-15T13:28:00Z">
        <w:r w:rsidR="007D59F8">
          <w:rPr>
            <w:rFonts w:ascii="Times New Roman" w:hAnsi="Times New Roman" w:cs="Times New Roman"/>
          </w:rPr>
          <w:t>, 15 months after seedlings were planted</w:t>
        </w:r>
      </w:ins>
      <w:r w:rsidRPr="009B00B8">
        <w:rPr>
          <w:rFonts w:ascii="Times New Roman" w:hAnsi="Times New Roman" w:cs="Times New Roman"/>
        </w:rPr>
        <w:t>.</w:t>
      </w:r>
      <w:ins w:id="65" w:author="John E. Drake" w:date="2018-11-15T13:28:00Z">
        <w:r w:rsidR="007D59F8">
          <w:rPr>
            <w:rFonts w:ascii="Times New Roman" w:hAnsi="Times New Roman" w:cs="Times New Roman"/>
          </w:rPr>
          <w:t xml:space="preserve"> At this time, </w:t>
        </w:r>
      </w:ins>
      <w:ins w:id="66" w:author="John E. Drake" w:date="2018-11-15T13:33:00Z">
        <w:r w:rsidR="00766FF2">
          <w:rPr>
            <w:rFonts w:ascii="Times New Roman" w:hAnsi="Times New Roman" w:cs="Times New Roman"/>
          </w:rPr>
          <w:t xml:space="preserve">the trees </w:t>
        </w:r>
        <w:del w:id="67" w:author="Peter Reich" w:date="2018-11-18T09:09:00Z">
          <w:r w:rsidR="00766FF2" w:rsidDel="003F0B33">
            <w:rPr>
              <w:rFonts w:ascii="Times New Roman" w:hAnsi="Times New Roman" w:cs="Times New Roman"/>
            </w:rPr>
            <w:delText>were relatively large with</w:delText>
          </w:r>
        </w:del>
      </w:ins>
      <w:ins w:id="68" w:author="Peter Reich" w:date="2018-11-18T09:09:00Z">
        <w:r w:rsidR="003F0B33">
          <w:rPr>
            <w:rFonts w:ascii="Times New Roman" w:hAnsi="Times New Roman" w:cs="Times New Roman"/>
          </w:rPr>
          <w:t>had</w:t>
        </w:r>
      </w:ins>
      <w:ins w:id="69" w:author="John E. Drake" w:date="2018-11-15T13:28:00Z">
        <w:r w:rsidR="007D59F8">
          <w:rPr>
            <w:rFonts w:ascii="Times New Roman" w:hAnsi="Times New Roman" w:cs="Times New Roman"/>
          </w:rPr>
          <w:t xml:space="preserve"> heights of </w:t>
        </w:r>
      </w:ins>
      <w:ins w:id="70" w:author="John E. Drake" w:date="2018-11-15T13:32:00Z">
        <w:r w:rsidR="007D59F8">
          <w:rPr>
            <w:rFonts w:ascii="Times New Roman" w:hAnsi="Times New Roman" w:cs="Times New Roman"/>
          </w:rPr>
          <w:t>8.8</w:t>
        </w:r>
      </w:ins>
      <w:ins w:id="71" w:author="John E. Drake" w:date="2018-11-15T13:28:00Z">
        <w:r w:rsidR="007D59F8">
          <w:rPr>
            <w:rFonts w:ascii="Times New Roman" w:hAnsi="Times New Roman" w:cs="Times New Roman"/>
          </w:rPr>
          <w:t xml:space="preserve"> </w:t>
        </w:r>
      </w:ins>
      <w:ins w:id="72" w:author="John E. Drake" w:date="2018-11-15T13:32:00Z">
        <w:r w:rsidR="007D59F8">
          <w:rPr>
            <w:rFonts w:ascii="Times New Roman" w:hAnsi="Times New Roman" w:cs="Times New Roman"/>
          </w:rPr>
          <w:t xml:space="preserve">± 0.14 </w:t>
        </w:r>
      </w:ins>
      <w:ins w:id="73" w:author="John E. Drake" w:date="2018-11-15T13:28:00Z">
        <w:r w:rsidR="007D59F8">
          <w:rPr>
            <w:rFonts w:ascii="Times New Roman" w:hAnsi="Times New Roman" w:cs="Times New Roman"/>
          </w:rPr>
          <w:t xml:space="preserve">meters and diameters of </w:t>
        </w:r>
      </w:ins>
      <w:ins w:id="74" w:author="John E. Drake" w:date="2018-11-15T13:32:00Z">
        <w:r w:rsidR="007D59F8">
          <w:rPr>
            <w:rFonts w:ascii="Times New Roman" w:hAnsi="Times New Roman" w:cs="Times New Roman"/>
          </w:rPr>
          <w:t>6.6 ± 0.2 cm</w:t>
        </w:r>
      </w:ins>
      <w:ins w:id="75" w:author="John E. Drake" w:date="2018-11-15T13:28:00Z">
        <w:r w:rsidR="007D59F8">
          <w:rPr>
            <w:rFonts w:ascii="Times New Roman" w:hAnsi="Times New Roman" w:cs="Times New Roman"/>
          </w:rPr>
          <w:t>.</w:t>
        </w:r>
      </w:ins>
      <w:r w:rsidRPr="009B00B8">
        <w:rPr>
          <w:rFonts w:ascii="Times New Roman" w:hAnsi="Times New Roman" w:cs="Times New Roman"/>
        </w:rPr>
        <w:t xml:space="preserve">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46732E88"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w:t>
      </w:r>
      <w:ins w:id="76" w:author="John E. Drake" w:date="2018-11-17T10:44:00Z">
        <w:r w:rsidR="00914911">
          <w:rPr>
            <w:rFonts w:ascii="Times New Roman" w:hAnsi="Times New Roman" w:cs="Times New Roman"/>
          </w:rPr>
          <w:t xml:space="preserve">a single </w:t>
        </w:r>
      </w:ins>
      <w:r w:rsidRPr="009B00B8">
        <w:rPr>
          <w:rFonts w:ascii="Times New Roman" w:hAnsi="Times New Roman" w:cs="Times New Roman"/>
        </w:rPr>
        <w:t xml:space="preserve">1-cm-thick </w:t>
      </w:r>
      <w:r w:rsidR="00E67F44">
        <w:rPr>
          <w:rFonts w:ascii="Times New Roman" w:hAnsi="Times New Roman" w:cs="Times New Roman"/>
        </w:rPr>
        <w:t>cross-section</w:t>
      </w:r>
      <w:del w:id="77" w:author="John E. Drake" w:date="2018-11-17T10:44:00Z">
        <w:r w:rsidR="00E67F44" w:rsidDel="00914911">
          <w:rPr>
            <w:rFonts w:ascii="Times New Roman" w:hAnsi="Times New Roman" w:cs="Times New Roman"/>
          </w:rPr>
          <w:delText>s</w:delText>
        </w:r>
      </w:del>
      <w:r w:rsidR="00E67F44">
        <w:rPr>
          <w:rFonts w:ascii="Times New Roman" w:hAnsi="Times New Roman" w:cs="Times New Roman"/>
        </w:rPr>
        <w:t xml:space="preserve"> (</w:t>
      </w:r>
      <w:r w:rsidRPr="009B00B8">
        <w:rPr>
          <w:rFonts w:ascii="Times New Roman" w:hAnsi="Times New Roman" w:cs="Times New Roman"/>
        </w:rPr>
        <w:t>cookie</w:t>
      </w:r>
      <w:del w:id="78" w:author="John E. Drake" w:date="2018-11-17T10:44:00Z">
        <w:r w:rsidRPr="009B00B8" w:rsidDel="00914911">
          <w:rPr>
            <w:rFonts w:ascii="Times New Roman" w:hAnsi="Times New Roman" w:cs="Times New Roman"/>
          </w:rPr>
          <w:delText>s</w:delText>
        </w:r>
      </w:del>
      <w:r w:rsidR="00E67F44">
        <w:rPr>
          <w:rFonts w:ascii="Times New Roman" w:hAnsi="Times New Roman" w:cs="Times New Roman"/>
        </w:rPr>
        <w:t>)</w:t>
      </w:r>
      <w:r w:rsidRPr="009B00B8">
        <w:rPr>
          <w:rFonts w:ascii="Times New Roman" w:hAnsi="Times New Roman" w:cs="Times New Roman"/>
        </w:rPr>
        <w:t xml:space="preserve"> </w:t>
      </w:r>
      <w:del w:id="79" w:author="John E. Drake" w:date="2018-11-17T10:44:00Z">
        <w:r w:rsidRPr="009B00B8" w:rsidDel="00914911">
          <w:rPr>
            <w:rFonts w:ascii="Times New Roman" w:hAnsi="Times New Roman" w:cs="Times New Roman"/>
          </w:rPr>
          <w:delText xml:space="preserve">were </w:delText>
        </w:r>
      </w:del>
      <w:ins w:id="80" w:author="John E. Drake" w:date="2018-11-17T10:44:00Z">
        <w:r w:rsidR="00914911">
          <w:rPr>
            <w:rFonts w:ascii="Times New Roman" w:hAnsi="Times New Roman" w:cs="Times New Roman"/>
          </w:rPr>
          <w:t>was</w:t>
        </w:r>
        <w:r w:rsidR="00914911" w:rsidRPr="009B00B8">
          <w:rPr>
            <w:rFonts w:ascii="Times New Roman" w:hAnsi="Times New Roman" w:cs="Times New Roman"/>
          </w:rPr>
          <w:t xml:space="preserve"> </w:t>
        </w:r>
      </w:ins>
      <w:r w:rsidRPr="009B00B8">
        <w:rPr>
          <w:rFonts w:ascii="Times New Roman" w:hAnsi="Times New Roman" w:cs="Times New Roman"/>
        </w:rPr>
        <w:t>sampled for bark depth, wood density, and bark density</w:t>
      </w:r>
      <w:r w:rsidR="001C1D59">
        <w:rPr>
          <w:rFonts w:ascii="Times New Roman" w:hAnsi="Times New Roman" w:cs="Times New Roman"/>
        </w:rPr>
        <w:t xml:space="preserve"> at</w:t>
      </w:r>
      <w:r w:rsidRPr="009B00B8">
        <w:rPr>
          <w:rFonts w:ascii="Times New Roman" w:hAnsi="Times New Roman" w:cs="Times New Roman"/>
        </w:rPr>
        <w:t xml:space="preserve">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(log</w:t>
      </w:r>
      <w:r w:rsidRPr="009B00B8">
        <w:rPr>
          <w:rFonts w:ascii="Times New Roman" w:hAnsi="Times New Roman" w:cs="Times New Roman"/>
          <w:vertAlign w:val="subscript"/>
        </w:rPr>
        <w:t>10</w:t>
      </w:r>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t>
      </w:r>
      <w:ins w:id="81" w:author="John E. Drake" w:date="2018-11-17T10:46:00Z">
        <w:r w:rsidR="00914911">
          <w:rPr>
            <w:rFonts w:ascii="Times New Roman" w:hAnsi="Times New Roman" w:cs="Times New Roman"/>
          </w:rPr>
          <w:t xml:space="preserve">The reduction in density with increasing stem diameter reflected increasing densities in the upper layers of the tree crowns. </w:t>
        </w:r>
      </w:ins>
      <w:r w:rsidRPr="009B00B8">
        <w:rPr>
          <w:rFonts w:ascii="Times New Roman" w:hAnsi="Times New Roman" w:cs="Times New Roman"/>
        </w:rPr>
        <w:t xml:space="preserve">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3F848C33"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w:t>
      </w:r>
      <w:r w:rsidR="00CF3585">
        <w:rPr>
          <w:rFonts w:ascii="Times New Roman" w:hAnsi="Times New Roman" w:cs="Times New Roman"/>
        </w:rPr>
        <w:t xml:space="preserve"> (</w:t>
      </w:r>
      <w:r w:rsidR="00374242" w:rsidRPr="009B00B8">
        <w:rPr>
          <w:rFonts w:ascii="Times New Roman" w:hAnsi="Times New Roman" w:cs="Times New Roman"/>
        </w:rPr>
        <w:t>eight samples per chamber</w:t>
      </w:r>
      <w:r w:rsidR="00CF3585">
        <w:rPr>
          <w:rFonts w:ascii="Times New Roman" w:hAnsi="Times New Roman" w:cs="Times New Roman"/>
        </w:rPr>
        <w:t>)</w:t>
      </w:r>
      <w:r w:rsidR="00374242" w:rsidRPr="009B00B8">
        <w:rPr>
          <w:rFonts w:ascii="Times New Roman" w:hAnsi="Times New Roman" w:cs="Times New Roman"/>
        </w:rPr>
        <w:t>.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w:t>
      </w:r>
      <w:ins w:id="82" w:author="John E. Drake" w:date="2018-11-17T10:48:00Z">
        <w:r w:rsidR="00914911">
          <w:rPr>
            <w:rFonts w:ascii="Times New Roman" w:hAnsi="Times New Roman" w:cs="Times New Roman"/>
          </w:rPr>
          <w:t xml:space="preserve">in the soil </w:t>
        </w:r>
      </w:ins>
      <w:r w:rsidR="00BF6605">
        <w:rPr>
          <w:rFonts w:ascii="Times New Roman" w:hAnsi="Times New Roman" w:cs="Times New Roman"/>
        </w:rPr>
        <w:t>(g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7BDFD322" w:rsidR="00563E99" w:rsidRPr="001614E7"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w:t>
      </w:r>
      <w:r w:rsidRPr="009B00B8">
        <w:rPr>
          <w:rFonts w:ascii="Times New Roman" w:hAnsi="Times New Roman" w:cs="Times New Roman"/>
        </w:rPr>
        <w:lastRenderedPageBreak/>
        <w:t>steel sieves. Roots were collected by hand, washed, sorted into two size categories (2-10 mm, &gt; 10 mm diameter), and weighed after drying at 70 °C.</w:t>
      </w:r>
      <w:r w:rsidR="001614E7">
        <w:rPr>
          <w:rFonts w:ascii="Times New Roman" w:hAnsi="Times New Roman" w:cs="Times New Roman"/>
        </w:rPr>
        <w:t xml:space="preserve"> </w:t>
      </w:r>
      <w:ins w:id="83" w:author="John E. Drake" w:date="2018-11-16T15:51:00Z">
        <w:r w:rsidR="001614E7">
          <w:rPr>
            <w:rFonts w:ascii="Times New Roman" w:hAnsi="Times New Roman" w:cs="Times New Roman"/>
          </w:rPr>
          <w:t>During the excavation, several small roots (~1 cm</w:t>
        </w:r>
      </w:ins>
      <w:ins w:id="84" w:author="Peter Reich" w:date="2018-11-18T09:09:00Z">
        <w:r w:rsidR="001C5A69">
          <w:rPr>
            <w:rFonts w:ascii="Times New Roman" w:hAnsi="Times New Roman" w:cs="Times New Roman"/>
          </w:rPr>
          <w:t xml:space="preserve"> diameter</w:t>
        </w:r>
      </w:ins>
      <w:ins w:id="85" w:author="John E. Drake" w:date="2018-11-16T15:51:00Z">
        <w:r w:rsidR="001614E7">
          <w:rPr>
            <w:rFonts w:ascii="Times New Roman" w:hAnsi="Times New Roman" w:cs="Times New Roman"/>
          </w:rPr>
          <w:t>) were observed to have penetrated through the hard layer and into deeper soil (</w:t>
        </w:r>
      </w:ins>
      <w:ins w:id="86" w:author="John E. Drake" w:date="2018-11-16T15:52:00Z">
        <w:r w:rsidR="001614E7">
          <w:rPr>
            <w:rFonts w:ascii="Times New Roman" w:hAnsi="Times New Roman" w:cs="Times New Roman"/>
          </w:rPr>
          <w:t xml:space="preserve">Drake, </w:t>
        </w:r>
        <w:r w:rsidR="001614E7">
          <w:rPr>
            <w:rFonts w:ascii="Times New Roman" w:hAnsi="Times New Roman" w:cs="Times New Roman"/>
            <w:i/>
          </w:rPr>
          <w:t>personal observation</w:t>
        </w:r>
        <w:r w:rsidR="001614E7">
          <w:rPr>
            <w:rFonts w:ascii="Times New Roman" w:hAnsi="Times New Roman" w:cs="Times New Roman"/>
          </w:rPr>
          <w:t>).</w:t>
        </w:r>
      </w:ins>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730EEEB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w:t>
      </w:r>
      <w:ins w:id="87" w:author="John E. Drake" w:date="2018-11-17T10:52:00Z">
        <w:r w:rsidR="00914911">
          <w:rPr>
            <w:rFonts w:ascii="Times New Roman" w:hAnsi="Times New Roman" w:cs="Times New Roman"/>
          </w:rPr>
          <w:t xml:space="preserve">. The paragraphs below describe the methodologies for each component in detail. </w:t>
        </w:r>
      </w:ins>
      <w:del w:id="88" w:author="John E. Drake" w:date="2018-11-17T10:52:00Z">
        <w:r w:rsidRPr="009B00B8" w:rsidDel="00914911">
          <w:rPr>
            <w:rFonts w:ascii="Times New Roman" w:hAnsi="Times New Roman" w:cs="Times New Roman"/>
          </w:rPr>
          <w:delText>; a</w:delText>
        </w:r>
      </w:del>
      <w:ins w:id="89" w:author="John E. Drake" w:date="2018-11-17T10:52:00Z">
        <w:r w:rsidR="00914911">
          <w:rPr>
            <w:rFonts w:ascii="Times New Roman" w:hAnsi="Times New Roman" w:cs="Times New Roman"/>
          </w:rPr>
          <w:t>A</w:t>
        </w:r>
      </w:ins>
      <w:r w:rsidRPr="009B00B8">
        <w:rPr>
          <w:rFonts w:ascii="Times New Roman" w:hAnsi="Times New Roman" w:cs="Times New Roman"/>
        </w:rPr>
        <w:t>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was estimated as the fortnightly difference in aboveground biomass plus fortnightly litterfall,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ins w:id="90" w:author="John E. Drake" w:date="2018-11-16T16:07:00Z">
        <w:r w:rsidR="00463EFA">
          <w:rPr>
            <w:rFonts w:ascii="Times New Roman" w:hAnsi="Times New Roman" w:cs="Times New Roman"/>
          </w:rPr>
          <w:t xml:space="preserve"> </w:t>
        </w:r>
        <w:commentRangeStart w:id="91"/>
        <w:r w:rsidR="00463EFA">
          <w:rPr>
            <w:rFonts w:ascii="Times New Roman" w:hAnsi="Times New Roman" w:cs="Times New Roman"/>
          </w:rPr>
          <w:t xml:space="preserve">Allocation </w:t>
        </w:r>
      </w:ins>
      <w:commentRangeEnd w:id="91"/>
      <w:r w:rsidR="001C5A69">
        <w:rPr>
          <w:rStyle w:val="CommentReference"/>
        </w:rPr>
        <w:commentReference w:id="91"/>
      </w:r>
      <w:ins w:id="92" w:author="John E. Drake" w:date="2018-11-16T16:07:00Z">
        <w:r w:rsidR="00463EFA">
          <w:rPr>
            <w:rFonts w:ascii="Times New Roman" w:hAnsi="Times New Roman" w:cs="Times New Roman"/>
          </w:rPr>
          <w:t xml:space="preserve">to reproduction was not </w:t>
        </w:r>
      </w:ins>
      <w:ins w:id="93" w:author="Peter Reich" w:date="2018-11-18T09:10:00Z">
        <w:r w:rsidR="001C5A69">
          <w:rPr>
            <w:rFonts w:ascii="Times New Roman" w:hAnsi="Times New Roman" w:cs="Times New Roman"/>
          </w:rPr>
          <w:t xml:space="preserve">explicitly measured, but can be considered zero </w:t>
        </w:r>
      </w:ins>
      <w:ins w:id="94" w:author="John E. Drake" w:date="2018-11-16T16:07:00Z">
        <w:del w:id="95" w:author="Peter Reich" w:date="2018-11-18T09:10:00Z">
          <w:r w:rsidR="00463EFA" w:rsidDel="001C5A69">
            <w:rPr>
              <w:rFonts w:ascii="Times New Roman" w:hAnsi="Times New Roman" w:cs="Times New Roman"/>
            </w:rPr>
            <w:delText xml:space="preserve">quantified, </w:delText>
          </w:r>
        </w:del>
        <w:r w:rsidR="00463EFA">
          <w:rPr>
            <w:rFonts w:ascii="Times New Roman" w:hAnsi="Times New Roman" w:cs="Times New Roman"/>
          </w:rPr>
          <w:t xml:space="preserve">as these trees did not </w:t>
        </w:r>
      </w:ins>
      <w:ins w:id="96" w:author="John E. Drake" w:date="2018-11-16T16:08:00Z">
        <w:r w:rsidR="00463EFA">
          <w:rPr>
            <w:rFonts w:ascii="Times New Roman" w:hAnsi="Times New Roman" w:cs="Times New Roman"/>
          </w:rPr>
          <w:t>produce any reproductive structures</w:t>
        </w:r>
      </w:ins>
      <w:ins w:id="97" w:author="John E. Drake" w:date="2018-11-16T16:07:00Z">
        <w:r w:rsidR="00463EFA">
          <w:rPr>
            <w:rFonts w:ascii="Times New Roman" w:hAnsi="Times New Roman" w:cs="Times New Roman"/>
          </w:rPr>
          <w:t>.</w:t>
        </w:r>
      </w:ins>
    </w:p>
    <w:p w14:paraId="4CBCE8F6" w14:textId="595B609C"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ins w:id="98" w:author="John E. Drake" w:date="2018-11-17T10:54:00Z">
        <w:r w:rsidR="00D7068F">
          <w:rPr>
            <w:rFonts w:ascii="Times New Roman" w:hAnsi="Times New Roman" w:cs="Times New Roman"/>
          </w:rPr>
          <w:t xml:space="preserve"> This approach assumes that the wood and bark density did not change through time in this experiment.</w:t>
        </w:r>
      </w:ins>
    </w:p>
    <w:p w14:paraId="0642056E" w14:textId="5AF4E3A2"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An allometric relationship was developed to predict branch wood mass from branch</w:t>
      </w:r>
      <w:r w:rsidR="00CF3585">
        <w:rPr>
          <w:rFonts w:ascii="Times New Roman" w:hAnsi="Times New Roman" w:cs="Times New Roman"/>
        </w:rPr>
        <w:t xml:space="preserve"> diameter</w:t>
      </w:r>
      <w:ins w:id="99" w:author="John E. Drake" w:date="2018-11-16T16:04:00Z">
        <w:r w:rsidR="00C50D60">
          <w:rPr>
            <w:rFonts w:ascii="Times New Roman" w:hAnsi="Times New Roman" w:cs="Times New Roman"/>
          </w:rPr>
          <w:t xml:space="preserve">. Two branches from each experimental tree were </w:t>
        </w:r>
      </w:ins>
      <w:del w:id="100" w:author="John E. Drake" w:date="2018-11-16T16:05:00Z">
        <w:r w:rsidRPr="009B00B8" w:rsidDel="00C50D60">
          <w:rPr>
            <w:rFonts w:ascii="Times New Roman" w:hAnsi="Times New Roman" w:cs="Times New Roman"/>
          </w:rPr>
          <w:delText xml:space="preserve"> based on </w:delText>
        </w:r>
      </w:del>
      <w:r w:rsidRPr="009B00B8">
        <w:rPr>
          <w:rFonts w:ascii="Times New Roman" w:hAnsi="Times New Roman" w:cs="Times New Roman"/>
        </w:rPr>
        <w:t xml:space="preserve">destructively sampled </w:t>
      </w:r>
      <w:del w:id="101" w:author="John E. Drake" w:date="2018-11-16T16:05:00Z">
        <w:r w:rsidRPr="009B00B8" w:rsidDel="00C50D60">
          <w:rPr>
            <w:rFonts w:ascii="Times New Roman" w:hAnsi="Times New Roman" w:cs="Times New Roman"/>
          </w:rPr>
          <w:delText xml:space="preserve">branches on </w:delText>
        </w:r>
      </w:del>
      <w:ins w:id="102" w:author="John E. Drake" w:date="2018-11-16T16:05:00Z">
        <w:r w:rsidR="00C50D60">
          <w:rPr>
            <w:rFonts w:ascii="Times New Roman" w:hAnsi="Times New Roman" w:cs="Times New Roman"/>
          </w:rPr>
          <w:t>near the end of the study (</w:t>
        </w:r>
      </w:ins>
      <w:r w:rsidRPr="009B00B8">
        <w:rPr>
          <w:rFonts w:ascii="Times New Roman" w:hAnsi="Times New Roman" w:cs="Times New Roman"/>
        </w:rPr>
        <w:t>13 May 2014 and 22 May 2014</w:t>
      </w:r>
      <w:ins w:id="103" w:author="John E. Drake" w:date="2018-11-16T16:05:00Z">
        <w:r w:rsidR="00C50D60">
          <w:rPr>
            <w:rFonts w:ascii="Times New Roman" w:hAnsi="Times New Roman" w:cs="Times New Roman"/>
          </w:rPr>
          <w:t>); branch mass was strongly correlated with branch diameter</w:t>
        </w:r>
      </w:ins>
      <w:r w:rsidRPr="009B00B8">
        <w:rPr>
          <w:rFonts w:ascii="Times New Roman" w:hAnsi="Times New Roman" w:cs="Times New Roman"/>
        </w:rPr>
        <w:t xml:space="preserve">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allometry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Litterfall was collected, dried, and weighed fortnightly for each tree, although relatively few leaves fell as litter </w:t>
      </w:r>
      <w:r w:rsidRPr="009B00B8">
        <w:rPr>
          <w:rFonts w:ascii="Times New Roman" w:hAnsi="Times New Roman" w:cs="Times New Roman"/>
        </w:rPr>
        <w:lastRenderedPageBreak/>
        <w:t>(</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5BE66E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photosynthetically fixed C into components for </w:t>
      </w:r>
      <w:r w:rsidR="00893DCF">
        <w:rPr>
          <w:rFonts w:ascii="Times New Roman" w:hAnsi="Times New Roman" w:cs="Times New Roman"/>
        </w:rPr>
        <w:t>each fortnightly interval</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607FE8CA" w14:textId="77777777" w:rsidR="00CF3585" w:rsidRDefault="00374242" w:rsidP="00CF3585">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658CEE53" w:rsidR="00563E99" w:rsidRPr="009B00B8" w:rsidRDefault="00CF3585" w:rsidP="00CF3585">
      <w:pPr>
        <w:spacing w:before="240" w:after="240" w:line="360" w:lineRule="auto"/>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he residual term </w:t>
      </w:r>
      <w:r w:rsidR="009526C3">
        <w:rPr>
          <w:rFonts w:ascii="Times New Roman" w:hAnsi="Times New Roman" w:cs="Times New Roman"/>
        </w:rPr>
        <w:t>is a mass-balance calculation of</w:t>
      </w:r>
      <w:r w:rsidR="00374242"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00374242" w:rsidRPr="009B00B8">
        <w:rPr>
          <w:rFonts w:ascii="Times New Roman" w:hAnsi="Times New Roman" w:cs="Times New Roman"/>
        </w:rPr>
        <w:t xml:space="preserve"> measurement error in GPP,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and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We calculated the partitioning of GPP directly for each fortnightly interval as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/GPP, R</w:t>
      </w:r>
      <w:r w:rsidR="00374242" w:rsidRPr="009B00B8">
        <w:rPr>
          <w:rFonts w:ascii="Times New Roman" w:hAnsi="Times New Roman" w:cs="Times New Roman"/>
          <w:vertAlign w:val="subscript"/>
        </w:rPr>
        <w:t>a</w:t>
      </w:r>
      <w:r w:rsidR="00374242"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416FFDAD" w:rsidR="0031020E" w:rsidRDefault="00374242">
      <w:pPr>
        <w:spacing w:line="360" w:lineRule="auto"/>
        <w:rPr>
          <w:rFonts w:ascii="Times New Roman" w:hAnsi="Times New Roman" w:cs="Times New Roman"/>
        </w:rPr>
      </w:pPr>
      <w:r w:rsidRPr="009B00B8">
        <w:rPr>
          <w:rFonts w:ascii="Times New Roman" w:hAnsi="Times New Roman" w:cs="Times New Roman"/>
        </w:rPr>
        <w:t xml:space="preserve">Given the evidence for thermal acclimation of tissue-specific respiration rates to experimental warming in this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075A04">
        <w:rPr>
          <w:rFonts w:ascii="Times New Roman" w:hAnsi="Times New Roman" w:cs="Times New Roman"/>
        </w:rPr>
        <w:instrText xml:space="preserve"> ADDIN ZOTERO_ITEM CSL_CITATION {"citationID":"RsKk5Hf1","properties":{"formattedCitation":"{\\rtf (McCree, 1970; Tjoelker {\\i{}et al.}, 1999; Amthor, 2000; Adu\\uc0\\u8208{}Bredu &amp; Hagihara, 2003)}","plainCitation":"(McCree, 1970; Tjoelker et al., 1999;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J."}],"issued":{"date-parts":[["1970"]]},"accessed":{"date-parts":[["2017",10,13]]}}},{"id":1893,"uris":["http://zotero.org/users/4234815/items/LDDM58QF"],"uri":["http://zotero.org/users/4234815/items/LDDM58QF"],"itemData":{"id":1893,"type":"article-journal","title":"Acclimation of respiration to temperature and CO2 in seedlings of boreal tree species in relation to plant size and relative growth rate","container-title":"Global Change Biology","page":"679-691","volume":"5","issue":"6","source":"Wiley Online Library","abstract":"The role of acclimation of dark respiration to temperature and CO2 concentration and its relationship to growth are critical in determining plant response to predicted global change. We explored temperature acclimation of respiration in seedlings of tree species of the North American boreal forest. Populus tremuloides, Betula papyrifera, Larix laricina, Pinus banksiana, and Picea mariana plants were grown from seed in controlled-environments at current and elevated concentrations of CO2 (370 and 580 μmol mol–1) in combination with three temperature treatments of 18/12, 24/18, and 30/24 °C (light/dark period). Specific respiration rates of roots and shoots acclimated to temperature, damping increases in rates across growth-temperature environments compared to short-term temperature responses. Compared at a standard temperature, root and shoot respiration rates were, on average, 40% lower in plants grown at the highest compared to lowest growth temperature. Broad-leaved species had a lower degree of temperature acclimation of respiration than did the conifers. Among species and treatment combinations, rates of respiration were linearly related to size and relative growth rate, and relationships were comparable among growth environments. Specific respiration rates and whole-plant respiratory CO2 efflux as a proportion of daily net CO2 uptake increased at higher growth temperatures, but were minimally affected by CO2 concentration. Whole-plant specific respiration rates were two to three times higher in broad-leaved than coniferous species. However, compared to faster-growing broad-leaved species, slower-growing conifers lost a larger proportion of net daily CO2 uptake as respiratory CO2 efflux, especially in roots. Interspecific variation in acclimation responses of dark respiration to temperature is more important than acclimation of respiration to CO2 enrichment in modifying tree seedling growth responses to projected increases in CO2 concentration and temperature.","DOI":"10.1046/j.1365-2486.1999.00257.x","ISSN":"1365-2486","language":"en","author":[{"family":"Tjoelker","given":"MarK G."},{"family":"Oleksyn","given":"Jacek"},{"family":"Reich","given":"Peter B."}],"issued":{"date-parts":[["1999",8,1]]}}},{"id":521,"uris":["http://zotero.org/users/4234815/items/9VLJCLL7"],"uri":["http://zotero.org/users/4234815/items/9VLJCLL7"],"itemData":{"id":521,"type":"article-journal","title":"The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00893DCF">
        <w:rPr>
          <w:rFonts w:ascii="Times New Roman" w:hAnsi="Times New Roman" w:cs="Times New Roman"/>
        </w:rPr>
        <w:fldChar w:fldCharType="end"/>
      </w:r>
      <w:r w:rsidRPr="009B00B8">
        <w:rPr>
          <w:rFonts w:ascii="Times New Roman" w:hAnsi="Times New Roman" w:cs="Times New Roman"/>
        </w:rPr>
        <w:t xml:space="preserve">. </w:t>
      </w:r>
      <w:ins w:id="104" w:author="John E. Drake" w:date="2018-11-15T14:09:00Z">
        <w:r w:rsidR="001C4226">
          <w:rPr>
            <w:rFonts w:ascii="Times New Roman" w:hAnsi="Times New Roman" w:cs="Times New Roman"/>
          </w:rPr>
          <w:t>Separating growth and maintenance components of R</w:t>
        </w:r>
        <w:r w:rsidR="001C4226">
          <w:rPr>
            <w:rFonts w:ascii="Times New Roman" w:hAnsi="Times New Roman" w:cs="Times New Roman"/>
            <w:vertAlign w:val="subscript"/>
          </w:rPr>
          <w:t>a</w:t>
        </w:r>
        <w:r w:rsidR="001C4226">
          <w:rPr>
            <w:rFonts w:ascii="Times New Roman" w:hAnsi="Times New Roman" w:cs="Times New Roman"/>
          </w:rPr>
          <w:t xml:space="preserve"> is not possible in </w:t>
        </w:r>
        <w:commentRangeStart w:id="105"/>
        <w:r w:rsidR="001C4226">
          <w:rPr>
            <w:rFonts w:ascii="Times New Roman" w:hAnsi="Times New Roman" w:cs="Times New Roman"/>
          </w:rPr>
          <w:t>all C-cycle application</w:t>
        </w:r>
      </w:ins>
      <w:commentRangeEnd w:id="105"/>
      <w:r w:rsidR="001C5A69">
        <w:rPr>
          <w:rStyle w:val="CommentReference"/>
        </w:rPr>
        <w:commentReference w:id="105"/>
      </w:r>
      <w:ins w:id="106" w:author="John E. Drake" w:date="2018-11-15T14:09:00Z">
        <w:r w:rsidR="001C4226">
          <w:rPr>
            <w:rFonts w:ascii="Times New Roman" w:hAnsi="Times New Roman" w:cs="Times New Roman"/>
          </w:rPr>
          <w:t>, but is possible here with records of both growth and R</w:t>
        </w:r>
      </w:ins>
      <w:ins w:id="107" w:author="John E. Drake" w:date="2018-11-15T14:10:00Z">
        <w:r w:rsidR="001C4226">
          <w:rPr>
            <w:rFonts w:ascii="Times New Roman" w:hAnsi="Times New Roman" w:cs="Times New Roman"/>
            <w:vertAlign w:val="subscript"/>
          </w:rPr>
          <w:t>a</w:t>
        </w:r>
        <w:r w:rsidR="001C4226">
          <w:rPr>
            <w:rFonts w:ascii="Times New Roman" w:hAnsi="Times New Roman" w:cs="Times New Roman"/>
          </w:rPr>
          <w:t>.</w:t>
        </w:r>
      </w:ins>
      <w:ins w:id="108" w:author="John E. Drake" w:date="2018-11-15T14:09:00Z">
        <w:r w:rsidR="001C4226">
          <w:rPr>
            <w:rFonts w:ascii="Times New Roman" w:hAnsi="Times New Roman" w:cs="Times New Roman"/>
          </w:rPr>
          <w:t xml:space="preserve"> </w:t>
        </w:r>
      </w:ins>
      <w:r w:rsidRPr="009B00B8">
        <w:rPr>
          <w:rFonts w:ascii="Times New Roman" w:hAnsi="Times New Roman" w:cs="Times New Roman"/>
        </w:rPr>
        <w:t>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w:t>
      </w:r>
      <w:r w:rsidR="00E55308">
        <w:rPr>
          <w:rFonts w:ascii="Times New Roman" w:hAnsi="Times New Roman" w:cs="Times New Roman"/>
        </w:rPr>
        <w:t xml:space="preserve"> and relative growth rate (RGR); t</w:t>
      </w:r>
      <w:r w:rsidRPr="009B00B8">
        <w:rPr>
          <w:rFonts w:ascii="Times New Roman" w:hAnsi="Times New Roman" w:cs="Times New Roman"/>
        </w:rPr>
        <w: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3F0B33"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17681C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w:t>
      </w:r>
      <w:r w:rsidR="00527DBF">
        <w:rPr>
          <w:rFonts w:ascii="Times New Roman" w:hAnsi="Times New Roman" w:cs="Times New Roman"/>
          <w:lang w:val="en-US"/>
        </w:rPr>
        <w:lastRenderedPageBreak/>
        <w:t>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v.3.2.2 (R Development Core Team, 2012; Pinheiro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CF3585">
        <w:rPr>
          <w:rFonts w:ascii="Times New Roman" w:hAnsi="Times New Roman" w:cs="Times New Roman"/>
        </w:rPr>
        <w:t>were not longitudinal</w:t>
      </w:r>
      <w:r w:rsidR="00527DBF">
        <w:rPr>
          <w:rFonts w:ascii="Times New Roman" w:hAnsi="Times New Roman" w:cs="Times New Roman"/>
        </w:rPr>
        <w:t xml:space="preserve"> were analyzed as </w:t>
      </w:r>
      <w:r w:rsidR="00CF3585">
        <w:rPr>
          <w:rFonts w:ascii="Times New Roman" w:hAnsi="Times New Roman" w:cs="Times New Roman"/>
        </w:rPr>
        <w:t>a</w:t>
      </w:r>
      <w:r w:rsidR="00527DBF">
        <w:rPr>
          <w:rFonts w:ascii="Times New Roman" w:hAnsi="Times New Roman" w:cs="Times New Roman"/>
        </w:rPr>
        <w:t xml:space="preserve"> 2x2 ANOVA using the ‘lm’ function in R.</w:t>
      </w:r>
      <w:r w:rsidR="00CF3585">
        <w:rPr>
          <w:rFonts w:ascii="Times New Roman" w:hAnsi="Times New Roman" w:cs="Times New Roman"/>
        </w:rPr>
        <w:t xml:space="preserve"> Equation 2 was fit</w:t>
      </w:r>
      <w:r w:rsidR="00CA428E">
        <w:rPr>
          <w:rFonts w:ascii="Times New Roman" w:hAnsi="Times New Roman" w:cs="Times New Roman"/>
        </w:rPr>
        <w:t xml:space="preserve">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6C5237FC"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w:t>
      </w:r>
      <w:proofErr w:type="gramStart"/>
      <w:r w:rsidRPr="009B00B8">
        <w:rPr>
          <w:rFonts w:ascii="Times New Roman" w:hAnsi="Times New Roman" w:cs="Times New Roman"/>
        </w:rPr>
        <w:t>a</w:t>
      </w:r>
      <w:r w:rsidR="00A92EFD">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w:t>
      </w:r>
      <w:r w:rsidR="002E1881">
        <w:rPr>
          <w:rFonts w:ascii="Times New Roman" w:hAnsi="Times New Roman" w:cs="Times New Roman"/>
        </w:rPr>
        <w:t>en the</w:t>
      </w:r>
      <w:r w:rsidRPr="009B00B8">
        <w:rPr>
          <w:rFonts w:ascii="Times New Roman" w:hAnsi="Times New Roman" w:cs="Times New Roman"/>
        </w:rPr>
        <w:t xml:space="preserve">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w:t>
      </w:r>
      <w:proofErr w:type="gramStart"/>
      <w:r w:rsidR="00F87F40">
        <w:rPr>
          <w:rFonts w:ascii="Times New Roman" w:hAnsi="Times New Roman" w:cs="Times New Roman"/>
        </w:rPr>
        <w:t>a</w:t>
      </w:r>
      <w:r w:rsidR="00A92EFD">
        <w:rPr>
          <w:rFonts w:ascii="Times New Roman" w:hAnsi="Times New Roman" w:cs="Times New Roman"/>
        </w:rPr>
        <w:t>,</w:t>
      </w:r>
      <w:r w:rsidR="00F87F40">
        <w:rPr>
          <w:rFonts w:ascii="Times New Roman" w:hAnsi="Times New Roman" w:cs="Times New Roman"/>
        </w:rPr>
        <w:t>b</w:t>
      </w:r>
      <w:proofErr w:type="gramEnd"/>
      <w:r w:rsidR="00F87F40">
        <w:rPr>
          <w:rFonts w:ascii="Times New Roman" w:hAnsi="Times New Roman" w:cs="Times New Roman"/>
        </w:rPr>
        <w:t>)</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w:t>
      </w:r>
      <w:proofErr w:type="gramStart"/>
      <w:r w:rsidRPr="009B00B8">
        <w:rPr>
          <w:rFonts w:ascii="Times New Roman" w:hAnsi="Times New Roman" w:cs="Times New Roman"/>
        </w:rPr>
        <w:t>a</w:t>
      </w:r>
      <w:r w:rsidR="00011FFC">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xml:space="preserve">),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1C9E67C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increased </w:t>
      </w:r>
      <w:r w:rsidR="00E55308">
        <w:rPr>
          <w:rFonts w:ascii="Times New Roman" w:hAnsi="Times New Roman" w:cs="Times New Roman"/>
        </w:rPr>
        <w:t xml:space="preserve">photosynthetic </w:t>
      </w:r>
      <w:r w:rsidRPr="009B00B8">
        <w:rPr>
          <w:rFonts w:ascii="Times New Roman" w:hAnsi="Times New Roman" w:cs="Times New Roman"/>
        </w:rPr>
        <w:t>C uptake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w:t>
      </w:r>
      <w:proofErr w:type="gramStart"/>
      <w:r w:rsidRPr="009B00B8">
        <w:rPr>
          <w:rFonts w:ascii="Times New Roman" w:hAnsi="Times New Roman" w:cs="Times New Roman"/>
        </w:rPr>
        <w:t>a</w:t>
      </w:r>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w:t>
      </w:r>
      <w:proofErr w:type="gramStart"/>
      <w:r w:rsidRPr="009B00B8">
        <w:rPr>
          <w:rFonts w:ascii="Times New Roman" w:hAnsi="Times New Roman" w:cs="Times New Roman"/>
        </w:rPr>
        <w:t>a</w:t>
      </w:r>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 xml:space="preserve">eaf area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60D386F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w:t>
      </w:r>
      <w:proofErr w:type="gramStart"/>
      <w:r w:rsidRPr="009B00B8">
        <w:rPr>
          <w:rFonts w:ascii="Times New Roman" w:hAnsi="Times New Roman" w:cs="Times New Roman"/>
        </w:rPr>
        <w:t>b</w:t>
      </w:r>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29ADD131"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Final </w:t>
      </w:r>
      <w:r w:rsidR="00E55308">
        <w:rPr>
          <w:rFonts w:ascii="Times New Roman" w:hAnsi="Times New Roman" w:cs="Times New Roman"/>
          <w:i/>
        </w:rPr>
        <w:t>harvest</w:t>
      </w:r>
    </w:p>
    <w:p w14:paraId="4FD7A47E" w14:textId="6439CD2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did not </w:t>
      </w:r>
      <w:ins w:id="109" w:author="John E. Drake" w:date="2018-11-17T10:26:00Z">
        <w:r w:rsidR="00794231">
          <w:rPr>
            <w:rFonts w:ascii="Times New Roman" w:hAnsi="Times New Roman" w:cs="Times New Roman"/>
          </w:rPr>
          <w:t xml:space="preserve">significantly </w:t>
        </w:r>
      </w:ins>
      <w:r w:rsidR="00853CC5">
        <w:rPr>
          <w:rFonts w:ascii="Times New Roman" w:hAnsi="Times New Roman" w:cs="Times New Roman"/>
        </w:rPr>
        <w:t>differ between</w:t>
      </w:r>
      <w:r w:rsidR="002E1881">
        <w:rPr>
          <w:rFonts w:ascii="Times New Roman" w:hAnsi="Times New Roman" w:cs="Times New Roman"/>
        </w:rPr>
        <w:t xml:space="preserve"> </w:t>
      </w:r>
      <w:r w:rsidRPr="009B00B8">
        <w:rPr>
          <w:rFonts w:ascii="Times New Roman" w:hAnsi="Times New Roman" w:cs="Times New Roman"/>
        </w:rPr>
        <w:t xml:space="preserve">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proofErr w:type="gramStart"/>
      <w:r w:rsidR="00A92EFD">
        <w:rPr>
          <w:rFonts w:ascii="Times New Roman" w:hAnsi="Times New Roman" w:cs="Times New Roman"/>
        </w:rPr>
        <w:t>a,b</w:t>
      </w:r>
      <w:proofErr w:type="gramEnd"/>
      <w:r w:rsidRPr="009B00B8">
        <w:rPr>
          <w:rFonts w:ascii="Times New Roman" w:hAnsi="Times New Roman" w:cs="Times New Roman"/>
        </w:rPr>
        <w:t>)</w:t>
      </w:r>
      <w:r w:rsidR="00A92EFD">
        <w:rPr>
          <w:rFonts w:ascii="Times New Roman" w:hAnsi="Times New Roman" w:cs="Times New Roman"/>
        </w:rPr>
        <w:t>. The difference in stem volume between ambient and warmed trees (Fig. 1d) was apparent in 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xml:space="preserve">. The only biomass component that was affected by the experimental treatments at harvest was fine root biomass, for which there was a significant </w:t>
      </w:r>
      <w:r w:rsidRPr="009B00B8">
        <w:rPr>
          <w:rFonts w:ascii="Times New Roman" w:hAnsi="Times New Roman" w:cs="Times New Roman"/>
        </w:rPr>
        <w:lastRenderedPageBreak/>
        <w:t>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t>
      </w:r>
      <w:ins w:id="110" w:author="John E. Drake" w:date="2018-11-15T13:41:00Z">
        <w:r w:rsidR="00766FF2">
          <w:rPr>
            <w:rFonts w:ascii="Times New Roman" w:hAnsi="Times New Roman" w:cs="Times New Roman"/>
          </w:rPr>
          <w:t>Con</w:t>
        </w:r>
      </w:ins>
      <w:del w:id="111" w:author="John E. Drake" w:date="2018-11-15T13:41:00Z">
        <w:r w:rsidRPr="009B00B8" w:rsidDel="00766FF2">
          <w:rPr>
            <w:rFonts w:ascii="Times New Roman" w:hAnsi="Times New Roman" w:cs="Times New Roman"/>
          </w:rPr>
          <w:delText>Wet</w:delText>
        </w:r>
      </w:del>
      <w:r w:rsidRPr="009B00B8">
        <w:rPr>
          <w:rFonts w:ascii="Times New Roman" w:hAnsi="Times New Roman" w:cs="Times New Roman"/>
        </w:rPr>
        <w:t xml:space="preserve"> trees, while the W-Dry trees had slightly lower fine root biomass than the W-</w:t>
      </w:r>
      <w:del w:id="112" w:author="John E. Drake" w:date="2018-11-15T13:41:00Z">
        <w:r w:rsidRPr="009B00B8" w:rsidDel="00766FF2">
          <w:rPr>
            <w:rFonts w:ascii="Times New Roman" w:hAnsi="Times New Roman" w:cs="Times New Roman"/>
          </w:rPr>
          <w:delText xml:space="preserve">Wet </w:delText>
        </w:r>
      </w:del>
      <w:ins w:id="113" w:author="John E. Drake" w:date="2018-11-15T13:41:00Z">
        <w:r w:rsidR="00766FF2">
          <w:rPr>
            <w:rFonts w:ascii="Times New Roman" w:hAnsi="Times New Roman" w:cs="Times New Roman"/>
          </w:rPr>
          <w:t>Con</w:t>
        </w:r>
        <w:r w:rsidR="00766FF2" w:rsidRPr="009B00B8">
          <w:rPr>
            <w:rFonts w:ascii="Times New Roman" w:hAnsi="Times New Roman" w:cs="Times New Roman"/>
          </w:rPr>
          <w:t xml:space="preserve"> </w:t>
        </w:r>
      </w:ins>
      <w:r w:rsidRPr="009B00B8">
        <w:rPr>
          <w:rFonts w:ascii="Times New Roman" w:hAnsi="Times New Roman" w:cs="Times New Roman"/>
        </w:rPr>
        <w:t>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&lt; 0.</w:t>
      </w:r>
      <w:r w:rsidR="002E1881">
        <w:rPr>
          <w:rFonts w:ascii="Times New Roman" w:hAnsi="Times New Roman" w:cs="Times New Roman"/>
        </w:rPr>
        <w:t>0</w:t>
      </w:r>
      <w:r w:rsidR="009F2D88">
        <w:rPr>
          <w:rFonts w:ascii="Times New Roman" w:hAnsi="Times New Roman" w:cs="Times New Roman"/>
        </w:rPr>
        <w:t xml:space="preserve">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050E8A5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t>
      </w:r>
      <w:del w:id="114" w:author="John E. Drake" w:date="2018-11-15T13:41:00Z">
        <w:r w:rsidRPr="009B00B8" w:rsidDel="00766FF2">
          <w:rPr>
            <w:rFonts w:ascii="Times New Roman" w:hAnsi="Times New Roman" w:cs="Times New Roman"/>
          </w:rPr>
          <w:delText xml:space="preserve">wet </w:delText>
        </w:r>
      </w:del>
      <w:ins w:id="115" w:author="John E. Drake" w:date="2018-11-15T13:41:00Z">
        <w:r w:rsidR="00766FF2">
          <w:rPr>
            <w:rFonts w:ascii="Times New Roman" w:hAnsi="Times New Roman" w:cs="Times New Roman"/>
          </w:rPr>
          <w:t>control</w:t>
        </w:r>
        <w:r w:rsidR="00766FF2" w:rsidRPr="009B00B8">
          <w:rPr>
            <w:rFonts w:ascii="Times New Roman" w:hAnsi="Times New Roman" w:cs="Times New Roman"/>
          </w:rPr>
          <w:t xml:space="preserve"> </w:t>
        </w:r>
      </w:ins>
      <w:r w:rsidRPr="009B00B8">
        <w:rPr>
          <w:rFonts w:ascii="Times New Roman" w:hAnsi="Times New Roman" w:cs="Times New Roman"/>
        </w:rPr>
        <w:t xml:space="preserve">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w:t>
      </w:r>
      <w:proofErr w:type="gramStart"/>
      <w:r w:rsidRPr="009B00B8">
        <w:rPr>
          <w:rFonts w:ascii="Times New Roman" w:hAnsi="Times New Roman" w:cs="Times New Roman"/>
        </w:rPr>
        <w:t>a</w:t>
      </w:r>
      <w:r w:rsidR="0099765B">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F00D2E9" w:rsidR="001901AA" w:rsidRDefault="00750826">
      <w:pPr>
        <w:spacing w:line="360" w:lineRule="auto"/>
        <w:rPr>
          <w:rFonts w:ascii="Times New Roman" w:hAnsi="Times New Roman" w:cs="Times New Roman"/>
        </w:rPr>
      </w:pPr>
      <w:r>
        <w:rPr>
          <w:rFonts w:ascii="Times New Roman" w:hAnsi="Times New Roman" w:cs="Times New Roman"/>
        </w:rPr>
        <w:t>We c</w:t>
      </w:r>
      <w:r w:rsidR="00374242" w:rsidRPr="009B00B8">
        <w:rPr>
          <w:rFonts w:ascii="Times New Roman" w:hAnsi="Times New Roman" w:cs="Times New Roman"/>
        </w:rPr>
        <w:t>ombin</w:t>
      </w:r>
      <w:r>
        <w:rPr>
          <w:rFonts w:ascii="Times New Roman" w:hAnsi="Times New Roman" w:cs="Times New Roman"/>
        </w:rPr>
        <w:t>ed</w:t>
      </w:r>
      <w:r w:rsidR="00374242" w:rsidRPr="009B00B8">
        <w:rPr>
          <w:rFonts w:ascii="Times New Roman" w:hAnsi="Times New Roman" w:cs="Times New Roman"/>
        </w:rPr>
        <w:t xml:space="preserve"> growth and respiratory measurements </w:t>
      </w:r>
      <w:r w:rsidR="00414649">
        <w:rPr>
          <w:rFonts w:ascii="Times New Roman" w:hAnsi="Times New Roman" w:cs="Times New Roman"/>
        </w:rPr>
        <w:t>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Pr>
          <w:rFonts w:ascii="Times New Roman" w:hAnsi="Times New Roman" w:cs="Times New Roman"/>
        </w:rPr>
        <w:t xml:space="preserve"> observed at the </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370C80E4"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r>
        <w:rPr>
          <w:rFonts w:ascii="Times New Roman" w:hAnsi="Times New Roman" w:cs="Times New Roman"/>
        </w:rPr>
        <w:t>gC</w:t>
      </w:r>
      <w:proofErr w:type="spellEnd"/>
      <w:r>
        <w:rPr>
          <w:rFonts w:ascii="Times New Roman" w:hAnsi="Times New Roman" w:cs="Times New Roman"/>
        </w:rPr>
        <w:t xml:space="preserve">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645C127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flux measurements.</w:t>
      </w:r>
      <w:ins w:id="116" w:author="John E. Drake" w:date="2018-11-17T10:17:00Z">
        <w:r w:rsidR="00D1687C">
          <w:rPr>
            <w:rFonts w:ascii="Times New Roman" w:hAnsi="Times New Roman" w:cs="Times New Roman"/>
          </w:rPr>
          <w:t xml:space="preserve"> </w:t>
        </w:r>
        <w:commentRangeStart w:id="117"/>
        <w:r w:rsidR="00D1687C">
          <w:rPr>
            <w:rFonts w:ascii="Times New Roman" w:hAnsi="Times New Roman" w:cs="Times New Roman"/>
          </w:rPr>
          <w:t>This was the first study to directly measure allocation changes of relatively large</w:t>
        </w:r>
        <w:del w:id="118" w:author="Peter Reich" w:date="2018-11-18T09:14:00Z">
          <w:r w:rsidR="00D1687C" w:rsidDel="00032572">
            <w:rPr>
              <w:rFonts w:ascii="Times New Roman" w:hAnsi="Times New Roman" w:cs="Times New Roman"/>
            </w:rPr>
            <w:delText xml:space="preserve"> </w:delText>
          </w:r>
        </w:del>
      </w:ins>
      <w:ins w:id="119" w:author="Peter Reich" w:date="2018-11-18T09:14:00Z">
        <w:r w:rsidR="00032572">
          <w:rPr>
            <w:rFonts w:ascii="Times New Roman" w:hAnsi="Times New Roman" w:cs="Times New Roman"/>
          </w:rPr>
          <w:t xml:space="preserve"> individuals </w:t>
        </w:r>
      </w:ins>
      <w:ins w:id="120" w:author="John E. Drake" w:date="2018-11-17T10:17:00Z">
        <w:r w:rsidR="00D1687C">
          <w:rPr>
            <w:rFonts w:ascii="Times New Roman" w:hAnsi="Times New Roman" w:cs="Times New Roman"/>
          </w:rPr>
          <w:t>(</w:t>
        </w:r>
      </w:ins>
      <w:ins w:id="121" w:author="Peter Reich" w:date="2018-11-18T09:14:00Z">
        <w:r w:rsidR="00032572">
          <w:rPr>
            <w:rFonts w:ascii="Times New Roman" w:hAnsi="Times New Roman" w:cs="Times New Roman"/>
          </w:rPr>
          <w:t>as large as 9</w:t>
        </w:r>
      </w:ins>
      <w:ins w:id="122" w:author="John E. Drake" w:date="2018-11-17T10:17:00Z">
        <w:del w:id="123" w:author="Peter Reich" w:date="2018-11-18T09:14:00Z">
          <w:r w:rsidR="00D1687C" w:rsidDel="00032572">
            <w:rPr>
              <w:rFonts w:ascii="Times New Roman" w:hAnsi="Times New Roman" w:cs="Times New Roman"/>
            </w:rPr>
            <w:delText>&gt;8</w:delText>
          </w:r>
        </w:del>
        <w:r w:rsidR="00D1687C">
          <w:rPr>
            <w:rFonts w:ascii="Times New Roman" w:hAnsi="Times New Roman" w:cs="Times New Roman"/>
          </w:rPr>
          <w:t xml:space="preserve"> meters tall) trees in an ecologically-relevant field setting</w:t>
        </w:r>
      </w:ins>
      <w:ins w:id="124" w:author="John E. Drake" w:date="2018-11-17T10:18:00Z">
        <w:r w:rsidR="00D1687C">
          <w:rPr>
            <w:rFonts w:ascii="Times New Roman" w:hAnsi="Times New Roman" w:cs="Times New Roman"/>
          </w:rPr>
          <w:t xml:space="preserve"> with detailed and continuous measurements</w:t>
        </w:r>
      </w:ins>
      <w:ins w:id="125" w:author="John E. Drake" w:date="2018-11-17T10:17:00Z">
        <w:r w:rsidR="00D1687C">
          <w:rPr>
            <w:rFonts w:ascii="Times New Roman" w:hAnsi="Times New Roman" w:cs="Times New Roman"/>
          </w:rPr>
          <w:t>.</w:t>
        </w:r>
      </w:ins>
      <w:r w:rsidRPr="009B00B8">
        <w:rPr>
          <w:rFonts w:ascii="Times New Roman" w:hAnsi="Times New Roman" w:cs="Times New Roman"/>
        </w:rPr>
        <w:t xml:space="preserve"> </w:t>
      </w:r>
      <w:commentRangeEnd w:id="117"/>
      <w:r w:rsidR="00D1687C">
        <w:rPr>
          <w:rStyle w:val="CommentReference"/>
        </w:rPr>
        <w:commentReference w:id="117"/>
      </w:r>
      <w:ins w:id="126" w:author="Peter Reich" w:date="2018-11-18T09:14:00Z">
        <w:r w:rsidR="00032572">
          <w:rPr>
            <w:rFonts w:ascii="Times New Roman" w:hAnsi="Times New Roman" w:cs="Times New Roman"/>
          </w:rPr>
          <w:t>Althoug</w:t>
        </w:r>
      </w:ins>
      <w:ins w:id="127" w:author="Peter Reich" w:date="2018-11-18T09:15:00Z">
        <w:r w:rsidR="004E24DF">
          <w:rPr>
            <w:rFonts w:ascii="Times New Roman" w:hAnsi="Times New Roman" w:cs="Times New Roman"/>
          </w:rPr>
          <w:t>h</w:t>
        </w:r>
      </w:ins>
      <w:ins w:id="128" w:author="Peter Reich" w:date="2018-11-18T09:14:00Z">
        <w:r w:rsidR="00032572">
          <w:rPr>
            <w:rFonts w:ascii="Times New Roman" w:hAnsi="Times New Roman" w:cs="Times New Roman"/>
          </w:rPr>
          <w:t xml:space="preserve"> much smaller than ma</w:t>
        </w:r>
      </w:ins>
      <w:ins w:id="129" w:author="Peter Reich" w:date="2018-11-18T09:15:00Z">
        <w:r w:rsidR="00032572">
          <w:rPr>
            <w:rFonts w:ascii="Times New Roman" w:hAnsi="Times New Roman" w:cs="Times New Roman"/>
          </w:rPr>
          <w:t xml:space="preserve">ture trees, the individuals in our experiment were much larger than those used in the vast majority of </w:t>
        </w:r>
        <w:r w:rsidR="004E24DF">
          <w:rPr>
            <w:rFonts w:ascii="Times New Roman" w:hAnsi="Times New Roman" w:cs="Times New Roman"/>
          </w:rPr>
          <w:t xml:space="preserve">manipulative field experiments involving climate </w:t>
        </w:r>
        <w:proofErr w:type="spellStart"/>
        <w:r w:rsidR="004E24DF">
          <w:rPr>
            <w:rFonts w:ascii="Times New Roman" w:hAnsi="Times New Roman" w:cs="Times New Roman"/>
          </w:rPr>
          <w:t xml:space="preserve">warming.  </w:t>
        </w:r>
      </w:ins>
      <w:proofErr w:type="spellEnd"/>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w:t>
      </w:r>
      <w:r w:rsidR="00C86FA6">
        <w:rPr>
          <w:rFonts w:ascii="Times New Roman" w:hAnsi="Times New Roman" w:cs="Times New Roman"/>
        </w:rPr>
        <w:t xml:space="preserve">m </w:t>
      </w:r>
      <w:r w:rsidR="00923D4E">
        <w:rPr>
          <w:rFonts w:ascii="Times New Roman" w:hAnsi="Times New Roman" w:cs="Times New Roman"/>
        </w:rPr>
        <w:t xml:space="preserve">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00C86FA6">
        <w:rPr>
          <w:rFonts w:ascii="Times New Roman" w:hAnsi="Times New Roman" w:cs="Times New Roman"/>
        </w:rPr>
        <w:t xml:space="preserve"> were no interaction</w:t>
      </w:r>
      <w:r w:rsidRPr="009B00B8">
        <w:rPr>
          <w:rFonts w:ascii="Times New Roman" w:hAnsi="Times New Roman" w:cs="Times New Roman"/>
        </w:rPr>
        <w:t xml:space="preserve">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76664085"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Melillo </w:t>
      </w:r>
      <w:r w:rsidRPr="009B00B8">
        <w:rPr>
          <w:rFonts w:ascii="Times New Roman" w:hAnsi="Times New Roman" w:cs="Times New Roman"/>
          <w:i/>
        </w:rPr>
        <w:t>et al</w:t>
      </w:r>
      <w:r w:rsidRPr="009B00B8">
        <w:rPr>
          <w:rFonts w:ascii="Times New Roman" w:hAnsi="Times New Roman" w:cs="Times New Roman"/>
        </w:rPr>
        <w:t>., 2002, 2011) that attributed this effect to a warming-induced stimulation of soil nutrient availabili</w:t>
      </w:r>
      <w:r w:rsidR="009F572C">
        <w:rPr>
          <w:rFonts w:ascii="Times New Roman" w:hAnsi="Times New Roman" w:cs="Times New Roman"/>
        </w:rPr>
        <w:t>ty</w:t>
      </w:r>
      <w:r w:rsidRPr="009B00B8">
        <w:rPr>
          <w:rFonts w:ascii="Times New Roman" w:hAnsi="Times New Roman" w:cs="Times New Roman"/>
        </w:rPr>
        <w:t>.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F572C">
        <w:rPr>
          <w:rFonts w:ascii="Times New Roman" w:hAnsi="Times New Roman" w:cs="Times New Roman"/>
        </w:rPr>
        <w:t>. Th</w:t>
      </w:r>
      <w:r w:rsidR="009C5D79">
        <w:rPr>
          <w:rFonts w:ascii="Times New Roman" w:hAnsi="Times New Roman" w:cs="Times New Roman"/>
        </w:rPr>
        <w:t xml:space="preserve">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46B93FFD" w14:textId="71C9A08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w:t>
      </w:r>
      <w:r>
        <w:rPr>
          <w:rFonts w:ascii="Times New Roman" w:hAnsi="Times New Roman" w:cs="Times New Roman"/>
        </w:rPr>
        <w:lastRenderedPageBreak/>
        <w:t xml:space="preserve">an ontogenetic effect on belowground allocation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{"citationID":"avuoqcj4el","properties":{"formattedCitation":"{\\rtf (Mokany {\\i{}et al.}, 2006)}","plainCitation":"(Mokany et al., 2006)"},"citationItems":[{"id":1973,"uris":["http://zotero.org/users/4234815/items/Z92KXGJG"],"uri":["http://zotero.org/users/4234815/items/Z92KXGJG"],"itemData":{"id":1973,"type":"article-journal","title":"Critical analysis of root : shoot ratios in terrestrial biomes","container-title":"Global Change Biology","page":"84-96","volume":"12","issue":"1","source":"Wiley Online Library","abstract":"One of the most common descriptors of the relationship between root and shoot biomass is the root : shoot ratio, which has become a core method for estimating root biomass from the more easily measured shoot biomass. Previous reviews have examined root : shoot ratio data, but have only considered particular vegetation types and have not always critically reviewed the data used. Reliable root : shoot ratios are needed for a wide range of vegetation types in order to improve the accuracy of root biomass estimates, including those required for estimating the effects of land management and land use change in National Greenhouse Gas Inventories. This study reviewed root : shoot ratios in terrestrial biomes. A key facet of our analysis was a critical methodological review, through which unreliable data were identified and omitted on the basis of specific criteria. Of the 786 root : shoot ratio observations collated, 62% were omitted because of inadequate or unverifiable root sampling methods. When only the reliable data were examined, root : shoot ratios were found to be negatively related to shoot biomass, mean annual precipitation, mean annual temperature, forest stand age, and forest stand height. Although a single allometric equation derived in this study reliably predicted root biomass from shoot biomass for forests and woodlands, in general, the use of vegetation-specific root : shoot ratios were found to be a more accurate method for predicting root biomass. When the root : shoot ratio data collated here were applied to an analysis of the global carbon budget, there was a 50% increase in estimated global root carbon stock, and a 12% increase in estimated total carbon stock of terrestrial vegetation. The use of the vegetation-specific root : shoot ratios presented in this study is likely to substantially improve the accuracy of root biomass estimates for purposes such as carbon accounting and for studies of ecosystem dynamics.","DOI":"10.1111/j.1365-2486.2005.001043.x","ISSN":"1365-2486","shortTitle":"Critical analysis of root","language":"en","author":[{"family":"Mokany","given":"Karel"},{"family":"Raison","given":"R. John"},{"family":"Prokushkin","given":"Anatoly S."}],"issued":{"date-parts":[["2006",1,1]]}}}],"schema":"https://github.com/citation-style-language/schema/raw/master/csl-citation.json"}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(Mokany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fldChar w:fldCharType="end"/>
      </w:r>
      <w:r>
        <w:rPr>
          <w:rFonts w:ascii="Times New Roman" w:hAnsi="Times New Roman" w:cs="Times New Roman"/>
        </w:rPr>
        <w:t xml:space="preserve">, although we hesitate to infer allocation directly from root to shoot ratios </w:t>
      </w:r>
      <w:r>
        <w:rPr>
          <w:rFonts w:ascii="Times New Roman" w:hAnsi="Times New Roman" w:cs="Times New Roman"/>
        </w:rPr>
        <w:fldChar w:fldCharType="begin"/>
      </w:r>
      <w:r>
        <w:rPr>
          <w:rFonts w:ascii="Times New Roman" w:hAnsi="Times New Roman" w:cs="Times New Roman"/>
        </w:rPr>
        <w:instrText xml:space="preserve"> ADDIN ZOTERO_ITEM CSL_CITATION {"citationID":"anuldfpvpu","properties":{"formattedCitation":"{\\rtf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fldChar w:fldCharType="end"/>
      </w:r>
      <w:r>
        <w:rPr>
          <w:rFonts w:ascii="Times New Roman" w:hAnsi="Times New Roman" w:cs="Times New Roman"/>
        </w:rPr>
        <w:t xml:space="preserve">. In this experiment, the allocation terms (e.g., </w:t>
      </w:r>
      <w:proofErr w:type="spellStart"/>
      <w:r>
        <w:rPr>
          <w:rFonts w:ascii="Times New Roman" w:hAnsi="Times New Roman" w:cs="Times New Roman"/>
        </w:rPr>
        <w:t>NPP</w:t>
      </w:r>
      <w:r>
        <w:rPr>
          <w:rFonts w:ascii="Times New Roman" w:hAnsi="Times New Roman" w:cs="Times New Roman"/>
          <w:vertAlign w:val="subscript"/>
        </w:rPr>
        <w:t>a</w:t>
      </w:r>
      <w:proofErr w:type="spellEnd"/>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47C41B2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CC496DC"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Pr>
          <w:rFonts w:ascii="Times New Roman" w:hAnsi="Times New Roman" w:cs="Times New Roman"/>
        </w:rPr>
        <w:fldChar w:fldCharType="begin"/>
      </w:r>
      <w:r w:rsidR="002D5913">
        <w:rPr>
          <w:rFonts w:ascii="Times New Roman" w:hAnsi="Times New Roman" w:cs="Times New Roman"/>
        </w:rPr>
        <w:instrText xml:space="preserve"> ADDIN ZOTERO_ITEM CSL_CITATION {"citationID":"tV6Lok7b","properties":{"formattedCitation":"{\\rtf (Tjoelker {\\i{}et al.}, 1998; Kirschbaum, 2011; Drake {\\i{}et al.}, 2017)}","plainCitation":"(Tjoelker et al., 1998; Kirschbaum, 2011; Drake et al., 2017)"},"citationItems":[{"id":1953,"uris":["http://zotero.org/users/4234815/items/JJJUJUHX"],"uri":["http://zotero.org/users/4234815/items/JJJUJUHX"],"itemData":{"id":1953,"type":"article-journal","title":"Temperature and ontogeny mediate growth response to elevated CO2 in seedlings of five boreal tree species","container-title":"The New Phytologist","page":"197-210","volume":"140","issue":"2","source":"Cambridge Core","abstract":"We tested the extent to which growth responses to elevated carbon\ndioxide (CO2) are temperature-dependent and\nchange through early seedling ontogeny among boreal tree species of contrasting\nrelative growth rates (rgr).\nPopulus tremuloides Michx, Betula papyrifera Marsh, Larix\nlaricina (Du Roi) K. Koch, Pinus banksiana Lamb.,\nand Picea mariana (Mill.) B.S.P. were grown from seeds for 3 months\nin controlled-environment chambers at two\nCO2 concentrations (370 and 580 μmol mol−1)\nand five temperature regimes of 18/12, 21/15, 24/18, 27/21\nand\n30/24°C (light/dark). Growth increases in response to CO2\nenrichment were minimal at the lowest temperature\nand maximal at 21/15°C for the three conifers and at 24/18°C\nor higher for the two broadleaved species,\ncorresponding with differences in optimal temperatures for growth. In both\nCO2 treatments, rgr among species\nand temperatures correlated positively with leaf area ratio (lar)\n(r[ges ]0·90, P&lt;0·0001). However, at\na given lar,\nrgr was higher in elevated CO2, owing to enhanced whole-plant\nnet assimilation rate. On average in all species\nand temperatures at a common plant mass, CO2 enrichment increased\nrgr (9%) through higher whole-plant net\nassimilation rate (22%), despite declines in lar in high CO2\n(11%). Reductions in lar are thus an important\nfeedback mechanism reducing positive plant growth responses to CO2.\nProportional allocation of dry mass to roots\ndid not vary between CO2 treatments. Early in the experiment,\nproportional increases in plant dry mass in elevated\nCO2 were larger in faster-growing Populus tremuloides\nand B. papyrifera than in the slower-growing conifers.\nHowever, growth increases in response to CO2 enrichment fell\nwith time for broadleaved species and increased\nfor the conifers. With increasing plant size over time, compensatory adjustments\nto CO2 enrichment in the factors\nthat determine rgr, such as lar, were much larger in\nbroadleaves than in conifers. Thus, the hypothesis that\nfaster-growing species are more responsive to elevated CO2 was\nnot supported, given contrasting patterns of\ngrowth response to CO2 with increasing plant size and age.","ISSN":"1469-8137, 0028-646X","language":"en","author":[{"family":"Tjoelker","given":"M. G."},{"family":"Oleksyn","given":"J."},{"family":"Reich","given":"P. B."}],"issued":{"date-parts":[["1998",10]]}}},{"id":1325,"uris":["http://zotero.org/users/4234815/items/7QUAPJEI"],"uri":["http://zotero.org/users/4234815/items/7QUAPJEI"],"itemData":{"id":1325,"type":"article-journal","title":"Does Enhanced Photosynthesis Enhance Growth? Lessons Learned from CO2 Enrichment Studies","container-title":"Plant Physiology","page":"117-124","volume":"155","issue":"1","source":"www.plantphysiol.org","abstract":"Plants typically convert only 2% to 4% of the available energy in radiation into new plant growth. This low efficiency has provided an impetus for trying to genetically manipulate plants in order to achieve greater efficiencies. But to what extent can increased photosynthesis be expected to increase","DOI":"10.1104/pp.110.166819","ISSN":"0032-0889, 1532-2548","note":"PMID: 21088226","shortTitle":"Does Enhanced Photosynthesis Enhance Growth?","language":"en","author":[{"family":"Kirschbaum","given":"Miko U. F."}],"issued":{"date-parts":[["2011",1,1]]}}},{"id":917,"uris":["http://zotero.org/users/4234815/items/SYV4WXKU"],"uri":["http://zotero.org/users/4234815/items/SYV4WXKU"],"itemData":{"id":917,"type":"article-journal","title":"A common thermal niche among geographically diverse populations of the widely distributed tree species Eucalyptus tereticornis: No evidence for adaptation to climate-of-origin","container-title":"Global Change Biology","page":"5069-5082","volume":"23","issue":"12","source":"Wiley Online Library","abstract":"Impacts of climate warming depend on the degree to which plants are constrained by adaptation to their climate-of-origin or exhibit broad climatic suitability. We grew cool-origin, central and warm-origin provenances of Eucalyptus tereticornis in an array of common temperature environments from 18 to 35.5°C to determine if this widely distributed tree species consists of geographically contrasting provenances with differentiated and narrow thermal niches, or if provenances share a common thermal niche. The temperature responses of photosynthesis, respiration, and growth were equivalent across the three provenances, reflecting a common thermal niche despite a 2,200 km geographic distance and 13°C difference in mean annual temperature at seed origin. The temperature dependence of growth was primarily mediated by changes in leaf area per unit plant mass, photosynthesis, and whole-plant respiration. Thermal acclimation of leaf, stem, and root respiration moderated the increase in respiration with temperature, but acclimation was constrained at high temperatures. We conclude that this species consists of provenances that are not differentiated in their thermal responses, thus rejecting our hypothesis of adaptation to climate-of-origin and suggesting a shared thermal niche. In addition, growth declines with warming above the temperature optima were driven by reductions in whole-plant leaf area and increased respiratory carbon losses. The impacts of climate warming will nonetheless vary across the geographic range of this and other such species, depending primarily on each provenance's climate position on the temperature response curves for photosynthesis, respiration, and growth.","DOI":"10.1111/gcb.13771","ISSN":"1365-2486","shortTitle":"A common thermal niche among geographically diverse populations of the widely distributed tree species Eucalyptus tereticornis","journalAbbreviation":"Glob Change Biol","language":"en","author":[{"family":"Drake","given":"John E."},{"family":"Vårhammar","given":"Angelica"},{"family":"Kumarathunge","given":"Dushan"},{"family":"Medlyn","given":"Belinda E."},{"family":"Pfautsch","given":"Sebastian"},{"family":"Reich","given":"Peter B."},{"family":"Tissue","given":"David T."},{"family":"Ghannoum","given":"Oula"},{"family":"Tjoelker","given":"Mark G."}],"issued":{"date-parts":[["2017",12,1]]}}}],"schema":"https://github.com/citation-style-language/schema/raw/master/csl-citation.json"} </w:instrText>
      </w:r>
      <w:r w:rsidR="002D5913">
        <w:rPr>
          <w:rFonts w:ascii="Times New Roman" w:hAnsi="Times New Roman" w:cs="Times New Roman"/>
        </w:rPr>
        <w:fldChar w:fldCharType="separate"/>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fldChar w:fldCharType="end"/>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lastRenderedPageBreak/>
        <w:t>Effects of drought on C allocation</w:t>
      </w:r>
    </w:p>
    <w:p w14:paraId="7C845911" w14:textId="6C5C2981" w:rsidR="002D5913" w:rsidRDefault="00374242">
      <w:pPr>
        <w:spacing w:line="360" w:lineRule="auto"/>
        <w:rPr>
          <w:rFonts w:ascii="Times New Roman" w:hAnsi="Times New Roman" w:cs="Times New Roman"/>
        </w:rPr>
      </w:pPr>
      <w:r w:rsidRPr="009B00B8">
        <w:rPr>
          <w:rFonts w:ascii="Times New Roman" w:hAnsi="Times New Roman" w:cs="Times New Roman"/>
        </w:rPr>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w:t>
      </w:r>
      <w:r w:rsidR="00B26258">
        <w:rPr>
          <w:rFonts w:ascii="Times New Roman" w:hAnsi="Times New Roman" w:cs="Times New Roman"/>
        </w:rPr>
        <w:t>is speculative process</w:t>
      </w:r>
      <w:r w:rsidR="00B376B3">
        <w:rPr>
          <w:rFonts w:ascii="Times New Roman" w:hAnsi="Times New Roman" w:cs="Times New Roman"/>
        </w:rPr>
        <w:t xml:space="preserve"> may explain the observed interaction between warming and drought on root mass ratio (Fig. 3b).</w:t>
      </w:r>
    </w:p>
    <w:p w14:paraId="124D4EBD" w14:textId="0EC6A73F"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Leaf predawn water potential dec</w:t>
      </w:r>
      <w:r w:rsidR="00E55308">
        <w:rPr>
          <w:rFonts w:ascii="Times New Roman" w:hAnsi="Times New Roman" w:cs="Times New Roman"/>
        </w:rPr>
        <w:t>lined to only approximately -0.5</w:t>
      </w:r>
      <w:r w:rsidR="002059F3">
        <w:rPr>
          <w:rFonts w:ascii="Times New Roman" w:hAnsi="Times New Roman" w:cs="Times New Roman"/>
        </w:rPr>
        <w:t xml:space="preserve">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ins w:id="130" w:author="John E. Drake" w:date="2018-11-15T17:05:00Z">
        <w:r w:rsidR="00D50D49">
          <w:rPr>
            <w:rFonts w:ascii="Times New Roman" w:hAnsi="Times New Roman" w:cs="Times New Roman"/>
          </w:rPr>
          <w:t xml:space="preserve">Thus, while we successfully implemented a drought that dried the soils from the surface to 1-m-depth, the trees successfully avoided acute physiological drought stress by reducing growth and transpiration rates while also acquiring deeper soil water, particularly from 1-2 m depth. </w:t>
        </w:r>
      </w:ins>
      <w:r w:rsidR="00686295">
        <w:rPr>
          <w:rFonts w:ascii="Times New Roman" w:hAnsi="Times New Roman" w:cs="Times New Roman"/>
        </w:rPr>
        <w:t>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FC55D3">
        <w:rPr>
          <w:rFonts w:ascii="Times New Roman" w:hAnsi="Times New Roman" w:cs="Times New Roman"/>
        </w:rPr>
        <w:fldChar w:fldCharType="begin"/>
      </w:r>
      <w:r w:rsidR="009475E4">
        <w:rPr>
          <w:rFonts w:ascii="Times New Roman" w:hAnsi="Times New Roman" w:cs="Times New Roman"/>
        </w:rPr>
        <w:instrText xml:space="preserve"> ADDIN ZOTERO_ITEM CSL_CITATION {"citationID":"a2TlwoDC","properties":{"formattedCitation":"{\\rtf (Mensforth {\\i{}et al.}, 1994; Pfautsch {\\i{}et al.}, 2011, 2015; Eamus {\\i{}et al.}, 2015; Zolfaghar {\\i{}et al.}, 2017)}","plainCitation":"(Mensforth et al., 1994; Pfautsch et al., 2011, 2015; Eamus et al., 2015; Zolfaghar et al., 2017)"},"citationItems":[{"id":571,"uris":["http://zotero.org/users/4234815/items/INJVEGH9"],"uri":["http://zotero.org/users/4234815/items/INJVEGH9"],"itemData":{"id":571,"type":"article-journal","title":"Sources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R."}],"issued":{"date-parts":[["1994",11,1]]}}},{"id":1960,"uris":["http://zotero.org/users/4234815/items/JGJJTSS2"],"uri":["http://zotero.org/users/4234815/items/JGJJTSS2"],"itemData":{"id":1960,"type":"article-journal","title":"Diurnal patterns of water use in Eucalyptus victrix indicate pronounced desiccation–rehydration cycles despite unlimited water supply","container-title":"Tree Physiology","page":"1041-1051","volume":"31","issue":"10","source":"academic.oup.com","abstract":"Abstract.  Knowledge about nocturnal transpiration (Enight) of trees is increasing and its impact on regional water and carbon balance has been recognized. Most","DOI":"10.1093/treephys/tpr082","ISSN":"0829-318X","journalAbbreviation":"Tree Physiol","language":"en","author":[{"family":"Pfautsch","given":"Sebastian"},{"family":"Keitel","given":"Claudia"},{"family":"Turnbull","given":"Tarryn L."},{"family":"Braimbridge","given":"Mike J."},{"family":"Wright","given":"Thomas E."},{"family":"Simpson","given":"Robert R."},{"family":"O'Brien","given":"Jessica A."},{"family":"Adams","given":"Mark A."}],"issued":{"date-parts":[["2011",10,1]]}}},{"id":621,"uris":["http://zotero.org/users/4234815/items/R97YBTIZ"],"uri":["http://zotero.org/users/4234815/items/R97YBTIZ"],"itemData":{"id":621,"type":"article-journal","title":"Assessing the impact of large‐scale water table modifications on riparian trees: a case study from Australia","container-title":"Ecohydrology","page":"642-651","volume":"8","issue":"4","source":"onlinelibrary.wiley.com","DOI":"10.1002/eco.1531","ISSN":"1936-0592","shortTitle":"Assessing the impact of large‐scale water table modifications on riparian trees","language":"en","author":[{"family":"Pfautsch","given":"Sebastian"},{"family":"Dodson","given":"Wade"},{"family":"Madden","given":"Sally"},{"family":"Adams","given":"Mark A."}],"issued":{"date-parts":[["2015",6,1]]}}},{"id":139,"uris":["http://zotero.org/users/4234815/items/BQ2X9FFP"],"uri":["http://zotero.org/users/4234815/items/BQ2X9FFP"],"itemData":{"id":139,"type":"article-journal","title":"Groundwater-dependent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FC55D3">
        <w:rPr>
          <w:rFonts w:ascii="Times New Roman" w:hAnsi="Times New Roman" w:cs="Times New Roman"/>
        </w:rPr>
        <w:fldChar w:fldCharType="separate"/>
      </w:r>
      <w:r w:rsidR="009475E4" w:rsidRPr="009475E4">
        <w:rPr>
          <w:rFonts w:ascii="Times New Roman" w:hAnsi="Times New Roman" w:cs="Times New Roman"/>
          <w:szCs w:val="24"/>
        </w:rPr>
        <w:t xml:space="preserve">(Mensforth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1994; Pfautsch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2011, 2015; Eamus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2015; Zolfaghar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2017)</w:t>
      </w:r>
      <w:r w:rsidR="00FC55D3">
        <w:rPr>
          <w:rFonts w:ascii="Times New Roman" w:hAnsi="Times New Roman" w:cs="Times New Roman"/>
        </w:rPr>
        <w:fldChar w:fldCharType="end"/>
      </w:r>
      <w:r w:rsidR="0036405B">
        <w:rPr>
          <w:rFonts w:ascii="Times New Roman" w:hAnsi="Times New Roman" w:cs="Times New Roman"/>
        </w:rPr>
        <w:t xml:space="preserve">. </w:t>
      </w:r>
      <w:r w:rsidR="00FC55D3">
        <w:rPr>
          <w:rFonts w:ascii="Times New Roman" w:hAnsi="Times New Roman" w:cs="Times New Roman"/>
        </w:rPr>
        <w:t xml:space="preserve">Furthermore,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demonstrated correlations between </w:t>
      </w:r>
      <w:r w:rsidR="009475E4">
        <w:rPr>
          <w:rFonts w:ascii="Times New Roman" w:hAnsi="Times New Roman" w:cs="Times New Roman"/>
        </w:rPr>
        <w:t>GPP</w:t>
      </w:r>
      <w:r w:rsidR="0036405B">
        <w:rPr>
          <w:rFonts w:ascii="Times New Roman" w:hAnsi="Times New Roman" w:cs="Times New Roman"/>
        </w:rPr>
        <w:t xml:space="preserve">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386E1FFC"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w:t>
      </w:r>
      <w:r w:rsidR="00C93E47">
        <w:rPr>
          <w:rFonts w:ascii="Times New Roman" w:hAnsi="Times New Roman" w:cs="Times New Roman"/>
        </w:rPr>
        <w:t>R</w:t>
      </w:r>
      <w:r w:rsidR="00C93E47">
        <w:rPr>
          <w:rFonts w:ascii="Times New Roman" w:hAnsi="Times New Roman" w:cs="Times New Roman"/>
          <w:vertAlign w:val="subscript"/>
        </w:rPr>
        <w:t>a</w:t>
      </w:r>
      <w:r w:rsidR="002059F3">
        <w:rPr>
          <w:rFonts w:ascii="Times New Roman" w:hAnsi="Times New Roman" w:cs="Times New Roman"/>
        </w:rPr>
        <w:t xml:space="preserve">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Our observations suggest that tree C allo</w:t>
      </w:r>
      <w:r w:rsidR="00C93E47">
        <w:rPr>
          <w:rFonts w:ascii="Times New Roman" w:hAnsi="Times New Roman" w:cs="Times New Roman"/>
        </w:rPr>
        <w:t xml:space="preserve">cation of GPP to these terms </w:t>
      </w:r>
      <w:r w:rsidR="006B3BED">
        <w:rPr>
          <w:rFonts w:ascii="Times New Roman" w:hAnsi="Times New Roman" w:cs="Times New Roman"/>
        </w:rPr>
        <w:t xml:space="preserve">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w:t>
      </w:r>
      <w:r w:rsidR="00C93E47">
        <w:rPr>
          <w:rFonts w:ascii="Times New Roman" w:hAnsi="Times New Roman" w:cs="Times New Roman"/>
        </w:rPr>
        <w:t>However when a</w:t>
      </w:r>
      <w:r w:rsidR="00DD278D">
        <w:rPr>
          <w:rFonts w:ascii="Times New Roman" w:hAnsi="Times New Roman" w:cs="Times New Roman"/>
        </w:rPr>
        <w:t xml:space="preserve">ggregated over longer time periods, our average partitioning coefficients (approximately 30% of GPP to aboveground respiration, 43% of GPP to </w:t>
      </w:r>
      <w:r w:rsidR="00DD278D">
        <w:rPr>
          <w:rFonts w:ascii="Times New Roman" w:hAnsi="Times New Roman" w:cs="Times New Roman"/>
        </w:rPr>
        <w:lastRenderedPageBreak/>
        <w:t>aboveground growth, and 27% to belowground fluxes) are comparable with values used in some ecosystem models</w:t>
      </w:r>
      <w:r w:rsidR="00D203CA">
        <w:rPr>
          <w:rFonts w:ascii="Times New Roman" w:hAnsi="Times New Roman" w:cs="Times New Roman"/>
        </w:rPr>
        <w:t xml:space="preserve"> </w:t>
      </w:r>
      <w:r w:rsidR="00D203CA">
        <w:rPr>
          <w:rFonts w:ascii="Times New Roman" w:hAnsi="Times New Roman" w:cs="Times New Roman"/>
        </w:rPr>
        <w:fldChar w:fldCharType="begin"/>
      </w:r>
      <w:r w:rsidR="00D203CA">
        <w:rPr>
          <w:rFonts w:ascii="Times New Roman" w:hAnsi="Times New Roman" w:cs="Times New Roman"/>
        </w:rPr>
        <w:instrText xml:space="preserve"> ADDIN ZOTERO_ITEM CSL_CITATION {"citationID":"a1tuqo9gv7u","properties":{"formattedCitation":"{\\rtf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D203CA">
        <w:rPr>
          <w:rFonts w:ascii="Times New Roman" w:hAnsi="Times New Roman" w:cs="Times New Roman"/>
        </w:rPr>
        <w:fldChar w:fldCharType="separate"/>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203CA">
        <w:rPr>
          <w:rFonts w:ascii="Times New Roman" w:hAnsi="Times New Roman" w:cs="Times New Roman"/>
        </w:rPr>
        <w:fldChar w:fldCharType="end"/>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presented here are also not consistent with a dynamic C partitioning scheme based on Sprengel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w:t>
      </w:r>
      <w:r w:rsidR="00C93E47">
        <w:rPr>
          <w:rFonts w:ascii="Times New Roman" w:hAnsi="Times New Roman" w:cs="Times New Roman"/>
        </w:rPr>
        <w:t xml:space="preserve"> storage in these</w:t>
      </w:r>
      <w:r w:rsidR="002C57D4">
        <w:rPr>
          <w:rFonts w:ascii="Times New Roman" w:hAnsi="Times New Roman" w:cs="Times New Roman"/>
        </w:rPr>
        <w:t xml:space="preserve">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Pr>
          <w:rFonts w:ascii="Times New Roman" w:hAnsi="Times New Roman" w:cs="Times New Roman"/>
        </w:rPr>
        <w:fldChar w:fldCharType="begin"/>
      </w:r>
      <w:r w:rsidR="00DD278D">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DD278D">
        <w:rPr>
          <w:rFonts w:ascii="Times New Roman" w:hAnsi="Times New Roman" w:cs="Times New Roman"/>
        </w:rPr>
        <w:fldChar w:fldCharType="separate"/>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fldChar w:fldCharType="end"/>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F1B3B1F"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w:t>
      </w:r>
      <w:del w:id="131" w:author="John E. Drake" w:date="2018-11-17T10:21:00Z">
        <w:r w:rsidDel="00D1687C">
          <w:rPr>
            <w:rFonts w:ascii="Times New Roman" w:hAnsi="Times New Roman" w:cs="Times New Roman"/>
          </w:rPr>
          <w:delText>detailed measurements of</w:delText>
        </w:r>
      </w:del>
      <w:ins w:id="132" w:author="John E. Drake" w:date="2018-11-17T10:21:00Z">
        <w:r w:rsidR="00D1687C">
          <w:rPr>
            <w:rFonts w:ascii="Times New Roman" w:hAnsi="Times New Roman" w:cs="Times New Roman"/>
          </w:rPr>
          <w:t>a novel combination of</w:t>
        </w:r>
      </w:ins>
      <w:r>
        <w:rPr>
          <w:rFonts w:ascii="Times New Roman" w:hAnsi="Times New Roman" w:cs="Times New Roman"/>
        </w:rPr>
        <w:t xml:space="preserve"> growth and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effects of warming and drought on the C allocation of</w:t>
      </w:r>
      <w:ins w:id="133" w:author="Peter Reich" w:date="2018-11-18T09:16:00Z">
        <w:r w:rsidR="003F59E0">
          <w:rPr>
            <w:rFonts w:ascii="Times New Roman" w:hAnsi="Times New Roman" w:cs="Times New Roman"/>
          </w:rPr>
          <w:t xml:space="preserve"> young</w:t>
        </w:r>
      </w:ins>
      <w:bookmarkStart w:id="134" w:name="_GoBack"/>
      <w:bookmarkEnd w:id="134"/>
      <w:r w:rsidRPr="009B00B8">
        <w:rPr>
          <w:rFonts w:ascii="Times New Roman" w:hAnsi="Times New Roman" w:cs="Times New Roman"/>
        </w:rPr>
        <w:t xml:space="preser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ins w:id="135" w:author="John E. Drake" w:date="2018-11-17T10:19:00Z">
        <w:r w:rsidR="00D1687C">
          <w:rPr>
            <w:rFonts w:ascii="Times New Roman" w:hAnsi="Times New Roman" w:cs="Times New Roman"/>
          </w:rPr>
          <w:t xml:space="preserve">These trees did not substantially alter C allocation </w:t>
        </w:r>
      </w:ins>
      <w:ins w:id="136" w:author="John E. Drake" w:date="2018-11-17T10:20:00Z">
        <w:r w:rsidR="00D1687C">
          <w:rPr>
            <w:rFonts w:ascii="Times New Roman" w:hAnsi="Times New Roman" w:cs="Times New Roman"/>
          </w:rPr>
          <w:t xml:space="preserve">in response to the drought treatment, as reduced growth, reduced transpiration, and the facultative use of deep soil water allowed the trees to avoid physiological drought stress. </w:t>
        </w:r>
      </w:ins>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t>
      </w:r>
      <w:r w:rsidR="00E55308">
        <w:rPr>
          <w:rFonts w:ascii="Times New Roman" w:hAnsi="Times New Roman" w:cs="Times New Roman"/>
        </w:rPr>
        <w:t>Such a</w:t>
      </w:r>
      <w:r w:rsidR="009B3A95">
        <w:rPr>
          <w:rFonts w:ascii="Times New Roman" w:hAnsi="Times New Roman" w:cs="Times New Roman"/>
        </w:rPr>
        <w:t xml:space="preserve"> change in</w:t>
      </w:r>
      <w:r w:rsidR="00E55308">
        <w:rPr>
          <w:rFonts w:ascii="Times New Roman" w:hAnsi="Times New Roman" w:cs="Times New Roman"/>
        </w:rPr>
        <w:t xml:space="preserve"> tree C allocation may have</w:t>
      </w:r>
      <w:r w:rsidR="009B3A95">
        <w:rPr>
          <w:rFonts w:ascii="Times New Roman" w:hAnsi="Times New Roman" w:cs="Times New Roman"/>
        </w:rPr>
        <w:t xml:space="preserve">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ins w:id="137" w:author="John E. Drake" w:date="2018-11-17T10:19:00Z">
        <w:r w:rsidR="00D1687C">
          <w:rPr>
            <w:rFonts w:ascii="Times New Roman" w:hAnsi="Times New Roman" w:cs="Times New Roman"/>
          </w:rPr>
          <w:t xml:space="preserve"> </w:t>
        </w:r>
      </w:ins>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9EAB1FA" w14:textId="77777777" w:rsidR="00D34FF2"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49A798C6" w14:textId="3803420F" w:rsidR="00D34FF2" w:rsidRPr="009B00B8" w:rsidRDefault="00D34FF2" w:rsidP="00D34FF2">
      <w:pPr>
        <w:spacing w:before="240" w:line="360" w:lineRule="auto"/>
        <w:rPr>
          <w:rFonts w:ascii="Times New Roman" w:hAnsi="Times New Roman" w:cs="Times New Roman"/>
          <w:b/>
          <w:sz w:val="28"/>
          <w:szCs w:val="28"/>
        </w:rPr>
      </w:pPr>
      <w:r>
        <w:rPr>
          <w:rFonts w:ascii="Times New Roman" w:hAnsi="Times New Roman" w:cs="Times New Roman"/>
          <w:b/>
          <w:sz w:val="28"/>
          <w:szCs w:val="28"/>
        </w:rPr>
        <w:lastRenderedPageBreak/>
        <w:t>Authorship statement</w:t>
      </w:r>
    </w:p>
    <w:p w14:paraId="2D1BD092" w14:textId="0581B2A8" w:rsidR="00EC30F0" w:rsidRDefault="00D34FF2" w:rsidP="00D34FF2">
      <w:pPr>
        <w:spacing w:line="360" w:lineRule="auto"/>
        <w:rPr>
          <w:rFonts w:ascii="Times New Roman" w:hAnsi="Times New Roman" w:cs="Times New Roman"/>
          <w:szCs w:val="24"/>
        </w:rPr>
      </w:pPr>
      <w:r w:rsidRPr="006B1A40">
        <w:rPr>
          <w:rFonts w:ascii="Times New Roman" w:hAnsi="Times New Roman" w:cs="Times New Roman"/>
          <w:sz w:val="24"/>
          <w:szCs w:val="24"/>
        </w:rPr>
        <w:t>JED co-led the experimental design, contributed to data collection for the chamber flux</w:t>
      </w:r>
      <w:r>
        <w:rPr>
          <w:rFonts w:ascii="Times New Roman" w:hAnsi="Times New Roman" w:cs="Times New Roman"/>
          <w:sz w:val="24"/>
          <w:szCs w:val="24"/>
        </w:rPr>
        <w:t xml:space="preserve">, </w:t>
      </w:r>
      <w:r w:rsidRPr="006B1A40">
        <w:rPr>
          <w:rFonts w:ascii="Times New Roman" w:hAnsi="Times New Roman" w:cs="Times New Roman"/>
          <w:sz w:val="24"/>
          <w:szCs w:val="24"/>
        </w:rPr>
        <w:t>and led the data analysis, modeling, and writing. MGT was the senior scientific lead; he co-led the experimental design and made large contributions to analysis, interpretation, and writing. MJA contributed to the experimental design,</w:t>
      </w:r>
      <w:r>
        <w:rPr>
          <w:rFonts w:ascii="Times New Roman" w:hAnsi="Times New Roman" w:cs="Times New Roman"/>
          <w:sz w:val="24"/>
          <w:szCs w:val="24"/>
        </w:rPr>
        <w:t xml:space="preserve"> 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PBR contributed to the experimental design, interpretation, and writing. SP contributed to experimental design, </w:t>
      </w:r>
      <w:r>
        <w:rPr>
          <w:rFonts w:ascii="Times New Roman" w:hAnsi="Times New Roman" w:cs="Times New Roman"/>
          <w:sz w:val="24"/>
          <w:szCs w:val="24"/>
        </w:rPr>
        <w:t>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CVMB contributed to th</w:t>
      </w:r>
      <w:r>
        <w:rPr>
          <w:rFonts w:ascii="Times New Roman" w:hAnsi="Times New Roman" w:cs="Times New Roman"/>
          <w:sz w:val="24"/>
          <w:szCs w:val="24"/>
        </w:rPr>
        <w:t>e measurements of chamber flux</w:t>
      </w:r>
      <w:r w:rsidRPr="006B1A40">
        <w:rPr>
          <w:rFonts w:ascii="Times New Roman" w:hAnsi="Times New Roman" w:cs="Times New Roman"/>
          <w:sz w:val="24"/>
          <w:szCs w:val="24"/>
        </w:rPr>
        <w:t>, and contributed to experimental design, data analysis, and writing.</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088DD6D2" w:rsidR="00563E99" w:rsidRPr="009B00B8" w:rsidRDefault="0026147C">
      <w:pPr>
        <w:spacing w:line="360" w:lineRule="auto"/>
        <w:jc w:val="center"/>
        <w:rPr>
          <w:rFonts w:ascii="Times New Roman" w:hAnsi="Times New Roman" w:cs="Times New Roman"/>
        </w:rPr>
      </w:pPr>
      <w:r>
        <w:rPr>
          <w:noProof/>
          <w:lang w:val="en-US"/>
        </w:rPr>
        <w:drawing>
          <wp:inline distT="0" distB="0" distL="0" distR="0" wp14:anchorId="4476F54E" wp14:editId="25C95D8B">
            <wp:extent cx="4605659" cy="4605659"/>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259" cy="4610259"/>
                    </a:xfrm>
                    <a:prstGeom prst="rect">
                      <a:avLst/>
                    </a:prstGeom>
                  </pic:spPr>
                </pic:pic>
              </a:graphicData>
            </a:graphic>
          </wp:inline>
        </w:drawing>
      </w:r>
    </w:p>
    <w:p w14:paraId="6BE328EC" w14:textId="0A2868EE"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t>
      </w:r>
      <w:ins w:id="138" w:author="John E. Drake" w:date="2018-11-15T13:41:00Z">
        <w:r w:rsidR="00766FF2">
          <w:rPr>
            <w:rFonts w:ascii="Times New Roman" w:hAnsi="Times New Roman" w:cs="Times New Roman"/>
          </w:rPr>
          <w:t xml:space="preserve">a </w:t>
        </w:r>
      </w:ins>
      <w:r w:rsidRPr="009B00B8">
        <w:rPr>
          <w:rFonts w:ascii="Times New Roman" w:hAnsi="Times New Roman" w:cs="Times New Roman"/>
        </w:rPr>
        <w:t>well-watered</w:t>
      </w:r>
      <w:ins w:id="139" w:author="John E. Drake" w:date="2018-11-15T13:41:00Z">
        <w:r w:rsidR="00766FF2">
          <w:rPr>
            <w:rFonts w:ascii="Times New Roman" w:hAnsi="Times New Roman" w:cs="Times New Roman"/>
          </w:rPr>
          <w:t xml:space="preserve"> control</w:t>
        </w:r>
      </w:ins>
      <w:r w:rsidRPr="009B00B8">
        <w:rPr>
          <w:rFonts w:ascii="Times New Roman" w:hAnsi="Times New Roman" w:cs="Times New Roman"/>
        </w:rPr>
        <w:t xml:space="preserve"> (“</w:t>
      </w:r>
      <w:ins w:id="140" w:author="John E. Drake" w:date="2018-11-15T13:42:00Z">
        <w:r w:rsidR="00766FF2">
          <w:rPr>
            <w:rFonts w:ascii="Times New Roman" w:hAnsi="Times New Roman" w:cs="Times New Roman"/>
          </w:rPr>
          <w:t>Con</w:t>
        </w:r>
      </w:ins>
      <w:del w:id="141"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177C8B50"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sidR="0026147C">
        <w:rPr>
          <w:noProof/>
          <w:lang w:val="en-US"/>
        </w:rPr>
        <w:drawing>
          <wp:inline distT="0" distB="0" distL="0" distR="0" wp14:anchorId="1FF92F77" wp14:editId="1C83CCFF">
            <wp:extent cx="5943600"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6245"/>
                    </a:xfrm>
                    <a:prstGeom prst="rect">
                      <a:avLst/>
                    </a:prstGeom>
                  </pic:spPr>
                </pic:pic>
              </a:graphicData>
            </a:graphic>
          </wp:inline>
        </w:drawing>
      </w:r>
    </w:p>
    <w:p w14:paraId="494929A1" w14:textId="2C3EA6F9"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t>
      </w:r>
      <w:ins w:id="142"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 conditions (</w:t>
      </w:r>
      <w:del w:id="143" w:author="John E. Drake" w:date="2018-11-15T13:42:00Z">
        <w:r w:rsidRPr="009B00B8" w:rsidDel="00766FF2">
          <w:rPr>
            <w:rFonts w:ascii="Times New Roman" w:hAnsi="Times New Roman" w:cs="Times New Roman"/>
          </w:rPr>
          <w:delText>Wet</w:delText>
        </w:r>
      </w:del>
      <w:ins w:id="144" w:author="John E. Drake" w:date="2018-11-15T13:42:00Z">
        <w:r w:rsidR="00766FF2">
          <w:rPr>
            <w:rFonts w:ascii="Times New Roman" w:hAnsi="Times New Roman" w:cs="Times New Roman"/>
          </w:rPr>
          <w:t>Con</w:t>
        </w:r>
      </w:ins>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4898CBCE" w:rsidR="00563E99" w:rsidRPr="009B00B8" w:rsidRDefault="0026147C">
      <w:pPr>
        <w:spacing w:line="360" w:lineRule="auto"/>
        <w:rPr>
          <w:rFonts w:ascii="Times New Roman" w:hAnsi="Times New Roman" w:cs="Times New Roman"/>
        </w:rPr>
      </w:pPr>
      <w:r>
        <w:rPr>
          <w:noProof/>
          <w:lang w:val="en-US"/>
        </w:rPr>
        <w:lastRenderedPageBreak/>
        <w:drawing>
          <wp:inline distT="0" distB="0" distL="0" distR="0" wp14:anchorId="28CF89F6" wp14:editId="4048E3F9">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2400"/>
                    </a:xfrm>
                    <a:prstGeom prst="rect">
                      <a:avLst/>
                    </a:prstGeom>
                  </pic:spPr>
                </pic:pic>
              </a:graphicData>
            </a:graphic>
          </wp:inline>
        </w:drawing>
      </w:r>
    </w:p>
    <w:p w14:paraId="1885B4C3" w14:textId="52CDD469"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t>
      </w:r>
      <w:ins w:id="145"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well-watered conditions (</w:t>
      </w:r>
      <w:ins w:id="146" w:author="John E. Drake" w:date="2018-11-15T13:42:00Z">
        <w:r w:rsidR="00766FF2">
          <w:rPr>
            <w:rFonts w:ascii="Times New Roman" w:hAnsi="Times New Roman" w:cs="Times New Roman"/>
          </w:rPr>
          <w:t>Con</w:t>
        </w:r>
      </w:ins>
      <w:del w:id="147"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100D81C7" w:rsidR="00563E99" w:rsidRPr="009B00B8" w:rsidRDefault="001C4226">
      <w:pPr>
        <w:spacing w:line="360" w:lineRule="auto"/>
        <w:jc w:val="center"/>
        <w:rPr>
          <w:rFonts w:ascii="Times New Roman" w:hAnsi="Times New Roman" w:cs="Times New Roman"/>
        </w:rPr>
      </w:pPr>
      <w:r>
        <w:rPr>
          <w:noProof/>
          <w:lang w:val="en-US"/>
        </w:rPr>
        <w:lastRenderedPageBreak/>
        <w:drawing>
          <wp:inline distT="0" distB="0" distL="0" distR="0" wp14:anchorId="71385906" wp14:editId="62077146">
            <wp:extent cx="3969714" cy="496468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766" cy="4974757"/>
                    </a:xfrm>
                    <a:prstGeom prst="rect">
                      <a:avLst/>
                    </a:prstGeom>
                  </pic:spPr>
                </pic:pic>
              </a:graphicData>
            </a:graphic>
          </wp:inline>
        </w:drawing>
      </w:r>
    </w:p>
    <w:p w14:paraId="186B0EC5" w14:textId="499920DE"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t>
      </w:r>
      <w:ins w:id="148"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 conditions (</w:t>
      </w:r>
      <w:ins w:id="149" w:author="John E. Drake" w:date="2018-11-15T13:42:00Z">
        <w:r w:rsidR="00766FF2">
          <w:rPr>
            <w:rFonts w:ascii="Times New Roman" w:hAnsi="Times New Roman" w:cs="Times New Roman"/>
          </w:rPr>
          <w:t>Con</w:t>
        </w:r>
      </w:ins>
      <w:del w:id="150"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t>
      </w:r>
      <w:ins w:id="151" w:author="John E. Drake" w:date="2018-11-15T13:50:00Z">
        <w:r w:rsidR="00DB608F">
          <w:rPr>
            <w:rFonts w:ascii="Times New Roman" w:hAnsi="Times New Roman" w:cs="Times New Roman"/>
          </w:rPr>
          <w:t xml:space="preserve">The horizontal dashed line reflects the volumetric water content at which soil matric potential drops to -1.5 MPa. </w:t>
        </w:r>
      </w:ins>
      <w:r w:rsidRPr="009B00B8">
        <w:rPr>
          <w:rFonts w:ascii="Times New Roman" w:hAnsi="Times New Roman" w:cs="Times New Roman"/>
        </w:rPr>
        <w:t xml:space="preserve">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686C9A3A" w:rsidR="00563E99" w:rsidRPr="009B00B8" w:rsidRDefault="00DB608F">
      <w:pPr>
        <w:spacing w:line="360" w:lineRule="auto"/>
        <w:jc w:val="center"/>
        <w:rPr>
          <w:rFonts w:ascii="Times New Roman" w:hAnsi="Times New Roman" w:cs="Times New Roman"/>
        </w:rPr>
      </w:pPr>
      <w:r>
        <w:rPr>
          <w:noProof/>
          <w:lang w:val="en-US"/>
        </w:rPr>
        <w:lastRenderedPageBreak/>
        <w:drawing>
          <wp:inline distT="0" distB="0" distL="0" distR="0" wp14:anchorId="2965A260" wp14:editId="633355D0">
            <wp:extent cx="4717855" cy="471785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309" cy="4723309"/>
                    </a:xfrm>
                    <a:prstGeom prst="rect">
                      <a:avLst/>
                    </a:prstGeom>
                  </pic:spPr>
                </pic:pic>
              </a:graphicData>
            </a:graphic>
          </wp:inline>
        </w:drawing>
      </w:r>
    </w:p>
    <w:p w14:paraId="1A6EFCE2" w14:textId="5A5D3C8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t>
      </w:r>
      <w:ins w:id="152"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 conditions until mid-Feb (</w:t>
      </w:r>
      <w:ins w:id="153" w:author="John E. Drake" w:date="2018-11-15T13:42:00Z">
        <w:r w:rsidR="00766FF2">
          <w:rPr>
            <w:rFonts w:ascii="Times New Roman" w:hAnsi="Times New Roman" w:cs="Times New Roman"/>
          </w:rPr>
          <w:t>Con</w:t>
        </w:r>
      </w:ins>
      <w:del w:id="154"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57C479BF"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277F6BAE" wp14:editId="179A0782">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6245"/>
                    </a:xfrm>
                    <a:prstGeom prst="rect">
                      <a:avLst/>
                    </a:prstGeom>
                  </pic:spPr>
                </pic:pic>
              </a:graphicData>
            </a:graphic>
          </wp:inline>
        </w:drawing>
      </w:r>
    </w:p>
    <w:p w14:paraId="5170B29C" w14:textId="5C6EECF1"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t>
      </w:r>
      <w:ins w:id="155" w:author="John E. Drake" w:date="2018-11-15T13:43:00Z">
        <w:r w:rsidR="00766FF2">
          <w:rPr>
            <w:rFonts w:ascii="Times New Roman" w:hAnsi="Times New Roman" w:cs="Times New Roman"/>
          </w:rPr>
          <w:t xml:space="preserve">control </w:t>
        </w:r>
      </w:ins>
      <w:r w:rsidRPr="009B00B8">
        <w:rPr>
          <w:rFonts w:ascii="Times New Roman" w:hAnsi="Times New Roman" w:cs="Times New Roman"/>
        </w:rPr>
        <w:t>well-water conditions (</w:t>
      </w:r>
      <w:ins w:id="156" w:author="John E. Drake" w:date="2018-11-15T13:43:00Z">
        <w:r w:rsidR="00766FF2">
          <w:rPr>
            <w:rFonts w:ascii="Times New Roman" w:hAnsi="Times New Roman" w:cs="Times New Roman"/>
          </w:rPr>
          <w:t>Con</w:t>
        </w:r>
      </w:ins>
      <w:del w:id="157" w:author="John E. Drake" w:date="2018-11-15T13:43:00Z">
        <w:r w:rsidRPr="009B00B8" w:rsidDel="00766FF2">
          <w:rPr>
            <w:rFonts w:ascii="Times New Roman" w:hAnsi="Times New Roman" w:cs="Times New Roman"/>
          </w:rPr>
          <w:delText>Wet</w:delText>
        </w:r>
      </w:del>
      <w:r w:rsidRPr="009B00B8">
        <w:rPr>
          <w:rFonts w:ascii="Times New Roman" w:hAnsi="Times New Roman" w:cs="Times New Roman"/>
        </w:rPr>
        <w:t xml:space="preserve">)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609A526D"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1B591C95" wp14:editId="11199F37">
            <wp:extent cx="5127372" cy="5127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1282" cy="5131282"/>
                    </a:xfrm>
                    <a:prstGeom prst="rect">
                      <a:avLst/>
                    </a:prstGeom>
                  </pic:spPr>
                </pic:pic>
              </a:graphicData>
            </a:graphic>
          </wp:inline>
        </w:drawing>
      </w:r>
    </w:p>
    <w:p w14:paraId="2E4EA8C8" w14:textId="59995391" w:rsidR="00563E99" w:rsidRPr="009B00B8" w:rsidRDefault="00374242" w:rsidP="009475E4">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AADCD76" w14:textId="16903163" w:rsidR="00563E99" w:rsidRPr="009B00B8" w:rsidRDefault="0021795F">
      <w:pPr>
        <w:spacing w:line="360" w:lineRule="auto"/>
        <w:jc w:val="center"/>
        <w:rPr>
          <w:rFonts w:ascii="Times New Roman" w:hAnsi="Times New Roman" w:cs="Times New Roman"/>
        </w:rPr>
      </w:pPr>
      <w:r>
        <w:rPr>
          <w:noProof/>
          <w:lang w:val="en-US"/>
        </w:rPr>
        <w:lastRenderedPageBreak/>
        <w:drawing>
          <wp:inline distT="0" distB="0" distL="0" distR="0" wp14:anchorId="34C353F8" wp14:editId="3087E766">
            <wp:extent cx="5065664" cy="5065664"/>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686" cy="5068686"/>
                    </a:xfrm>
                    <a:prstGeom prst="rect">
                      <a:avLst/>
                    </a:prstGeom>
                  </pic:spPr>
                </pic:pic>
              </a:graphicData>
            </a:graphic>
          </wp:inline>
        </w:drawing>
      </w:r>
    </w:p>
    <w:p w14:paraId="13B5C36E" w14:textId="760A18A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xml:space="preserve">.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t>
      </w:r>
      <w:ins w:id="158" w:author="John E. Drake" w:date="2018-11-15T13:43:00Z">
        <w:r w:rsidR="00766FF2">
          <w:rPr>
            <w:rFonts w:ascii="Times New Roman" w:hAnsi="Times New Roman" w:cs="Times New Roman"/>
          </w:rPr>
          <w:t>control (</w:t>
        </w:r>
      </w:ins>
      <w:r w:rsidRPr="009B00B8">
        <w:rPr>
          <w:rFonts w:ascii="Times New Roman" w:hAnsi="Times New Roman" w:cs="Times New Roman"/>
        </w:rPr>
        <w:t>“</w:t>
      </w:r>
      <w:ins w:id="159" w:author="John E. Drake" w:date="2018-11-15T13:43:00Z">
        <w:r w:rsidR="00766FF2">
          <w:rPr>
            <w:rFonts w:ascii="Times New Roman" w:hAnsi="Times New Roman" w:cs="Times New Roman"/>
          </w:rPr>
          <w:t>Con</w:t>
        </w:r>
      </w:ins>
      <w:del w:id="160" w:author="John E. Drake" w:date="2018-11-15T13:43:00Z">
        <w:r w:rsidRPr="009B00B8" w:rsidDel="00766FF2">
          <w:rPr>
            <w:rFonts w:ascii="Times New Roman" w:hAnsi="Times New Roman" w:cs="Times New Roman"/>
          </w:rPr>
          <w:delText>Wet</w:delText>
        </w:r>
      </w:del>
      <w:r w:rsidRPr="009B00B8">
        <w:rPr>
          <w:rFonts w:ascii="Times New Roman" w:hAnsi="Times New Roman" w:cs="Times New Roman"/>
        </w:rPr>
        <w:t>”</w:t>
      </w:r>
      <w:ins w:id="161" w:author="John E. Drake" w:date="2018-11-15T13:43:00Z">
        <w:r w:rsidR="00766FF2">
          <w:rPr>
            <w:rFonts w:ascii="Times New Roman" w:hAnsi="Times New Roman" w:cs="Times New Roman"/>
          </w:rPr>
          <w:t>)</w:t>
        </w:r>
      </w:ins>
      <w:r w:rsidRPr="009B00B8">
        <w:rPr>
          <w:rFonts w:ascii="Times New Roman" w:hAnsi="Times New Roman" w:cs="Times New Roman"/>
        </w:rPr>
        <w:t xml:space="preserve">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4A391EA8" w14:textId="77777777" w:rsidR="007059F4" w:rsidRDefault="00893DCF" w:rsidP="007059F4">
      <w:pPr>
        <w:pStyle w:val="Bibliography"/>
      </w:pPr>
      <w:r>
        <w:fldChar w:fldCharType="begin"/>
      </w:r>
      <w:r w:rsidR="0008045F">
        <w:instrText xml:space="preserve"> ADDIN ZOTERO_BIBL {"custom":[]} CSL_BIBLIOGRAPHY </w:instrText>
      </w:r>
      <w:r>
        <w:fldChar w:fldCharType="separate"/>
      </w:r>
      <w:r w:rsidR="007059F4">
        <w:rPr>
          <w:b/>
          <w:bCs/>
        </w:rPr>
        <w:t>Adu</w:t>
      </w:r>
      <w:r w:rsidR="007059F4">
        <w:rPr>
          <w:rFonts w:ascii="Cambria Math" w:hAnsi="Cambria Math" w:cs="Cambria Math"/>
          <w:b/>
          <w:bCs/>
        </w:rPr>
        <w:t>‐</w:t>
      </w:r>
      <w:r w:rsidR="007059F4">
        <w:rPr>
          <w:b/>
          <w:bCs/>
        </w:rPr>
        <w:t>Bredu S, Hagihara A</w:t>
      </w:r>
      <w:r w:rsidR="007059F4">
        <w:t xml:space="preserve">. </w:t>
      </w:r>
      <w:r w:rsidR="007059F4">
        <w:rPr>
          <w:b/>
          <w:bCs/>
        </w:rPr>
        <w:t>2003</w:t>
      </w:r>
      <w:r w:rsidR="007059F4">
        <w:t>. Long</w:t>
      </w:r>
      <w:r w:rsidR="007059F4">
        <w:rPr>
          <w:rFonts w:ascii="Cambria Math" w:hAnsi="Cambria Math" w:cs="Cambria Math"/>
        </w:rPr>
        <w:t>‐</w:t>
      </w:r>
      <w:r w:rsidR="007059F4">
        <w:t>term carbon budget of the above</w:t>
      </w:r>
      <w:r w:rsidR="007059F4">
        <w:rPr>
          <w:rFonts w:ascii="Cambria Math" w:hAnsi="Cambria Math" w:cs="Cambria Math"/>
        </w:rPr>
        <w:t>‐</w:t>
      </w:r>
      <w:r w:rsidR="007059F4">
        <w:t xml:space="preserve">ground parts of a young hinoki cypress (Chamaecyparis obtusa) stand. </w:t>
      </w:r>
      <w:r w:rsidR="007059F4">
        <w:rPr>
          <w:i/>
          <w:iCs/>
        </w:rPr>
        <w:t>Ecological Research</w:t>
      </w:r>
      <w:r w:rsidR="007059F4">
        <w:t xml:space="preserve"> </w:t>
      </w:r>
      <w:r w:rsidR="007059F4">
        <w:rPr>
          <w:b/>
          <w:bCs/>
        </w:rPr>
        <w:t>18</w:t>
      </w:r>
      <w:r w:rsidR="007059F4">
        <w:t>: 165–175.</w:t>
      </w:r>
    </w:p>
    <w:p w14:paraId="0C59F112" w14:textId="77777777" w:rsidR="007059F4" w:rsidRDefault="007059F4" w:rsidP="007059F4">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7181F170" w14:textId="77777777" w:rsidR="007059F4" w:rsidRDefault="007059F4" w:rsidP="007059F4">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211854D8" w14:textId="77777777" w:rsidR="007059F4" w:rsidRDefault="007059F4" w:rsidP="007059F4">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3D7B9F63" w14:textId="77777777" w:rsidR="007059F4" w:rsidRDefault="007059F4" w:rsidP="007059F4">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4A9E664A" w14:textId="77777777" w:rsidR="007059F4" w:rsidRDefault="007059F4" w:rsidP="007059F4">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39C7101B" w14:textId="77777777" w:rsidR="007059F4" w:rsidRDefault="007059F4" w:rsidP="007059F4">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24C1B2E1" w14:textId="77777777" w:rsidR="007059F4" w:rsidRDefault="007059F4" w:rsidP="007059F4">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35F817C3" w14:textId="77777777" w:rsidR="007059F4" w:rsidRDefault="007059F4" w:rsidP="007059F4">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09B46C42" w14:textId="77777777" w:rsidR="007059F4" w:rsidRDefault="007059F4" w:rsidP="007059F4">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69A9E056" w14:textId="77777777" w:rsidR="007059F4" w:rsidRDefault="007059F4" w:rsidP="007059F4">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35104492" w14:textId="77777777" w:rsidR="007059F4" w:rsidRDefault="007059F4" w:rsidP="007059F4">
      <w:pPr>
        <w:pStyle w:val="Bibliography"/>
      </w:pPr>
      <w:r>
        <w:rPr>
          <w:b/>
          <w:bCs/>
        </w:rPr>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4C235C25" w14:textId="77777777" w:rsidR="007059F4" w:rsidRDefault="007059F4" w:rsidP="007059F4">
      <w:pPr>
        <w:pStyle w:val="Bibliography"/>
      </w:pPr>
      <w:r>
        <w:rPr>
          <w:b/>
          <w:bCs/>
        </w:rPr>
        <w:lastRenderedPageBreak/>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0392DFBF" w14:textId="77777777" w:rsidR="007059F4" w:rsidRDefault="007059F4" w:rsidP="007059F4">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349E4FDF" w14:textId="77777777" w:rsidR="007059F4" w:rsidRDefault="007059F4" w:rsidP="007059F4">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386ADB4E" w14:textId="77777777" w:rsidR="007059F4" w:rsidRDefault="007059F4" w:rsidP="007059F4">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766C0923" w14:textId="77777777" w:rsidR="007059F4" w:rsidRDefault="007059F4" w:rsidP="007059F4">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29A780B2" w14:textId="77777777" w:rsidR="007059F4" w:rsidRDefault="007059F4" w:rsidP="007059F4">
      <w:pPr>
        <w:pStyle w:val="Bibliography"/>
      </w:pPr>
      <w:r>
        <w:rPr>
          <w:b/>
          <w:bCs/>
        </w:rPr>
        <w:t>Drake J, Tjoelker M, Aspinwall MJ</w:t>
      </w:r>
      <w:r>
        <w:t xml:space="preserve">. </w:t>
      </w:r>
      <w:r>
        <w:rPr>
          <w:b/>
          <w:bCs/>
        </w:rPr>
        <w:t>2016a</w:t>
      </w:r>
      <w:r>
        <w:t>. Drake_NewPhyt_2016_WTC3_RtoGPP_forfigshare.zip.</w:t>
      </w:r>
    </w:p>
    <w:p w14:paraId="1A01059B" w14:textId="77777777" w:rsidR="007059F4" w:rsidRDefault="007059F4" w:rsidP="007059F4">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3440D617" w14:textId="77777777" w:rsidR="007059F4" w:rsidRDefault="007059F4" w:rsidP="007059F4">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Eucalyptus tereticornis: No evidence for adaptation to climate-of-origin. </w:t>
      </w:r>
      <w:r>
        <w:rPr>
          <w:i/>
          <w:iCs/>
        </w:rPr>
        <w:t>Global Change Biology</w:t>
      </w:r>
      <w:r>
        <w:t xml:space="preserve"> </w:t>
      </w:r>
      <w:r>
        <w:rPr>
          <w:b/>
          <w:bCs/>
        </w:rPr>
        <w:t>23</w:t>
      </w:r>
      <w:r>
        <w:t>: 5069–5082.</w:t>
      </w:r>
    </w:p>
    <w:p w14:paraId="3661EE79" w14:textId="77777777" w:rsidR="007059F4" w:rsidRDefault="007059F4" w:rsidP="007059F4">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660661AF" w14:textId="77777777" w:rsidR="007059F4" w:rsidRDefault="007059F4" w:rsidP="007059F4">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1DDE6C97" w14:textId="77777777" w:rsidR="007059F4" w:rsidRDefault="007059F4" w:rsidP="007059F4">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78F8938D" w14:textId="77777777" w:rsidR="007059F4" w:rsidRDefault="007059F4" w:rsidP="007059F4">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734178FD" w14:textId="77777777" w:rsidR="007059F4" w:rsidRDefault="007059F4" w:rsidP="007059F4">
      <w:pPr>
        <w:pStyle w:val="Bibliography"/>
      </w:pPr>
      <w:r>
        <w:rPr>
          <w:b/>
          <w:bCs/>
        </w:rPr>
        <w:lastRenderedPageBreak/>
        <w:t>Edler B, Buerger J, Breitsameter L, Steinmann H-H, Isselstein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31CB69FD" w14:textId="77777777" w:rsidR="007059F4" w:rsidRDefault="007059F4" w:rsidP="007059F4">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3ADCDEC" w14:textId="77777777" w:rsidR="007059F4" w:rsidRDefault="007059F4" w:rsidP="007059F4">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1DC1CDB9" w14:textId="77777777" w:rsidR="007059F4" w:rsidRDefault="007059F4" w:rsidP="007059F4">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2EFDF6C5" w14:textId="77777777" w:rsidR="007059F4" w:rsidRDefault="007059F4" w:rsidP="007059F4">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5FF09EC2" w14:textId="77777777" w:rsidR="007059F4" w:rsidRDefault="007059F4" w:rsidP="007059F4">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2D076559" w14:textId="77777777" w:rsidR="007059F4" w:rsidRDefault="007059F4" w:rsidP="007059F4">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FC7DE41" w14:textId="77777777" w:rsidR="007059F4" w:rsidRDefault="007059F4" w:rsidP="007059F4">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01A60BB4" w14:textId="77777777" w:rsidR="007059F4" w:rsidRDefault="007059F4" w:rsidP="007059F4">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5A1BB2AF" w14:textId="77777777" w:rsidR="007059F4" w:rsidRDefault="007059F4" w:rsidP="007059F4">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73A2C98D" w14:textId="77777777" w:rsidR="007059F4" w:rsidRDefault="007059F4" w:rsidP="007059F4">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471B13B1" w14:textId="77777777" w:rsidR="007059F4" w:rsidRDefault="007059F4" w:rsidP="007059F4">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4CF55AC" w14:textId="77777777" w:rsidR="007059F4" w:rsidRDefault="007059F4" w:rsidP="007059F4">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5116A8A9" w14:textId="77777777" w:rsidR="007059F4" w:rsidRDefault="007059F4" w:rsidP="007059F4">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6D513AED" w14:textId="77777777" w:rsidR="007059F4" w:rsidRDefault="007059F4" w:rsidP="007059F4">
      <w:pPr>
        <w:pStyle w:val="Bibliography"/>
      </w:pPr>
      <w:r>
        <w:rPr>
          <w:b/>
          <w:bCs/>
        </w:rPr>
        <w:lastRenderedPageBreak/>
        <w:t>Jump AS, Ruiz</w:t>
      </w:r>
      <w:r>
        <w:rPr>
          <w:rFonts w:ascii="Cambria Math" w:hAnsi="Cambria Math" w:cs="Cambria Math"/>
          <w:b/>
          <w:bCs/>
        </w:rPr>
        <w:t>‐</w:t>
      </w:r>
      <w:r>
        <w:rPr>
          <w:b/>
          <w:bCs/>
        </w:rPr>
        <w:t>Benito P, Greenwood S, Allen CD, Kitzberger T, Fensham R, Martínez</w:t>
      </w:r>
      <w:r>
        <w:rPr>
          <w:rFonts w:ascii="Cambria Math" w:hAnsi="Cambria Math" w:cs="Cambria Math"/>
          <w:b/>
          <w:bCs/>
        </w:rPr>
        <w:t>‐</w:t>
      </w:r>
      <w:r>
        <w:rPr>
          <w:b/>
          <w:bCs/>
        </w:rPr>
        <w:t>Vilalta J, Lloret F</w:t>
      </w:r>
      <w:r>
        <w:t xml:space="preserve">. </w:t>
      </w:r>
      <w:r>
        <w:rPr>
          <w:b/>
          <w:bCs/>
        </w:rPr>
        <w:t>2017</w:t>
      </w:r>
      <w:r>
        <w:t xml:space="preserve">. Structural overshoot of tree growth with climate variability and the global spectrum of drought-induced forest dieback. </w:t>
      </w:r>
      <w:r>
        <w:rPr>
          <w:i/>
          <w:iCs/>
        </w:rPr>
        <w:t>Global Change Biology</w:t>
      </w:r>
      <w:r>
        <w:t xml:space="preserve"> </w:t>
      </w:r>
      <w:r>
        <w:rPr>
          <w:b/>
          <w:bCs/>
        </w:rPr>
        <w:t>23</w:t>
      </w:r>
      <w:r>
        <w:t>: 3742–3757.</w:t>
      </w:r>
    </w:p>
    <w:p w14:paraId="604E86A3" w14:textId="77777777" w:rsidR="007059F4" w:rsidRDefault="007059F4" w:rsidP="007059F4">
      <w:pPr>
        <w:pStyle w:val="Bibliography"/>
      </w:pPr>
      <w:r>
        <w:rPr>
          <w:b/>
          <w:bCs/>
        </w:rPr>
        <w:t>Kirschbaum MUF</w:t>
      </w:r>
      <w:r>
        <w:t xml:space="preserve">. </w:t>
      </w:r>
      <w:r>
        <w:rPr>
          <w:b/>
          <w:bCs/>
        </w:rPr>
        <w:t>2011</w:t>
      </w:r>
      <w:r>
        <w:t xml:space="preserve">. Does Enhanced Photosynthesis Enhance Growth? Lessons Learned from CO2 Enrichment Studies. </w:t>
      </w:r>
      <w:r>
        <w:rPr>
          <w:i/>
          <w:iCs/>
        </w:rPr>
        <w:t>Plant Physiology</w:t>
      </w:r>
      <w:r>
        <w:t xml:space="preserve"> </w:t>
      </w:r>
      <w:r>
        <w:rPr>
          <w:b/>
          <w:bCs/>
        </w:rPr>
        <w:t>155</w:t>
      </w:r>
      <w:r>
        <w:t>: 117–124.</w:t>
      </w:r>
    </w:p>
    <w:p w14:paraId="3F9014D3" w14:textId="77777777" w:rsidR="007059F4" w:rsidRDefault="007059F4" w:rsidP="007059F4">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157BB4ED" w14:textId="77777777" w:rsidR="007059F4" w:rsidRDefault="007059F4" w:rsidP="007059F4">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45D8AC82" w14:textId="77777777" w:rsidR="007059F4" w:rsidRDefault="007059F4" w:rsidP="007059F4">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245ECAD9" w14:textId="77777777" w:rsidR="007059F4" w:rsidRDefault="007059F4" w:rsidP="007059F4">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6398B594" w14:textId="77777777" w:rsidR="007059F4" w:rsidRDefault="007059F4" w:rsidP="007059F4">
      <w:pPr>
        <w:pStyle w:val="Bibliography"/>
      </w:pPr>
      <w:r>
        <w:rPr>
          <w:b/>
          <w:bCs/>
        </w:rPr>
        <w:t>Leon-Sanchez L, Nicolas E, Nortes PA, Maestre FT, Querejeta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747AEB4B" w14:textId="77777777" w:rsidR="007059F4" w:rsidRDefault="007059F4" w:rsidP="007059F4">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2AA1981B" w14:textId="77777777" w:rsidR="007059F4" w:rsidRDefault="007059F4" w:rsidP="007059F4">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14550107" w14:textId="77777777" w:rsidR="007059F4" w:rsidRDefault="007059F4" w:rsidP="007059F4">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C152C62" w14:textId="77777777" w:rsidR="007059F4" w:rsidRDefault="007059F4" w:rsidP="007059F4">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73545FF9" w14:textId="77777777" w:rsidR="007059F4" w:rsidRDefault="007059F4" w:rsidP="007059F4">
      <w:pPr>
        <w:pStyle w:val="Bibliography"/>
      </w:pPr>
      <w:r>
        <w:rPr>
          <w:b/>
          <w:bCs/>
        </w:rPr>
        <w:t>Martínez</w:t>
      </w:r>
      <w:r>
        <w:rPr>
          <w:rFonts w:ascii="Cambria Math" w:hAnsi="Cambria Math" w:cs="Cambria Math"/>
          <w:b/>
          <w:bCs/>
        </w:rPr>
        <w:t>‐</w:t>
      </w:r>
      <w:r>
        <w:rPr>
          <w:b/>
          <w:bCs/>
        </w:rPr>
        <w:t xml:space="preserve">Vilalta J, Cochard H, Mencuccini M, Sterck F, Herrero A, Korhonen JFJ, Llorens P, Nikinmaa E, Nolè A, Poyatos R, </w:t>
      </w:r>
      <w:r>
        <w:rPr>
          <w:b/>
          <w:bCs/>
          <w:i/>
          <w:iCs/>
        </w:rPr>
        <w:t>et al.</w:t>
      </w:r>
      <w:r>
        <w:t xml:space="preserve"> </w:t>
      </w:r>
      <w:r>
        <w:rPr>
          <w:b/>
          <w:bCs/>
        </w:rPr>
        <w:t>2009</w:t>
      </w:r>
      <w:r>
        <w:t xml:space="preserve">. Hydraulic adjustment of Scots pine across Europe. </w:t>
      </w:r>
      <w:r>
        <w:rPr>
          <w:i/>
          <w:iCs/>
        </w:rPr>
        <w:t>New Phytologist</w:t>
      </w:r>
      <w:r>
        <w:t xml:space="preserve"> </w:t>
      </w:r>
      <w:r>
        <w:rPr>
          <w:b/>
          <w:bCs/>
        </w:rPr>
        <w:t>184</w:t>
      </w:r>
      <w:r>
        <w:t>: 353–364.</w:t>
      </w:r>
    </w:p>
    <w:p w14:paraId="06F2D264" w14:textId="77777777" w:rsidR="007059F4" w:rsidRDefault="007059F4" w:rsidP="007059F4">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2C7DEE6B" w14:textId="77777777" w:rsidR="007059F4" w:rsidRDefault="007059F4" w:rsidP="007059F4">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7630392A" w14:textId="77777777" w:rsidR="007059F4" w:rsidRDefault="007059F4" w:rsidP="007059F4">
      <w:pPr>
        <w:pStyle w:val="Bibliography"/>
      </w:pPr>
      <w:r>
        <w:rPr>
          <w:b/>
          <w:bCs/>
        </w:rPr>
        <w:lastRenderedPageBreak/>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330DE63D" w14:textId="77777777" w:rsidR="007059F4" w:rsidRDefault="007059F4" w:rsidP="007059F4">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37466DE1" w14:textId="77777777" w:rsidR="007059F4" w:rsidRDefault="007059F4" w:rsidP="007059F4">
      <w:pPr>
        <w:pStyle w:val="Bibliography"/>
      </w:pPr>
      <w:r>
        <w:rPr>
          <w:b/>
          <w:bCs/>
        </w:rPr>
        <w:t>Mencuccini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23F221AA" w14:textId="77777777" w:rsidR="007059F4" w:rsidRDefault="007059F4" w:rsidP="007059F4">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1B0230D4" w14:textId="77777777" w:rsidR="007059F4" w:rsidRDefault="007059F4" w:rsidP="007059F4">
      <w:pPr>
        <w:pStyle w:val="Bibliography"/>
      </w:pPr>
      <w:r>
        <w:rPr>
          <w:b/>
          <w:bCs/>
        </w:rPr>
        <w:t>Mokany K, Raison RJ, Prokushkin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3E180617" w14:textId="77777777" w:rsidR="007059F4" w:rsidRDefault="007059F4" w:rsidP="007059F4">
      <w:pPr>
        <w:pStyle w:val="Bibliography"/>
      </w:pPr>
      <w:r>
        <w:rPr>
          <w:b/>
          <w:bCs/>
        </w:rPr>
        <w:t>Munir TM, Perkins M, Kaing E, Strack M</w:t>
      </w:r>
      <w:r>
        <w:t xml:space="preserve">. </w:t>
      </w:r>
      <w:r>
        <w:rPr>
          <w:b/>
          <w:bCs/>
        </w:rPr>
        <w:t>2015</w:t>
      </w:r>
      <w:r>
        <w:t xml:space="preserve">. Carbon dioxide flux and net primary production of a boreal treed bog: Responses to warming and water-table-lowering simulations of climate change. </w:t>
      </w:r>
      <w:r>
        <w:rPr>
          <w:i/>
          <w:iCs/>
        </w:rPr>
        <w:t>Biogeosciences</w:t>
      </w:r>
      <w:r>
        <w:t xml:space="preserve"> </w:t>
      </w:r>
      <w:r>
        <w:rPr>
          <w:b/>
          <w:bCs/>
        </w:rPr>
        <w:t>12</w:t>
      </w:r>
      <w:r>
        <w:t>: 1091–1111.</w:t>
      </w:r>
    </w:p>
    <w:p w14:paraId="3AAE685D" w14:textId="77777777" w:rsidR="007059F4" w:rsidRDefault="007059F4" w:rsidP="007059F4">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4FE6809D" w14:textId="77777777" w:rsidR="007059F4" w:rsidRDefault="007059F4" w:rsidP="007059F4">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58E0F627" w14:textId="77777777" w:rsidR="007059F4" w:rsidRDefault="007059F4" w:rsidP="007059F4">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r>
        <w:rPr>
          <w:i/>
          <w:iCs/>
        </w:rPr>
        <w:t>Ecohydrology</w:t>
      </w:r>
      <w:r>
        <w:t xml:space="preserve"> </w:t>
      </w:r>
      <w:r>
        <w:rPr>
          <w:b/>
          <w:bCs/>
        </w:rPr>
        <w:t>8</w:t>
      </w:r>
      <w:r>
        <w:t>: 642–651.</w:t>
      </w:r>
    </w:p>
    <w:p w14:paraId="49501E51" w14:textId="77777777" w:rsidR="007059F4" w:rsidRDefault="007059F4" w:rsidP="007059F4">
      <w:pPr>
        <w:pStyle w:val="Bibliography"/>
      </w:pPr>
      <w:r>
        <w:rPr>
          <w:b/>
          <w:bCs/>
        </w:rPr>
        <w:t>Pfautsch S, Keitel C, Turnbull TL, Braimbridge MJ, Wright TE, Simpson RR, O’Brien JA, Adams MA</w:t>
      </w:r>
      <w:r>
        <w:t xml:space="preserve">. </w:t>
      </w:r>
      <w:r>
        <w:rPr>
          <w:b/>
          <w:bCs/>
        </w:rPr>
        <w:t>2011</w:t>
      </w:r>
      <w:r>
        <w:t xml:space="preserve">. Diurnal patterns of water use in Eucalyptus victrix indicate pronounced desiccation–rehydration cycles despite unlimited water supply. </w:t>
      </w:r>
      <w:r>
        <w:rPr>
          <w:i/>
          <w:iCs/>
        </w:rPr>
        <w:t>Tree Physiology</w:t>
      </w:r>
      <w:r>
        <w:t xml:space="preserve"> </w:t>
      </w:r>
      <w:r>
        <w:rPr>
          <w:b/>
          <w:bCs/>
        </w:rPr>
        <w:t>31</w:t>
      </w:r>
      <w:r>
        <w:t>: 1041–1051.</w:t>
      </w:r>
    </w:p>
    <w:p w14:paraId="21A7F5B3" w14:textId="77777777" w:rsidR="007059F4" w:rsidRDefault="007059F4" w:rsidP="007059F4">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43899990" w14:textId="77777777" w:rsidR="007059F4" w:rsidRDefault="007059F4" w:rsidP="007059F4">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10D4F25F" w14:textId="77777777" w:rsidR="007059F4" w:rsidRDefault="007059F4" w:rsidP="007059F4">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5462DDCF" w14:textId="77777777" w:rsidR="007059F4" w:rsidRDefault="007059F4" w:rsidP="007059F4">
      <w:pPr>
        <w:pStyle w:val="Bibliography"/>
      </w:pPr>
      <w:r>
        <w:rPr>
          <w:b/>
          <w:bCs/>
        </w:rPr>
        <w:lastRenderedPageBreak/>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6FE429FC" w14:textId="77777777" w:rsidR="007059F4" w:rsidRDefault="007059F4" w:rsidP="007059F4">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1F2B95F2" w14:textId="77777777" w:rsidR="007059F4" w:rsidRDefault="007059F4" w:rsidP="007059F4">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66241FE1" w14:textId="77777777" w:rsidR="007059F4" w:rsidRDefault="007059F4" w:rsidP="007059F4">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12E7F912" w14:textId="77777777" w:rsidR="007059F4" w:rsidRDefault="007059F4" w:rsidP="007059F4">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684AE474" w14:textId="77777777" w:rsidR="007059F4" w:rsidRDefault="007059F4" w:rsidP="007059F4">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1C2B29D5" w14:textId="77777777" w:rsidR="007059F4" w:rsidRDefault="007059F4" w:rsidP="007059F4">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3EF0953D" w14:textId="77777777" w:rsidR="007059F4" w:rsidRDefault="007059F4" w:rsidP="007059F4">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2E9A1C3A" w14:textId="77777777" w:rsidR="007059F4" w:rsidRDefault="007059F4" w:rsidP="007059F4">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6939B974" w14:textId="77777777" w:rsidR="007059F4" w:rsidRDefault="007059F4" w:rsidP="007059F4">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668C95EB" w14:textId="77777777" w:rsidR="007059F4" w:rsidRDefault="007059F4" w:rsidP="007059F4">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3A603F19" w14:textId="77777777" w:rsidR="007059F4" w:rsidRDefault="007059F4" w:rsidP="007059F4">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19617D0C" w14:textId="77777777" w:rsidR="007059F4" w:rsidRDefault="007059F4" w:rsidP="007059F4">
      <w:pPr>
        <w:pStyle w:val="Bibliography"/>
      </w:pPr>
      <w:r>
        <w:rPr>
          <w:b/>
          <w:bCs/>
        </w:rPr>
        <w:t>Taeger S, Sparks TH, Menzel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4C06FC77" w14:textId="77777777" w:rsidR="007059F4" w:rsidRDefault="007059F4" w:rsidP="007059F4">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43104988" w14:textId="77777777" w:rsidR="007059F4" w:rsidRDefault="007059F4" w:rsidP="007059F4">
      <w:pPr>
        <w:pStyle w:val="Bibliography"/>
      </w:pPr>
      <w:r>
        <w:rPr>
          <w:b/>
          <w:bCs/>
        </w:rPr>
        <w:lastRenderedPageBreak/>
        <w:t>Tjoelker MG, Oleksyn J, Reich PB</w:t>
      </w:r>
      <w:r>
        <w:t xml:space="preserve">. </w:t>
      </w:r>
      <w:r>
        <w:rPr>
          <w:b/>
          <w:bCs/>
        </w:rPr>
        <w:t>1998</w:t>
      </w:r>
      <w:r>
        <w:t xml:space="preserve">. Temperature and ontogeny mediate growth response to elevated CO2 in seedlings of five boreal tree species. </w:t>
      </w:r>
      <w:r>
        <w:rPr>
          <w:i/>
          <w:iCs/>
        </w:rPr>
        <w:t>The New Phytologist</w:t>
      </w:r>
      <w:r>
        <w:t xml:space="preserve"> </w:t>
      </w:r>
      <w:r>
        <w:rPr>
          <w:b/>
          <w:bCs/>
        </w:rPr>
        <w:t>140</w:t>
      </w:r>
      <w:r>
        <w:t>: 197–210.</w:t>
      </w:r>
    </w:p>
    <w:p w14:paraId="62E1BA40" w14:textId="77777777" w:rsidR="007059F4" w:rsidRDefault="007059F4" w:rsidP="007059F4">
      <w:pPr>
        <w:pStyle w:val="Bibliography"/>
      </w:pPr>
      <w:r>
        <w:rPr>
          <w:b/>
          <w:bCs/>
        </w:rPr>
        <w:t>Tjoelker MG, Oleksyn J, Reich PB</w:t>
      </w:r>
      <w:r>
        <w:t xml:space="preserve">. </w:t>
      </w:r>
      <w:r>
        <w:rPr>
          <w:b/>
          <w:bCs/>
        </w:rPr>
        <w:t>1999</w:t>
      </w:r>
      <w:r>
        <w:t xml:space="preserve">. Acclimation of respiration to temperature and CO2 in seedlings of boreal tree species in relation to plant size and relative growth rate. </w:t>
      </w:r>
      <w:r>
        <w:rPr>
          <w:i/>
          <w:iCs/>
        </w:rPr>
        <w:t>Global Change Biology</w:t>
      </w:r>
      <w:r>
        <w:t xml:space="preserve"> </w:t>
      </w:r>
      <w:r>
        <w:rPr>
          <w:b/>
          <w:bCs/>
        </w:rPr>
        <w:t>5</w:t>
      </w:r>
      <w:r>
        <w:t>: 679–691.</w:t>
      </w:r>
    </w:p>
    <w:p w14:paraId="08B30CE9" w14:textId="77777777" w:rsidR="007059F4" w:rsidRDefault="007059F4" w:rsidP="007059F4">
      <w:pPr>
        <w:pStyle w:val="Bibliography"/>
      </w:pPr>
      <w:r>
        <w:rPr>
          <w:b/>
          <w:bCs/>
        </w:rPr>
        <w:t>Trugman AT, Detto M, Bartlett MK, Medvigy D, Anderegg WRL, Schwalm C, Schaffer B, Pacala SW</w:t>
      </w:r>
      <w:r>
        <w:t xml:space="preserve">. </w:t>
      </w:r>
      <w:r>
        <w:rPr>
          <w:b/>
          <w:bCs/>
        </w:rPr>
        <w:t>2018</w:t>
      </w:r>
      <w:r>
        <w:t xml:space="preserve">. Tree carbon allocation explains forest drought-kill and recovery patterns. </w:t>
      </w:r>
      <w:r>
        <w:rPr>
          <w:i/>
          <w:iCs/>
        </w:rPr>
        <w:t>Ecology Letters</w:t>
      </w:r>
      <w:r>
        <w:t xml:space="preserve"> </w:t>
      </w:r>
      <w:r>
        <w:rPr>
          <w:b/>
          <w:bCs/>
        </w:rPr>
        <w:t>21</w:t>
      </w:r>
      <w:r>
        <w:t>: 1552–1560.</w:t>
      </w:r>
    </w:p>
    <w:p w14:paraId="5802EA16" w14:textId="77777777" w:rsidR="007059F4" w:rsidRDefault="007059F4" w:rsidP="007059F4">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02DB249D" w14:textId="77777777" w:rsidR="007059F4" w:rsidRDefault="007059F4" w:rsidP="007059F4">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2C184D9D" w14:textId="77777777" w:rsidR="007059F4" w:rsidRDefault="007059F4" w:rsidP="007059F4">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3B664AD1" w14:textId="77777777" w:rsidR="007059F4" w:rsidRDefault="007059F4" w:rsidP="007059F4">
      <w:pPr>
        <w:pStyle w:val="Bibliography"/>
      </w:pPr>
      <w:r>
        <w:rPr>
          <w:b/>
          <w:bCs/>
        </w:rPr>
        <w:t>Yang J, Medlyn BE, Kauwe MGD, Duursma RA</w:t>
      </w:r>
      <w:r>
        <w:t xml:space="preserve">. </w:t>
      </w:r>
      <w:r>
        <w:rPr>
          <w:b/>
          <w:bCs/>
        </w:rPr>
        <w:t>2018</w:t>
      </w:r>
      <w:r>
        <w:t xml:space="preserve">. Applying the Concept of Ecohydrological Equilibrium to Predict Steady State Leaf Area Index. </w:t>
      </w:r>
      <w:r>
        <w:rPr>
          <w:i/>
          <w:iCs/>
        </w:rPr>
        <w:t>Journal of Advances in Modeling Earth Systems</w:t>
      </w:r>
      <w:r>
        <w:t xml:space="preserve"> </w:t>
      </w:r>
      <w:r>
        <w:rPr>
          <w:b/>
          <w:bCs/>
        </w:rPr>
        <w:t>10</w:t>
      </w:r>
      <w:r>
        <w:t>: 1740–1758.</w:t>
      </w:r>
    </w:p>
    <w:p w14:paraId="5E51090B" w14:textId="77777777" w:rsidR="007059F4" w:rsidRDefault="007059F4" w:rsidP="007059F4">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65D4D205"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eter Reich" w:date="2018-11-18T09:04:00Z" w:initials="PR">
    <w:p w14:paraId="1BC40F08" w14:textId="47E6A428" w:rsidR="003F0B33" w:rsidRDefault="003F0B33">
      <w:pPr>
        <w:pStyle w:val="CommentText"/>
      </w:pPr>
      <w:r>
        <w:rPr>
          <w:rStyle w:val="CommentReference"/>
        </w:rPr>
        <w:annotationRef/>
      </w:r>
      <w:r>
        <w:t>‘with’ seems odd to me; almost as if the partitioning was done with warming and water supply</w:t>
      </w:r>
      <w:proofErr w:type="gramStart"/>
      <w:r>
        <w:t>….not</w:t>
      </w:r>
      <w:proofErr w:type="gramEnd"/>
      <w:r>
        <w:t xml:space="preserve"> in love with my suggestion either</w:t>
      </w:r>
    </w:p>
  </w:comment>
  <w:comment w:id="13" w:author="Peter Reich" w:date="2018-11-18T09:06:00Z" w:initials="PR">
    <w:p w14:paraId="7DC4FA1B" w14:textId="411E1648" w:rsidR="003F0B33" w:rsidRDefault="003F0B33">
      <w:pPr>
        <w:pStyle w:val="CommentText"/>
      </w:pPr>
      <w:r>
        <w:rPr>
          <w:rStyle w:val="CommentReference"/>
        </w:rPr>
        <w:annotationRef/>
      </w:r>
      <w:r>
        <w:t>As written it was not technically clear that that “the influences are on allocation” although that would be true from the context.  Ignore this hyper-picky suggestion if you like!</w:t>
      </w:r>
    </w:p>
  </w:comment>
  <w:comment w:id="91" w:author="Peter Reich" w:date="2018-11-18T09:10:00Z" w:initials="PR">
    <w:p w14:paraId="00ECE4F8" w14:textId="3C13394F" w:rsidR="001C5A69" w:rsidRDefault="001C5A69">
      <w:pPr>
        <w:pStyle w:val="CommentText"/>
      </w:pPr>
      <w:r>
        <w:rPr>
          <w:rStyle w:val="CommentReference"/>
        </w:rPr>
        <w:annotationRef/>
      </w:r>
      <w:r>
        <w:t>Well in fact it was quantified!! It was zero!</w:t>
      </w:r>
    </w:p>
  </w:comment>
  <w:comment w:id="105" w:author="Peter Reich" w:date="2018-11-18T09:11:00Z" w:initials="PR">
    <w:p w14:paraId="7667BE4C" w14:textId="47155736" w:rsidR="001C5A69" w:rsidRDefault="001C5A69">
      <w:pPr>
        <w:pStyle w:val="CommentText"/>
      </w:pPr>
      <w:r>
        <w:rPr>
          <w:rStyle w:val="CommentReference"/>
        </w:rPr>
        <w:annotationRef/>
      </w:r>
      <w:r>
        <w:t>???? unclear? Are there missing words here?</w:t>
      </w:r>
    </w:p>
  </w:comment>
  <w:comment w:id="117" w:author="John E. Drake" w:date="2018-11-17T10:18:00Z" w:initials="JED">
    <w:p w14:paraId="2459BAEB" w14:textId="013C9A85" w:rsidR="003F0B33" w:rsidRDefault="003F0B33">
      <w:pPr>
        <w:pStyle w:val="CommentText"/>
      </w:pPr>
      <w:r>
        <w:rPr>
          <w:rStyle w:val="CommentReference"/>
        </w:rPr>
        <w:annotationRef/>
      </w:r>
      <w:r>
        <w:t>Suggestions on how to highlight the novelty of our study would be helpful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C40F08" w15:done="0"/>
  <w15:commentEx w15:paraId="7DC4FA1B" w15:done="0"/>
  <w15:commentEx w15:paraId="00ECE4F8" w15:done="0"/>
  <w15:commentEx w15:paraId="7667BE4C" w15:done="0"/>
  <w15:commentEx w15:paraId="2459BA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40F08" w16cid:durableId="1F9BA9B1"/>
  <w16cid:commentId w16cid:paraId="7DC4FA1B" w16cid:durableId="1F9BAA0A"/>
  <w16cid:commentId w16cid:paraId="00ECE4F8" w16cid:durableId="1F9BAAFE"/>
  <w16cid:commentId w16cid:paraId="7667BE4C" w16cid:durableId="1F9BAB39"/>
  <w16cid:commentId w16cid:paraId="2459BAEB" w16cid:durableId="1F9BA6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NewRoman">
    <w:altName w:val="MS Gothic"/>
    <w:panose1 w:val="020B0604020202020204"/>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E. Drake">
    <w15:presenceInfo w15:providerId="AD" w15:userId="S-1-5-21-2131559260-2045905398-530207130-30932"/>
  </w15:person>
  <w15:person w15:author="Peter Reich">
    <w15:presenceInfo w15:providerId="AD" w15:userId="S::30031542@westernsydney.edu.au::f5db254c-b025-4aba-b608-9cc3500cc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99"/>
    <w:rsid w:val="00011FFC"/>
    <w:rsid w:val="00032572"/>
    <w:rsid w:val="00041A46"/>
    <w:rsid w:val="00075A04"/>
    <w:rsid w:val="0008045F"/>
    <w:rsid w:val="00085268"/>
    <w:rsid w:val="000A7F8C"/>
    <w:rsid w:val="000C4DA0"/>
    <w:rsid w:val="000E10B6"/>
    <w:rsid w:val="000F67B0"/>
    <w:rsid w:val="001052BC"/>
    <w:rsid w:val="001054E3"/>
    <w:rsid w:val="00126292"/>
    <w:rsid w:val="0014101C"/>
    <w:rsid w:val="001477B8"/>
    <w:rsid w:val="001614E7"/>
    <w:rsid w:val="0018556E"/>
    <w:rsid w:val="001901AA"/>
    <w:rsid w:val="001938F3"/>
    <w:rsid w:val="001A73B1"/>
    <w:rsid w:val="001C1D59"/>
    <w:rsid w:val="001C4226"/>
    <w:rsid w:val="001C5A69"/>
    <w:rsid w:val="001E3A64"/>
    <w:rsid w:val="002026BB"/>
    <w:rsid w:val="00204407"/>
    <w:rsid w:val="002059F3"/>
    <w:rsid w:val="00214D5D"/>
    <w:rsid w:val="0021795F"/>
    <w:rsid w:val="00223EDF"/>
    <w:rsid w:val="00243EE9"/>
    <w:rsid w:val="0026147C"/>
    <w:rsid w:val="0026339A"/>
    <w:rsid w:val="00267E6A"/>
    <w:rsid w:val="0027297F"/>
    <w:rsid w:val="00276682"/>
    <w:rsid w:val="002B64EA"/>
    <w:rsid w:val="002B65FD"/>
    <w:rsid w:val="002C57D4"/>
    <w:rsid w:val="002D3A6D"/>
    <w:rsid w:val="002D5913"/>
    <w:rsid w:val="002E1881"/>
    <w:rsid w:val="002F02DD"/>
    <w:rsid w:val="0031020E"/>
    <w:rsid w:val="0031375E"/>
    <w:rsid w:val="00316973"/>
    <w:rsid w:val="00341F60"/>
    <w:rsid w:val="00356630"/>
    <w:rsid w:val="00360BAF"/>
    <w:rsid w:val="00362E3D"/>
    <w:rsid w:val="0036405B"/>
    <w:rsid w:val="00373BB6"/>
    <w:rsid w:val="00374242"/>
    <w:rsid w:val="003854D8"/>
    <w:rsid w:val="003A3A23"/>
    <w:rsid w:val="003B24EB"/>
    <w:rsid w:val="003C7ECF"/>
    <w:rsid w:val="003E059E"/>
    <w:rsid w:val="003F0B33"/>
    <w:rsid w:val="003F1B20"/>
    <w:rsid w:val="003F4DBD"/>
    <w:rsid w:val="003F4F4E"/>
    <w:rsid w:val="003F59E0"/>
    <w:rsid w:val="003F75E5"/>
    <w:rsid w:val="00413AB9"/>
    <w:rsid w:val="00414649"/>
    <w:rsid w:val="004344F6"/>
    <w:rsid w:val="00436786"/>
    <w:rsid w:val="0044491D"/>
    <w:rsid w:val="004515F9"/>
    <w:rsid w:val="00457427"/>
    <w:rsid w:val="00461ED8"/>
    <w:rsid w:val="00463EFA"/>
    <w:rsid w:val="00464464"/>
    <w:rsid w:val="00474CAD"/>
    <w:rsid w:val="00484096"/>
    <w:rsid w:val="004A01B1"/>
    <w:rsid w:val="004A2D8E"/>
    <w:rsid w:val="004A7BDD"/>
    <w:rsid w:val="004B1B53"/>
    <w:rsid w:val="004C6AA8"/>
    <w:rsid w:val="004D5138"/>
    <w:rsid w:val="004D6A43"/>
    <w:rsid w:val="004E24DF"/>
    <w:rsid w:val="00525B1E"/>
    <w:rsid w:val="00527DBF"/>
    <w:rsid w:val="005503C9"/>
    <w:rsid w:val="00555290"/>
    <w:rsid w:val="00563E99"/>
    <w:rsid w:val="00572ACB"/>
    <w:rsid w:val="005810B3"/>
    <w:rsid w:val="00591041"/>
    <w:rsid w:val="005B039E"/>
    <w:rsid w:val="005B551F"/>
    <w:rsid w:val="005E3E41"/>
    <w:rsid w:val="005E5E2E"/>
    <w:rsid w:val="005F4E1F"/>
    <w:rsid w:val="0060110D"/>
    <w:rsid w:val="0060244C"/>
    <w:rsid w:val="00625974"/>
    <w:rsid w:val="006264A8"/>
    <w:rsid w:val="006327C0"/>
    <w:rsid w:val="006705C4"/>
    <w:rsid w:val="00686295"/>
    <w:rsid w:val="00695C4F"/>
    <w:rsid w:val="006B3A2B"/>
    <w:rsid w:val="006B3BED"/>
    <w:rsid w:val="006B4F11"/>
    <w:rsid w:val="006C3737"/>
    <w:rsid w:val="006D09BE"/>
    <w:rsid w:val="006D600B"/>
    <w:rsid w:val="006E561C"/>
    <w:rsid w:val="006F06E5"/>
    <w:rsid w:val="006F12C0"/>
    <w:rsid w:val="007059F4"/>
    <w:rsid w:val="007060C1"/>
    <w:rsid w:val="00721B7D"/>
    <w:rsid w:val="00732153"/>
    <w:rsid w:val="00732244"/>
    <w:rsid w:val="00743AA6"/>
    <w:rsid w:val="00750826"/>
    <w:rsid w:val="00751EF2"/>
    <w:rsid w:val="0076210D"/>
    <w:rsid w:val="00766FF2"/>
    <w:rsid w:val="00794231"/>
    <w:rsid w:val="00797273"/>
    <w:rsid w:val="007A4147"/>
    <w:rsid w:val="007C0520"/>
    <w:rsid w:val="007C3A90"/>
    <w:rsid w:val="007D59F8"/>
    <w:rsid w:val="007E244A"/>
    <w:rsid w:val="007E6DFC"/>
    <w:rsid w:val="00853CC5"/>
    <w:rsid w:val="0086354F"/>
    <w:rsid w:val="0089177E"/>
    <w:rsid w:val="00893DCF"/>
    <w:rsid w:val="00897067"/>
    <w:rsid w:val="008A3E4B"/>
    <w:rsid w:val="008A7C9A"/>
    <w:rsid w:val="008B0C63"/>
    <w:rsid w:val="008B7782"/>
    <w:rsid w:val="008C2121"/>
    <w:rsid w:val="008D4F4B"/>
    <w:rsid w:val="008D5ACA"/>
    <w:rsid w:val="008F42FF"/>
    <w:rsid w:val="008F5C2F"/>
    <w:rsid w:val="0090685D"/>
    <w:rsid w:val="00910BE0"/>
    <w:rsid w:val="00914911"/>
    <w:rsid w:val="00923D4E"/>
    <w:rsid w:val="009322CF"/>
    <w:rsid w:val="009475E4"/>
    <w:rsid w:val="009526C3"/>
    <w:rsid w:val="009718A1"/>
    <w:rsid w:val="0097431D"/>
    <w:rsid w:val="0099105A"/>
    <w:rsid w:val="0099765B"/>
    <w:rsid w:val="009B00B8"/>
    <w:rsid w:val="009B3A95"/>
    <w:rsid w:val="009B4F10"/>
    <w:rsid w:val="009C2E18"/>
    <w:rsid w:val="009C5D79"/>
    <w:rsid w:val="009C73CA"/>
    <w:rsid w:val="009E175D"/>
    <w:rsid w:val="009F2D88"/>
    <w:rsid w:val="009F572C"/>
    <w:rsid w:val="00A04E94"/>
    <w:rsid w:val="00A20ABE"/>
    <w:rsid w:val="00A2115E"/>
    <w:rsid w:val="00A21760"/>
    <w:rsid w:val="00A3659E"/>
    <w:rsid w:val="00A663C4"/>
    <w:rsid w:val="00A92EFD"/>
    <w:rsid w:val="00AA3255"/>
    <w:rsid w:val="00AC014C"/>
    <w:rsid w:val="00AC6162"/>
    <w:rsid w:val="00AF16B9"/>
    <w:rsid w:val="00AF22CC"/>
    <w:rsid w:val="00AF638F"/>
    <w:rsid w:val="00B06987"/>
    <w:rsid w:val="00B1017F"/>
    <w:rsid w:val="00B12397"/>
    <w:rsid w:val="00B15F46"/>
    <w:rsid w:val="00B20CE7"/>
    <w:rsid w:val="00B256B7"/>
    <w:rsid w:val="00B26258"/>
    <w:rsid w:val="00B27532"/>
    <w:rsid w:val="00B376B3"/>
    <w:rsid w:val="00B37867"/>
    <w:rsid w:val="00B66B6F"/>
    <w:rsid w:val="00B931B1"/>
    <w:rsid w:val="00B93F9C"/>
    <w:rsid w:val="00BA2D82"/>
    <w:rsid w:val="00BB7C40"/>
    <w:rsid w:val="00BE4E7B"/>
    <w:rsid w:val="00BE6DD0"/>
    <w:rsid w:val="00BF5048"/>
    <w:rsid w:val="00BF6605"/>
    <w:rsid w:val="00C051E1"/>
    <w:rsid w:val="00C443D6"/>
    <w:rsid w:val="00C50D60"/>
    <w:rsid w:val="00C54AAF"/>
    <w:rsid w:val="00C557CE"/>
    <w:rsid w:val="00C86FA6"/>
    <w:rsid w:val="00C93E47"/>
    <w:rsid w:val="00C9473E"/>
    <w:rsid w:val="00CA1577"/>
    <w:rsid w:val="00CA428E"/>
    <w:rsid w:val="00CA53D2"/>
    <w:rsid w:val="00CB247B"/>
    <w:rsid w:val="00CD37C9"/>
    <w:rsid w:val="00CE00C3"/>
    <w:rsid w:val="00CE36B2"/>
    <w:rsid w:val="00CF186F"/>
    <w:rsid w:val="00CF1EF8"/>
    <w:rsid w:val="00CF3585"/>
    <w:rsid w:val="00CF5E12"/>
    <w:rsid w:val="00CF7FA5"/>
    <w:rsid w:val="00D134D2"/>
    <w:rsid w:val="00D1687C"/>
    <w:rsid w:val="00D203CA"/>
    <w:rsid w:val="00D270DA"/>
    <w:rsid w:val="00D30653"/>
    <w:rsid w:val="00D34FF2"/>
    <w:rsid w:val="00D366EA"/>
    <w:rsid w:val="00D3799D"/>
    <w:rsid w:val="00D41597"/>
    <w:rsid w:val="00D50D49"/>
    <w:rsid w:val="00D52565"/>
    <w:rsid w:val="00D7068F"/>
    <w:rsid w:val="00D83868"/>
    <w:rsid w:val="00D924EF"/>
    <w:rsid w:val="00DA01DA"/>
    <w:rsid w:val="00DA7276"/>
    <w:rsid w:val="00DB608F"/>
    <w:rsid w:val="00DD278D"/>
    <w:rsid w:val="00DE2A3D"/>
    <w:rsid w:val="00DE74F4"/>
    <w:rsid w:val="00DF42ED"/>
    <w:rsid w:val="00E00B3B"/>
    <w:rsid w:val="00E07CE4"/>
    <w:rsid w:val="00E10D28"/>
    <w:rsid w:val="00E16B34"/>
    <w:rsid w:val="00E225BC"/>
    <w:rsid w:val="00E24AF9"/>
    <w:rsid w:val="00E54300"/>
    <w:rsid w:val="00E55308"/>
    <w:rsid w:val="00E614FF"/>
    <w:rsid w:val="00E67F44"/>
    <w:rsid w:val="00E7094F"/>
    <w:rsid w:val="00E70CF7"/>
    <w:rsid w:val="00E80ECC"/>
    <w:rsid w:val="00E92963"/>
    <w:rsid w:val="00EA2D30"/>
    <w:rsid w:val="00EC30F0"/>
    <w:rsid w:val="00EC3235"/>
    <w:rsid w:val="00F03DDB"/>
    <w:rsid w:val="00F05B76"/>
    <w:rsid w:val="00F341AE"/>
    <w:rsid w:val="00F4095A"/>
    <w:rsid w:val="00F53286"/>
    <w:rsid w:val="00F55024"/>
    <w:rsid w:val="00F55712"/>
    <w:rsid w:val="00F661B4"/>
    <w:rsid w:val="00F70B31"/>
    <w:rsid w:val="00F74C7D"/>
    <w:rsid w:val="00F74D72"/>
    <w:rsid w:val="00F861ED"/>
    <w:rsid w:val="00F87F40"/>
    <w:rsid w:val="00FB0662"/>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5AB65-472D-244E-8065-3F7424DC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36</Pages>
  <Words>56822</Words>
  <Characters>323889</Characters>
  <Application>Microsoft Office Word</Application>
  <DocSecurity>0</DocSecurity>
  <Lines>2699</Lines>
  <Paragraphs>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Peter Reich</cp:lastModifiedBy>
  <cp:revision>5</cp:revision>
  <cp:lastPrinted>2018-09-20T19:21:00Z</cp:lastPrinted>
  <dcterms:created xsi:type="dcterms:W3CDTF">2018-11-18T14:08:00Z</dcterms:created>
  <dcterms:modified xsi:type="dcterms:W3CDTF">2018-11-18T14:17:00Z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id="oshwA0Ze"/&gt;&lt;style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