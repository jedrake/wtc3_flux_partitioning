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ACDD41"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ins w:id="0" w:author="John E. Drake" w:date="2018-11-15T13:20:00Z">
        <w:r w:rsidR="00D924EF">
          <w:rPr>
            <w:rFonts w:ascii="Times New Roman" w:hAnsi="Times New Roman" w:cs="Times New Roman"/>
            <w:sz w:val="28"/>
            <w:szCs w:val="28"/>
          </w:rPr>
          <w:t xml:space="preserve"> young</w:t>
        </w:r>
      </w:ins>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1" w:name="_updchbzb04bw" w:colFirst="0" w:colLast="0"/>
      <w:bookmarkEnd w:id="1"/>
      <w:r>
        <w:rPr>
          <w:rFonts w:ascii="Times New Roman" w:hAnsi="Times New Roman" w:cs="Times New Roman"/>
          <w:sz w:val="28"/>
          <w:szCs w:val="28"/>
        </w:rPr>
        <w:t xml:space="preserve"> </w:t>
      </w:r>
      <w:del w:id="2" w:author="John E. Drake" w:date="2018-11-17T10:35:00Z">
        <w:r w:rsidDel="001054E3">
          <w:rPr>
            <w:rFonts w:ascii="Times New Roman" w:hAnsi="Times New Roman" w:cs="Times New Roman"/>
            <w:sz w:val="28"/>
            <w:szCs w:val="28"/>
          </w:rPr>
          <w:delText>exposed to</w:delText>
        </w:r>
      </w:del>
      <w:ins w:id="3" w:author="John E. Drake" w:date="2018-11-17T10:35:00Z">
        <w:r w:rsidR="001054E3">
          <w:rPr>
            <w:rFonts w:ascii="Times New Roman" w:hAnsi="Times New Roman" w:cs="Times New Roman"/>
            <w:sz w:val="28"/>
            <w:szCs w:val="28"/>
          </w:rPr>
          <w:t xml:space="preserve">with </w:t>
        </w:r>
      </w:ins>
      <w:del w:id="4" w:author="John E. Drake" w:date="2018-11-17T10:35:00Z">
        <w:r w:rsidDel="001054E3">
          <w:rPr>
            <w:rFonts w:ascii="Times New Roman" w:hAnsi="Times New Roman" w:cs="Times New Roman"/>
            <w:sz w:val="28"/>
            <w:szCs w:val="28"/>
          </w:rPr>
          <w:delText xml:space="preserve"> </w:delText>
        </w:r>
      </w:del>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del w:id="5" w:author="John E. Drake" w:date="2018-11-17T10:35:00Z">
        <w:r w:rsidDel="001054E3">
          <w:rPr>
            <w:rFonts w:ascii="Times New Roman" w:hAnsi="Times New Roman" w:cs="Times New Roman"/>
            <w:sz w:val="28"/>
            <w:szCs w:val="28"/>
          </w:rPr>
          <w:delText>drought</w:delText>
        </w:r>
      </w:del>
      <w:ins w:id="6" w:author="John E. Drake" w:date="2018-11-17T10:35:00Z">
        <w:r w:rsidR="001054E3">
          <w:rPr>
            <w:rFonts w:ascii="Times New Roman" w:hAnsi="Times New Roman" w:cs="Times New Roman"/>
            <w:sz w:val="28"/>
            <w:szCs w:val="28"/>
          </w:rPr>
          <w:t>altered water availability</w:t>
        </w:r>
      </w:ins>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8AEB642"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6</w:t>
      </w:r>
      <w:r w:rsidR="00CF3585">
        <w:rPr>
          <w:rFonts w:ascii="Times New Roman" w:hAnsi="Times New Roman" w:cs="Times New Roman"/>
          <w:sz w:val="24"/>
          <w:szCs w:val="24"/>
        </w:rPr>
        <w:t>5</w:t>
      </w:r>
      <w:r w:rsidR="00DE2A3D">
        <w:rPr>
          <w:rFonts w:ascii="Times New Roman" w:hAnsi="Times New Roman" w:cs="Times New Roman"/>
          <w:sz w:val="24"/>
          <w:szCs w:val="24"/>
        </w:rPr>
        <w:t>28</w:t>
      </w:r>
    </w:p>
    <w:p w14:paraId="196A086D" w14:textId="42931B6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B27532">
        <w:rPr>
          <w:rFonts w:ascii="Times New Roman" w:hAnsi="Times New Roman" w:cs="Times New Roman"/>
          <w:sz w:val="24"/>
          <w:szCs w:val="24"/>
        </w:rPr>
        <w:t>199</w:t>
      </w:r>
    </w:p>
    <w:p w14:paraId="3BDCCDA3" w14:textId="22EB01B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9E175D">
        <w:rPr>
          <w:rFonts w:ascii="Times New Roman" w:hAnsi="Times New Roman" w:cs="Times New Roman"/>
          <w:sz w:val="24"/>
          <w:szCs w:val="24"/>
        </w:rPr>
        <w:t>2</w:t>
      </w:r>
      <w:r w:rsidR="00DE2A3D">
        <w:rPr>
          <w:rFonts w:ascii="Times New Roman" w:hAnsi="Times New Roman" w:cs="Times New Roman"/>
          <w:sz w:val="24"/>
          <w:szCs w:val="24"/>
        </w:rPr>
        <w:t>78</w:t>
      </w:r>
    </w:p>
    <w:p w14:paraId="25949B47" w14:textId="541D3B3B"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E10D28">
        <w:rPr>
          <w:rFonts w:ascii="Times New Roman" w:hAnsi="Times New Roman" w:cs="Times New Roman"/>
          <w:sz w:val="24"/>
          <w:szCs w:val="24"/>
        </w:rPr>
        <w:t>2</w:t>
      </w:r>
      <w:r w:rsidR="00DE2A3D">
        <w:rPr>
          <w:rFonts w:ascii="Times New Roman" w:hAnsi="Times New Roman" w:cs="Times New Roman"/>
          <w:sz w:val="24"/>
          <w:szCs w:val="24"/>
        </w:rPr>
        <w:t>261</w:t>
      </w:r>
    </w:p>
    <w:p w14:paraId="1F828C49" w14:textId="0296E13F"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26</w:t>
      </w:r>
    </w:p>
    <w:p w14:paraId="6046FD2E" w14:textId="23C29A2B"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E55308">
        <w:rPr>
          <w:rFonts w:ascii="Times New Roman" w:hAnsi="Times New Roman" w:cs="Times New Roman"/>
          <w:sz w:val="24"/>
          <w:szCs w:val="24"/>
        </w:rPr>
        <w:t>40</w:t>
      </w:r>
    </w:p>
    <w:p w14:paraId="02E14035" w14:textId="50567A27"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6D09BE">
        <w:rPr>
          <w:rFonts w:ascii="Times New Roman" w:hAnsi="Times New Roman" w:cs="Times New Roman"/>
          <w:sz w:val="24"/>
          <w:szCs w:val="24"/>
        </w:rPr>
        <w:t>123</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1334B824"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ins w:id="7" w:author="John E. Drake" w:date="2018-11-15T17:07:00Z">
        <w:r w:rsidR="00D50D49">
          <w:rPr>
            <w:rFonts w:ascii="Times New Roman" w:hAnsi="Times New Roman" w:cs="Times New Roman"/>
            <w:sz w:val="24"/>
            <w:szCs w:val="24"/>
          </w:rPr>
          <w:t>carbon (</w:t>
        </w:r>
      </w:ins>
      <w:r>
        <w:rPr>
          <w:rFonts w:ascii="Times New Roman" w:hAnsi="Times New Roman" w:cs="Times New Roman"/>
          <w:sz w:val="24"/>
          <w:szCs w:val="24"/>
        </w:rPr>
        <w:t>C</w:t>
      </w:r>
      <w:ins w:id="8" w:author="John E. Drake" w:date="2018-11-15T17:07:00Z">
        <w:r w:rsidR="00D50D49">
          <w:rPr>
            <w:rFonts w:ascii="Times New Roman" w:hAnsi="Times New Roman" w:cs="Times New Roman"/>
            <w:sz w:val="24"/>
            <w:szCs w:val="24"/>
          </w:rPr>
          <w:t>)</w:t>
        </w:r>
      </w:ins>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ins w:id="9" w:author="John E. Drake" w:date="2018-11-17T10:38:00Z">
        <w:r w:rsidR="001054E3">
          <w:rPr>
            <w:rFonts w:ascii="Times New Roman" w:hAnsi="Times New Roman" w:cs="Times New Roman"/>
            <w:sz w:val="24"/>
            <w:szCs w:val="24"/>
          </w:rPr>
          <w:t>,</w:t>
        </w:r>
      </w:ins>
      <w:r w:rsidR="008B7782" w:rsidRPr="008B7782">
        <w:rPr>
          <w:rFonts w:ascii="Times New Roman" w:hAnsi="Times New Roman" w:cs="Times New Roman"/>
          <w:sz w:val="24"/>
          <w:szCs w:val="24"/>
        </w:rPr>
        <w:t xml:space="preserve"> and the influences of environmental changes such as warming and </w:t>
      </w:r>
      <w:del w:id="10" w:author="John E. Drake" w:date="2018-11-17T10:37:00Z">
        <w:r w:rsidR="008B7782" w:rsidRPr="008B7782" w:rsidDel="001054E3">
          <w:rPr>
            <w:rFonts w:ascii="Times New Roman" w:hAnsi="Times New Roman" w:cs="Times New Roman"/>
            <w:sz w:val="24"/>
            <w:szCs w:val="24"/>
          </w:rPr>
          <w:delText xml:space="preserve">drought </w:delText>
        </w:r>
      </w:del>
      <w:ins w:id="11" w:author="John E. Drake" w:date="2018-11-17T10:37:00Z">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ins>
      <w:r w:rsidR="008B7782" w:rsidRPr="008B7782">
        <w:rPr>
          <w:rFonts w:ascii="Times New Roman" w:hAnsi="Times New Roman" w:cs="Times New Roman"/>
          <w:sz w:val="24"/>
          <w:szCs w:val="24"/>
        </w:rPr>
        <w:t>are uncertain</w:t>
      </w:r>
      <w:r w:rsidR="00B27532">
        <w:rPr>
          <w:rFonts w:ascii="Times New Roman" w:hAnsi="Times New Roman" w:cs="Times New Roman"/>
          <w:sz w:val="24"/>
          <w:szCs w:val="24"/>
        </w:rPr>
        <w:t>.</w:t>
      </w:r>
    </w:p>
    <w:p w14:paraId="7756A5FB" w14:textId="3F06D457"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ins w:id="12" w:author="John E. Drake" w:date="2018-11-15T13:18:00Z">
        <w:r w:rsidR="00D924EF">
          <w:rPr>
            <w:rFonts w:ascii="Times New Roman" w:hAnsi="Times New Roman" w:cs="Times New Roman"/>
            <w:sz w:val="24"/>
            <w:szCs w:val="24"/>
          </w:rPr>
          <w:t xml:space="preserve"> small</w:t>
        </w:r>
      </w:ins>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a</w:t>
      </w:r>
      <w:r w:rsidRPr="00555290">
        <w:rPr>
          <w:rFonts w:ascii="Times New Roman" w:hAnsi="Times New Roman" w:cs="Times New Roman"/>
          <w:sz w:val="24"/>
          <w:szCs w:val="24"/>
        </w:rPr>
        <w:t xml:space="preserve"> factorial combination of +3°C warming and </w:t>
      </w:r>
      <w:del w:id="13" w:author="John E. Drake" w:date="2018-11-15T17:08:00Z">
        <w:r w:rsidRPr="00555290" w:rsidDel="00D50D49">
          <w:rPr>
            <w:rFonts w:ascii="Times New Roman" w:hAnsi="Times New Roman" w:cs="Times New Roman"/>
            <w:sz w:val="24"/>
            <w:szCs w:val="24"/>
          </w:rPr>
          <w:delText>an extreme</w:delText>
        </w:r>
      </w:del>
      <w:ins w:id="14" w:author="John E. Drake" w:date="2018-11-17T10:39:00Z">
        <w:r w:rsidR="001054E3">
          <w:rPr>
            <w:rFonts w:ascii="Times New Roman" w:hAnsi="Times New Roman" w:cs="Times New Roman"/>
            <w:sz w:val="24"/>
            <w:szCs w:val="24"/>
          </w:rPr>
          <w:t>elimination of summer precipitation</w:t>
        </w:r>
      </w:ins>
      <w:del w:id="15" w:author="John E. Drake" w:date="2018-11-17T10:39:00Z">
        <w:r w:rsidRPr="00555290" w:rsidDel="001054E3">
          <w:rPr>
            <w:rFonts w:ascii="Times New Roman" w:hAnsi="Times New Roman" w:cs="Times New Roman"/>
            <w:sz w:val="24"/>
            <w:szCs w:val="24"/>
          </w:rPr>
          <w:delText xml:space="preserve"> summer drought</w:delText>
        </w:r>
      </w:del>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22832795" w:rsidR="00AC014C" w:rsidRDefault="00D924EF" w:rsidP="00DE74F4">
      <w:pPr>
        <w:pStyle w:val="ListParagraph"/>
        <w:numPr>
          <w:ilvl w:val="0"/>
          <w:numId w:val="3"/>
        </w:numPr>
        <w:rPr>
          <w:rFonts w:ascii="Times New Roman" w:hAnsi="Times New Roman" w:cs="Times New Roman"/>
          <w:b/>
          <w:sz w:val="24"/>
          <w:szCs w:val="24"/>
        </w:rPr>
      </w:pPr>
      <w:ins w:id="16" w:author="John E. Drake" w:date="2018-11-15T13:18:00Z">
        <w:r>
          <w:rPr>
            <w:rFonts w:ascii="Times New Roman" w:hAnsi="Times New Roman" w:cs="Times New Roman"/>
            <w:sz w:val="24"/>
            <w:szCs w:val="24"/>
          </w:rPr>
          <w:t xml:space="preserve">Trees grew from small saplings to nearly 9-m-height during this 15 month experiment. </w:t>
        </w:r>
      </w:ins>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del w:id="17" w:author="John E. Drake" w:date="2018-11-17T10:38:00Z">
        <w:r w:rsidR="00AC014C" w:rsidDel="001054E3">
          <w:rPr>
            <w:rFonts w:ascii="Times New Roman" w:hAnsi="Times New Roman" w:cs="Times New Roman"/>
            <w:sz w:val="24"/>
            <w:szCs w:val="24"/>
          </w:rPr>
          <w:delText>The summer drought</w:delText>
        </w:r>
      </w:del>
      <w:ins w:id="18" w:author="John E. Drake" w:date="2018-11-17T10:38:00Z">
        <w:r w:rsidR="001054E3">
          <w:rPr>
            <w:rFonts w:ascii="Times New Roman" w:hAnsi="Times New Roman" w:cs="Times New Roman"/>
            <w:sz w:val="24"/>
            <w:szCs w:val="24"/>
          </w:rPr>
          <w:t>Eliminating summer precipitation</w:t>
        </w:r>
      </w:ins>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del w:id="19" w:author="John E. Drake" w:date="2018-11-17T10:38:00Z">
        <w:r w:rsidR="00AC014C" w:rsidDel="001054E3">
          <w:rPr>
            <w:rFonts w:ascii="Times New Roman" w:hAnsi="Times New Roman" w:cs="Times New Roman"/>
            <w:sz w:val="24"/>
            <w:szCs w:val="24"/>
          </w:rPr>
          <w:delText xml:space="preserve"> </w:delText>
        </w:r>
        <w:r w:rsidR="00DE74F4" w:rsidRPr="00555290" w:rsidDel="001054E3">
          <w:rPr>
            <w:rFonts w:ascii="Times New Roman" w:hAnsi="Times New Roman" w:cs="Times New Roman"/>
            <w:sz w:val="24"/>
            <w:szCs w:val="24"/>
          </w:rPr>
          <w:delText>during the drought</w:delText>
        </w:r>
      </w:del>
      <w:r w:rsidR="00AC014C">
        <w:rPr>
          <w:rFonts w:ascii="Times New Roman" w:hAnsi="Times New Roman" w:cs="Times New Roman"/>
          <w:sz w:val="24"/>
          <w:szCs w:val="24"/>
        </w:rPr>
        <w:t>.</w:t>
      </w:r>
      <w:r w:rsidR="00DE74F4" w:rsidRPr="00555290">
        <w:rPr>
          <w:rFonts w:ascii="Times New Roman" w:hAnsi="Times New Roman" w:cs="Times New Roman"/>
          <w:b/>
          <w:sz w:val="24"/>
          <w:szCs w:val="24"/>
        </w:rPr>
        <w:t xml:space="preserve"> </w:t>
      </w:r>
    </w:p>
    <w:p w14:paraId="08DA6E6A" w14:textId="32274336"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respiration, even with complete acclimation of maintenance respiration.</w:t>
      </w:r>
    </w:p>
    <w:p w14:paraId="5283AA53" w14:textId="1E17B61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w:t>
      </w:r>
      <w:r w:rsidR="00360BAF">
        <w:rPr>
          <w:rFonts w:ascii="Times New Roman" w:hAnsi="Times New Roman" w:cs="Times New Roman"/>
          <w:sz w:val="24"/>
          <w:szCs w:val="24"/>
        </w:rPr>
        <w:t>, while reduced water availability may not stimulate allocation to roots.</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ins w:id="20" w:author="John E. Drake" w:date="2018-11-15T17:09:00Z">
        <w:r w:rsidR="00D50D49">
          <w:rPr>
            <w:rFonts w:ascii="Times New Roman" w:hAnsi="Times New Roman" w:cs="Times New Roman"/>
          </w:rPr>
          <w:t>carbon (</w:t>
        </w:r>
      </w:ins>
      <w:r w:rsidRPr="009B00B8">
        <w:rPr>
          <w:rFonts w:ascii="Times New Roman" w:hAnsi="Times New Roman" w:cs="Times New Roman"/>
        </w:rPr>
        <w:t>C</w:t>
      </w:r>
      <w:ins w:id="21" w:author="John E. Drake" w:date="2018-11-15T17:09:00Z">
        <w:r w:rsidR="00D50D49">
          <w:rPr>
            <w:rFonts w:ascii="Times New Roman" w:hAnsi="Times New Roman" w:cs="Times New Roman"/>
          </w:rPr>
          <w:t>)</w:t>
        </w:r>
      </w:ins>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ins w:id="22" w:author="John E. Drake" w:date="2018-11-16T15:05:00Z">
        <w:r w:rsidR="0008045F">
          <w:rPr>
            <w:rFonts w:ascii="Times New Roman" w:hAnsi="Times New Roman" w:cs="Times New Roman"/>
          </w:rPr>
          <w:t xml:space="preserve">and tree survival </w:t>
        </w:r>
      </w:ins>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07D080D0"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ins w:id="23" w:author="John E. Drake" w:date="2018-11-16T14:56:00Z">
        <w:r w:rsidR="0008045F">
          <w:rPr>
            <w:rFonts w:ascii="Times New Roman" w:hAnsi="Times New Roman" w:cs="Times New Roman"/>
          </w:rPr>
          <w:t>, including photosynthesis, respiration, and growth</w:t>
        </w:r>
      </w:ins>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del w:id="24" w:author="John E. Drake" w:date="2018-11-16T14:58:00Z">
        <w:r w:rsidR="00374242" w:rsidRPr="009B00B8" w:rsidDel="0008045F">
          <w:rPr>
            <w:rFonts w:ascii="Times New Roman" w:hAnsi="Times New Roman" w:cs="Times New Roman"/>
          </w:rPr>
          <w:delText xml:space="preserve">found </w:delText>
        </w:r>
      </w:del>
      <w:ins w:id="25" w:author="John E. Drake" w:date="2018-11-16T14:58:00Z">
        <w:r w:rsidR="0008045F">
          <w:rPr>
            <w:rFonts w:ascii="Times New Roman" w:hAnsi="Times New Roman" w:cs="Times New Roman"/>
          </w:rPr>
          <w:t>find</w:t>
        </w:r>
        <w:r w:rsidR="0008045F" w:rsidRPr="009B00B8">
          <w:rPr>
            <w:rFonts w:ascii="Times New Roman" w:hAnsi="Times New Roman" w:cs="Times New Roman"/>
          </w:rPr>
          <w:t xml:space="preserve"> </w:t>
        </w:r>
      </w:ins>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4B1E482E"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llocation in 8 to 9-meter tall e</w:t>
      </w:r>
      <w:r w:rsidR="006E561C">
        <w:rPr>
          <w:rFonts w:ascii="Times New Roman" w:hAnsi="Times New Roman" w:cs="Times New Roman"/>
        </w:rPr>
        <w:t xml:space="preserve">ucalypt trees growing 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del w:id="26" w:author="John E. Drake" w:date="2018-11-17T10:36:00Z">
        <w:r w:rsidR="006E561C" w:rsidDel="001054E3">
          <w:rPr>
            <w:rFonts w:ascii="Times New Roman" w:hAnsi="Times New Roman" w:cs="Times New Roman"/>
          </w:rPr>
          <w:delText>moisture supply</w:delText>
        </w:r>
      </w:del>
      <w:ins w:id="27" w:author="John E. Drake" w:date="2018-11-17T10:36:00Z">
        <w:r w:rsidR="001054E3">
          <w:rPr>
            <w:rFonts w:ascii="Times New Roman" w:hAnsi="Times New Roman" w:cs="Times New Roman"/>
          </w:rPr>
          <w:t>water availability</w:t>
        </w:r>
      </w:ins>
      <w:r w:rsidR="006E561C">
        <w:rPr>
          <w:rFonts w:ascii="Times New Roman" w:hAnsi="Times New Roman" w:cs="Times New Roman"/>
        </w:rPr>
        <w:t xml:space="preserve">.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 xml:space="preserve">(3.25 m in diameter, 9 m in height, </w:t>
      </w:r>
      <w:proofErr w:type="gramStart"/>
      <w:r w:rsidR="00897067" w:rsidRPr="009B00B8">
        <w:rPr>
          <w:rFonts w:ascii="Times New Roman" w:hAnsi="Times New Roman" w:cs="Times New Roman"/>
        </w:rPr>
        <w:t>volume of ~53</w:t>
      </w:r>
      <w:proofErr w:type="gramEnd"/>
      <w:r w:rsidR="00897067" w:rsidRPr="009B00B8">
        <w:rPr>
          <w:rFonts w:ascii="Times New Roman" w:hAnsi="Times New Roman" w:cs="Times New Roman"/>
        </w:rPr>
        <w:t xml:space="preserve">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1318F03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ins w:id="28" w:author="John E. Drake" w:date="2018-11-15T13:26:00Z">
        <w:r w:rsidR="007D59F8">
          <w:rPr>
            <w:rFonts w:ascii="Times New Roman" w:hAnsi="Times New Roman" w:cs="Times New Roman"/>
          </w:rPr>
          <w:t xml:space="preserve">Thus the experiment began with small seedlings, but subsequent growth </w:t>
        </w:r>
      </w:ins>
      <w:ins w:id="29" w:author="John E. Drake" w:date="2018-11-15T13:27:00Z">
        <w:r w:rsidR="007D59F8">
          <w:rPr>
            <w:rFonts w:ascii="Times New Roman" w:hAnsi="Times New Roman" w:cs="Times New Roman"/>
          </w:rPr>
          <w:t xml:space="preserve">over the 15-month study period </w:t>
        </w:r>
      </w:ins>
      <w:ins w:id="30" w:author="John E. Drake" w:date="2018-11-15T13:26:00Z">
        <w:r w:rsidR="007D59F8">
          <w:rPr>
            <w:rFonts w:ascii="Times New Roman" w:hAnsi="Times New Roman" w:cs="Times New Roman"/>
          </w:rPr>
          <w:t>was rapid and trees quickly grew into larger size classes.</w:t>
        </w:r>
      </w:ins>
    </w:p>
    <w:p w14:paraId="240A48A7" w14:textId="63592ABF"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proofErr w:type="gramStart"/>
      <w:r w:rsidR="00D270DA">
        <w:rPr>
          <w:rFonts w:ascii="Times New Roman" w:hAnsi="Times New Roman" w:cs="Times New Roman"/>
        </w:rPr>
        <w:t>sd</w:t>
      </w:r>
      <w:proofErr w:type="spellEnd"/>
      <w:proofErr w:type="gram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ins w:id="31" w:author="John E. Drake" w:date="2018-11-15T13:40:00Z">
        <w:r w:rsidR="00766FF2">
          <w:rPr>
            <w:rFonts w:ascii="Times New Roman" w:hAnsi="Times New Roman" w:cs="Times New Roman"/>
          </w:rPr>
          <w:t>, which we consider the control treatment</w:t>
        </w:r>
      </w:ins>
      <w:r w:rsidRPr="009B00B8">
        <w:rPr>
          <w:rFonts w:ascii="Times New Roman" w:hAnsi="Times New Roman" w:cs="Times New Roman"/>
        </w:rPr>
        <w:t xml:space="preserve">. A water exclusion treatment was applied to half of the trees on 12 February 2014, resulting in a 2x2 factorial design between the </w:t>
      </w:r>
      <w:r w:rsidRPr="009B00B8">
        <w:rPr>
          <w:rFonts w:ascii="Times New Roman" w:hAnsi="Times New Roman" w:cs="Times New Roman"/>
        </w:rPr>
        <w:lastRenderedPageBreak/>
        <w:t>experimental treatments of warming and drought (n = 3</w:t>
      </w:r>
      <w:r w:rsidR="00C54AAF">
        <w:rPr>
          <w:rFonts w:ascii="Times New Roman" w:hAnsi="Times New Roman" w:cs="Times New Roman"/>
        </w:rPr>
        <w:t>; abbreviated A-</w:t>
      </w:r>
      <w:del w:id="32" w:author="John E. Drake" w:date="2018-11-15T13:39:00Z">
        <w:r w:rsidR="00C54AAF" w:rsidDel="00766FF2">
          <w:rPr>
            <w:rFonts w:ascii="Times New Roman" w:hAnsi="Times New Roman" w:cs="Times New Roman"/>
          </w:rPr>
          <w:delText>Wet</w:delText>
        </w:r>
      </w:del>
      <w:ins w:id="33" w:author="John E. Drake" w:date="2018-11-15T13:39:00Z">
        <w:r w:rsidR="00766FF2">
          <w:rPr>
            <w:rFonts w:ascii="Times New Roman" w:hAnsi="Times New Roman" w:cs="Times New Roman"/>
          </w:rPr>
          <w:t>Con</w:t>
        </w:r>
      </w:ins>
      <w:r w:rsidR="00C54AAF">
        <w:rPr>
          <w:rFonts w:ascii="Times New Roman" w:hAnsi="Times New Roman" w:cs="Times New Roman"/>
        </w:rPr>
        <w:t>, A-Dry, W-</w:t>
      </w:r>
      <w:del w:id="34" w:author="John E. Drake" w:date="2018-11-15T13:39:00Z">
        <w:r w:rsidR="00C54AAF" w:rsidDel="00766FF2">
          <w:rPr>
            <w:rFonts w:ascii="Times New Roman" w:hAnsi="Times New Roman" w:cs="Times New Roman"/>
          </w:rPr>
          <w:delText>Wet</w:delText>
        </w:r>
      </w:del>
      <w:ins w:id="35" w:author="John E. Drake" w:date="2018-11-15T13:39:00Z">
        <w:r w:rsidR="00766FF2">
          <w:rPr>
            <w:rFonts w:ascii="Times New Roman" w:hAnsi="Times New Roman" w:cs="Times New Roman"/>
          </w:rPr>
          <w:t>Con</w:t>
        </w:r>
      </w:ins>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del w:id="36" w:author="John E. Drake" w:date="2018-11-15T16:59:00Z">
        <w:r w:rsidRPr="009B00B8" w:rsidDel="008A7C9A">
          <w:rPr>
            <w:rFonts w:ascii="Times New Roman" w:hAnsi="Times New Roman" w:cs="Times New Roman"/>
          </w:rPr>
          <w:delText>an extreme</w:delText>
        </w:r>
      </w:del>
      <w:ins w:id="37" w:author="John E. Drake" w:date="2018-11-15T16:59:00Z">
        <w:r w:rsidR="008A7C9A">
          <w:rPr>
            <w:rFonts w:ascii="Times New Roman" w:hAnsi="Times New Roman" w:cs="Times New Roman"/>
          </w:rPr>
          <w:t>a</w:t>
        </w:r>
      </w:ins>
      <w:r w:rsidRPr="009B00B8">
        <w:rPr>
          <w:rFonts w:ascii="Times New Roman" w:hAnsi="Times New Roman" w:cs="Times New Roman"/>
        </w:rPr>
        <w:t xml:space="preserve"> summer drought of nearly three months. </w:t>
      </w:r>
      <w:ins w:id="38" w:author="John E. Drake" w:date="2018-11-15T16:59:00Z">
        <w:r w:rsidR="008A7C9A">
          <w:rPr>
            <w:rFonts w:ascii="Times New Roman" w:hAnsi="Times New Roman" w:cs="Times New Roman"/>
          </w:rPr>
          <w:t>A rainfall record from 1881-2014 from this area (Australian Bureau of Meteorology station 67021</w:t>
        </w:r>
      </w:ins>
      <w:ins w:id="39" w:author="John E. Drake" w:date="2018-11-15T17:00:00Z">
        <w:r w:rsidR="008A7C9A">
          <w:rPr>
            <w:rFonts w:ascii="Times New Roman" w:hAnsi="Times New Roman" w:cs="Times New Roman"/>
          </w:rPr>
          <w:t>, station is &lt;2 km from site</w:t>
        </w:r>
      </w:ins>
      <w:ins w:id="40" w:author="John E. Drake" w:date="2018-11-15T16:59:00Z">
        <w:r w:rsidR="008A7C9A">
          <w:rPr>
            <w:rFonts w:ascii="Times New Roman" w:hAnsi="Times New Roman" w:cs="Times New Roman"/>
          </w:rPr>
          <w:t>)</w:t>
        </w:r>
      </w:ins>
      <w:ins w:id="41" w:author="John E. Drake" w:date="2018-11-15T17:00:00Z">
        <w:r w:rsidR="008A7C9A">
          <w:rPr>
            <w:rFonts w:ascii="Times New Roman" w:hAnsi="Times New Roman" w:cs="Times New Roman"/>
          </w:rPr>
          <w:t xml:space="preserve"> indicates that only three years </w:t>
        </w:r>
      </w:ins>
      <w:ins w:id="42" w:author="John E. Drake" w:date="2018-11-15T17:02:00Z">
        <w:r w:rsidR="008A7C9A">
          <w:rPr>
            <w:rFonts w:ascii="Times New Roman" w:hAnsi="Times New Roman" w:cs="Times New Roman"/>
          </w:rPr>
          <w:t xml:space="preserve">(~2% of the record) </w:t>
        </w:r>
      </w:ins>
      <w:ins w:id="43" w:author="John E. Drake" w:date="2018-11-15T17:00:00Z">
        <w:r w:rsidR="008A7C9A">
          <w:rPr>
            <w:rFonts w:ascii="Times New Roman" w:hAnsi="Times New Roman" w:cs="Times New Roman"/>
          </w:rPr>
          <w:t xml:space="preserve">had </w:t>
        </w:r>
      </w:ins>
      <w:ins w:id="44" w:author="John E. Drake" w:date="2018-11-15T17:01:00Z">
        <w:r w:rsidR="008A7C9A">
          <w:rPr>
            <w:rFonts w:ascii="Times New Roman" w:hAnsi="Times New Roman" w:cs="Times New Roman"/>
          </w:rPr>
          <w:t xml:space="preserve">&lt;20 mm </w:t>
        </w:r>
      </w:ins>
      <w:ins w:id="45" w:author="John E. Drake" w:date="2018-11-15T17:00:00Z">
        <w:r w:rsidR="008A7C9A">
          <w:rPr>
            <w:rFonts w:ascii="Times New Roman" w:hAnsi="Times New Roman" w:cs="Times New Roman"/>
          </w:rPr>
          <w:t>precipitati</w:t>
        </w:r>
      </w:ins>
      <w:ins w:id="46" w:author="John E. Drake" w:date="2018-11-15T17:01:00Z">
        <w:r w:rsidR="008A7C9A">
          <w:rPr>
            <w:rFonts w:ascii="Times New Roman" w:hAnsi="Times New Roman" w:cs="Times New Roman"/>
          </w:rPr>
          <w:t>on during the months of the drought treatment</w:t>
        </w:r>
      </w:ins>
      <w:ins w:id="47" w:author="John E. Drake" w:date="2018-11-15T17:02:00Z">
        <w:r w:rsidR="008A7C9A">
          <w:rPr>
            <w:rFonts w:ascii="Times New Roman" w:hAnsi="Times New Roman" w:cs="Times New Roman"/>
          </w:rPr>
          <w:t>, and 80% of the years had &gt;100 mm precipitation. This</w:t>
        </w:r>
      </w:ins>
      <w:ins w:id="48" w:author="John E. Drake" w:date="2018-11-15T17:03:00Z">
        <w:r w:rsidR="008A7C9A">
          <w:rPr>
            <w:rFonts w:ascii="Times New Roman" w:hAnsi="Times New Roman" w:cs="Times New Roman"/>
          </w:rPr>
          <w:t xml:space="preserve"> suggests that our drought was relatively strong, in terms of the surface water addition during these months.</w:t>
        </w:r>
      </w:ins>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006F4EA5"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C73992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del w:id="49" w:author="John E. Drake" w:date="2018-11-16T15:57:00Z">
        <w:r w:rsidR="00DA7276" w:rsidDel="001614E7">
          <w:rPr>
            <w:rFonts w:ascii="Times New Roman" w:hAnsi="Times New Roman" w:cs="Times New Roman"/>
          </w:rPr>
          <w:delText xml:space="preserve">; </w:delText>
        </w:r>
        <w:r w:rsidRPr="009B00B8" w:rsidDel="001614E7">
          <w:rPr>
            <w:rFonts w:ascii="Times New Roman" w:hAnsi="Times New Roman" w:cs="Times New Roman"/>
          </w:rPr>
          <w:delText xml:space="preserve">see Drake </w:delText>
        </w:r>
        <w:r w:rsidRPr="009B00B8" w:rsidDel="001614E7">
          <w:rPr>
            <w:rFonts w:ascii="Times New Roman" w:hAnsi="Times New Roman" w:cs="Times New Roman"/>
            <w:i/>
          </w:rPr>
          <w:delText xml:space="preserve">et al. </w:delText>
        </w:r>
        <w:r w:rsidRPr="009B00B8" w:rsidDel="001614E7">
          <w:rPr>
            <w:rFonts w:ascii="Times New Roman" w:hAnsi="Times New Roman" w:cs="Times New Roman"/>
          </w:rPr>
          <w:delText>(2016</w:delText>
        </w:r>
        <w:r w:rsidR="00243EE9" w:rsidDel="001614E7">
          <w:rPr>
            <w:rFonts w:ascii="Times New Roman" w:hAnsi="Times New Roman" w:cs="Times New Roman"/>
          </w:rPr>
          <w:delText>b</w:delText>
        </w:r>
        <w:r w:rsidRPr="009B00B8" w:rsidDel="001614E7">
          <w:rPr>
            <w:rFonts w:ascii="Times New Roman" w:hAnsi="Times New Roman" w:cs="Times New Roman"/>
          </w:rPr>
          <w:delText>) for a complete description.</w:delText>
        </w:r>
      </w:del>
      <w:ins w:id="50" w:author="John E. Drake" w:date="2018-11-16T15:57:00Z">
        <w:r w:rsidR="001614E7">
          <w:rPr>
            <w:rFonts w:ascii="Times New Roman" w:hAnsi="Times New Roman" w:cs="Times New Roman"/>
          </w:rPr>
          <w:t>.</w:t>
        </w:r>
      </w:ins>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21599BB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ins w:id="51" w:author="John E. Drake" w:date="2018-11-15T13:28:00Z">
        <w:r w:rsidR="007D59F8">
          <w:rPr>
            <w:rFonts w:ascii="Times New Roman" w:hAnsi="Times New Roman" w:cs="Times New Roman"/>
          </w:rPr>
          <w:t>, 15 months after seedlings were planted</w:t>
        </w:r>
      </w:ins>
      <w:r w:rsidRPr="009B00B8">
        <w:rPr>
          <w:rFonts w:ascii="Times New Roman" w:hAnsi="Times New Roman" w:cs="Times New Roman"/>
        </w:rPr>
        <w:t>.</w:t>
      </w:r>
      <w:ins w:id="52" w:author="John E. Drake" w:date="2018-11-15T13:28:00Z">
        <w:r w:rsidR="007D59F8">
          <w:rPr>
            <w:rFonts w:ascii="Times New Roman" w:hAnsi="Times New Roman" w:cs="Times New Roman"/>
          </w:rPr>
          <w:t xml:space="preserve"> At this time, </w:t>
        </w:r>
      </w:ins>
      <w:ins w:id="53" w:author="John E. Drake" w:date="2018-11-15T13:33:00Z">
        <w:r w:rsidR="00766FF2">
          <w:rPr>
            <w:rFonts w:ascii="Times New Roman" w:hAnsi="Times New Roman" w:cs="Times New Roman"/>
          </w:rPr>
          <w:t>the trees were relatively large with</w:t>
        </w:r>
      </w:ins>
      <w:ins w:id="54" w:author="John E. Drake" w:date="2018-11-15T13:28:00Z">
        <w:r w:rsidR="007D59F8">
          <w:rPr>
            <w:rFonts w:ascii="Times New Roman" w:hAnsi="Times New Roman" w:cs="Times New Roman"/>
          </w:rPr>
          <w:t xml:space="preserve"> heights of </w:t>
        </w:r>
      </w:ins>
      <w:ins w:id="55" w:author="John E. Drake" w:date="2018-11-15T13:32:00Z">
        <w:r w:rsidR="007D59F8">
          <w:rPr>
            <w:rFonts w:ascii="Times New Roman" w:hAnsi="Times New Roman" w:cs="Times New Roman"/>
          </w:rPr>
          <w:t>8.8</w:t>
        </w:r>
      </w:ins>
      <w:ins w:id="56" w:author="John E. Drake" w:date="2018-11-15T13:28:00Z">
        <w:r w:rsidR="007D59F8">
          <w:rPr>
            <w:rFonts w:ascii="Times New Roman" w:hAnsi="Times New Roman" w:cs="Times New Roman"/>
          </w:rPr>
          <w:t xml:space="preserve"> </w:t>
        </w:r>
      </w:ins>
      <w:ins w:id="57" w:author="John E. Drake" w:date="2018-11-15T13:32:00Z">
        <w:r w:rsidR="007D59F8">
          <w:rPr>
            <w:rFonts w:ascii="Times New Roman" w:hAnsi="Times New Roman" w:cs="Times New Roman"/>
          </w:rPr>
          <w:t xml:space="preserve">± 0.14 </w:t>
        </w:r>
      </w:ins>
      <w:ins w:id="58" w:author="John E. Drake" w:date="2018-11-15T13:28:00Z">
        <w:r w:rsidR="007D59F8">
          <w:rPr>
            <w:rFonts w:ascii="Times New Roman" w:hAnsi="Times New Roman" w:cs="Times New Roman"/>
          </w:rPr>
          <w:t xml:space="preserve">meters and diameters of </w:t>
        </w:r>
      </w:ins>
      <w:ins w:id="59" w:author="John E. Drake" w:date="2018-11-15T13:32:00Z">
        <w:r w:rsidR="007D59F8">
          <w:rPr>
            <w:rFonts w:ascii="Times New Roman" w:hAnsi="Times New Roman" w:cs="Times New Roman"/>
          </w:rPr>
          <w:t>6.6 ± 0.2 cm</w:t>
        </w:r>
      </w:ins>
      <w:ins w:id="60" w:author="John E. Drake" w:date="2018-11-15T13:28:00Z">
        <w:r w:rsidR="007D59F8">
          <w:rPr>
            <w:rFonts w:ascii="Times New Roman" w:hAnsi="Times New Roman" w:cs="Times New Roman"/>
          </w:rPr>
          <w:t>.</w:t>
        </w:r>
      </w:ins>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46732E88"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ins w:id="61" w:author="John E. Drake" w:date="2018-11-17T10:44:00Z">
        <w:r w:rsidR="00914911">
          <w:rPr>
            <w:rFonts w:ascii="Times New Roman" w:hAnsi="Times New Roman" w:cs="Times New Roman"/>
          </w:rPr>
          <w:t xml:space="preserve">a single </w:t>
        </w:r>
      </w:ins>
      <w:r w:rsidRPr="009B00B8">
        <w:rPr>
          <w:rFonts w:ascii="Times New Roman" w:hAnsi="Times New Roman" w:cs="Times New Roman"/>
        </w:rPr>
        <w:t xml:space="preserve">1-cm-thick </w:t>
      </w:r>
      <w:r w:rsidR="00E67F44">
        <w:rPr>
          <w:rFonts w:ascii="Times New Roman" w:hAnsi="Times New Roman" w:cs="Times New Roman"/>
        </w:rPr>
        <w:t>cross-section</w:t>
      </w:r>
      <w:del w:id="62" w:author="John E. Drake" w:date="2018-11-17T10:44:00Z">
        <w:r w:rsidR="00E67F44" w:rsidDel="00914911">
          <w:rPr>
            <w:rFonts w:ascii="Times New Roman" w:hAnsi="Times New Roman" w:cs="Times New Roman"/>
          </w:rPr>
          <w:delText>s</w:delText>
        </w:r>
      </w:del>
      <w:r w:rsidR="00E67F44">
        <w:rPr>
          <w:rFonts w:ascii="Times New Roman" w:hAnsi="Times New Roman" w:cs="Times New Roman"/>
        </w:rPr>
        <w:t xml:space="preserve"> (</w:t>
      </w:r>
      <w:r w:rsidRPr="009B00B8">
        <w:rPr>
          <w:rFonts w:ascii="Times New Roman" w:hAnsi="Times New Roman" w:cs="Times New Roman"/>
        </w:rPr>
        <w:t>cookie</w:t>
      </w:r>
      <w:del w:id="63" w:author="John E. Drake" w:date="2018-11-17T10:44:00Z">
        <w:r w:rsidRPr="009B00B8" w:rsidDel="00914911">
          <w:rPr>
            <w:rFonts w:ascii="Times New Roman" w:hAnsi="Times New Roman" w:cs="Times New Roman"/>
          </w:rPr>
          <w:delText>s</w:delText>
        </w:r>
      </w:del>
      <w:r w:rsidR="00E67F44">
        <w:rPr>
          <w:rFonts w:ascii="Times New Roman" w:hAnsi="Times New Roman" w:cs="Times New Roman"/>
        </w:rPr>
        <w:t>)</w:t>
      </w:r>
      <w:r w:rsidRPr="009B00B8">
        <w:rPr>
          <w:rFonts w:ascii="Times New Roman" w:hAnsi="Times New Roman" w:cs="Times New Roman"/>
        </w:rPr>
        <w:t xml:space="preserve"> </w:t>
      </w:r>
      <w:del w:id="64" w:author="John E. Drake" w:date="2018-11-17T10:44:00Z">
        <w:r w:rsidRPr="009B00B8" w:rsidDel="00914911">
          <w:rPr>
            <w:rFonts w:ascii="Times New Roman" w:hAnsi="Times New Roman" w:cs="Times New Roman"/>
          </w:rPr>
          <w:delText xml:space="preserve">were </w:delText>
        </w:r>
      </w:del>
      <w:ins w:id="65" w:author="John E. Drake" w:date="2018-11-17T10:44:00Z">
        <w:r w:rsidR="00914911">
          <w:rPr>
            <w:rFonts w:ascii="Times New Roman" w:hAnsi="Times New Roman" w:cs="Times New Roman"/>
          </w:rPr>
          <w:t>was</w:t>
        </w:r>
        <w:r w:rsidR="00914911" w:rsidRPr="009B00B8">
          <w:rPr>
            <w:rFonts w:ascii="Times New Roman" w:hAnsi="Times New Roman" w:cs="Times New Roman"/>
          </w:rPr>
          <w:t xml:space="preserve"> </w:t>
        </w:r>
      </w:ins>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ins w:id="66" w:author="John E. Drake" w:date="2018-11-17T10:46:00Z">
        <w:r w:rsidR="00914911">
          <w:rPr>
            <w:rFonts w:ascii="Times New Roman" w:hAnsi="Times New Roman" w:cs="Times New Roman"/>
          </w:rPr>
          <w:t xml:space="preserve">The reduction in density with increasing stem diameter reflected increasing densities in the upper layers of the tree crowns. </w:t>
        </w:r>
      </w:ins>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ins w:id="67" w:author="John E. Drake" w:date="2018-11-17T10:48:00Z">
        <w:r w:rsidR="00914911">
          <w:rPr>
            <w:rFonts w:ascii="Times New Roman" w:hAnsi="Times New Roman" w:cs="Times New Roman"/>
          </w:rPr>
          <w:t xml:space="preserve">in the soil </w:t>
        </w:r>
      </w:ins>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9DDB625"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w:t>
      </w:r>
      <w:ins w:id="68" w:author="John E. Drake" w:date="2018-11-16T15:51:00Z">
        <w:r w:rsidR="001614E7">
          <w:rPr>
            <w:rFonts w:ascii="Times New Roman" w:hAnsi="Times New Roman" w:cs="Times New Roman"/>
          </w:rPr>
          <w:t>During the excavation, several small roots (~1 cm) were observed to have penetrated through the hard layer and into deeper soil (</w:t>
        </w:r>
      </w:ins>
      <w:ins w:id="69" w:author="John E. Drake" w:date="2018-11-16T15:52:00Z">
        <w:r w:rsidR="001614E7">
          <w:rPr>
            <w:rFonts w:ascii="Times New Roman" w:hAnsi="Times New Roman" w:cs="Times New Roman"/>
          </w:rPr>
          <w:t xml:space="preserve">Drake, </w:t>
        </w:r>
        <w:r w:rsidR="001614E7">
          <w:rPr>
            <w:rFonts w:ascii="Times New Roman" w:hAnsi="Times New Roman" w:cs="Times New Roman"/>
            <w:i/>
          </w:rPr>
          <w:t>personal observation</w:t>
        </w:r>
        <w:r w:rsidR="001614E7">
          <w:rPr>
            <w:rFonts w:ascii="Times New Roman" w:hAnsi="Times New Roman" w:cs="Times New Roman"/>
          </w:rPr>
          <w:t>).</w:t>
        </w:r>
      </w:ins>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4AD66D0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ins w:id="70" w:author="John E. Drake" w:date="2018-11-17T10:52:00Z">
        <w:r w:rsidR="00914911">
          <w:rPr>
            <w:rFonts w:ascii="Times New Roman" w:hAnsi="Times New Roman" w:cs="Times New Roman"/>
          </w:rPr>
          <w:t xml:space="preserve">. The paragraphs below describe the methodologies for each component in detail. </w:t>
        </w:r>
      </w:ins>
      <w:del w:id="71" w:author="John E. Drake" w:date="2018-11-17T10:52:00Z">
        <w:r w:rsidRPr="009B00B8" w:rsidDel="00914911">
          <w:rPr>
            <w:rFonts w:ascii="Times New Roman" w:hAnsi="Times New Roman" w:cs="Times New Roman"/>
          </w:rPr>
          <w:delText>; a</w:delText>
        </w:r>
      </w:del>
      <w:ins w:id="72" w:author="John E. Drake" w:date="2018-11-17T10:52:00Z">
        <w:r w:rsidR="00914911">
          <w:rPr>
            <w:rFonts w:ascii="Times New Roman" w:hAnsi="Times New Roman" w:cs="Times New Roman"/>
          </w:rPr>
          <w:t>A</w:t>
        </w:r>
      </w:ins>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ins w:id="73" w:author="John E. Drake" w:date="2018-11-16T16:07:00Z">
        <w:r w:rsidR="00463EFA">
          <w:rPr>
            <w:rFonts w:ascii="Times New Roman" w:hAnsi="Times New Roman" w:cs="Times New Roman"/>
          </w:rPr>
          <w:t xml:space="preserve"> Allocation to reproduction was not quantified, as these trees did not </w:t>
        </w:r>
      </w:ins>
      <w:ins w:id="74" w:author="John E. Drake" w:date="2018-11-16T16:08:00Z">
        <w:r w:rsidR="00463EFA">
          <w:rPr>
            <w:rFonts w:ascii="Times New Roman" w:hAnsi="Times New Roman" w:cs="Times New Roman"/>
          </w:rPr>
          <w:t>produce any reproductive structures</w:t>
        </w:r>
      </w:ins>
      <w:ins w:id="75" w:author="John E. Drake" w:date="2018-11-16T16:07:00Z">
        <w:r w:rsidR="00463EFA">
          <w:rPr>
            <w:rFonts w:ascii="Times New Roman" w:hAnsi="Times New Roman" w:cs="Times New Roman"/>
          </w:rPr>
          <w:t>.</w:t>
        </w:r>
      </w:ins>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ins w:id="76" w:author="John E. Drake" w:date="2018-11-17T10:54:00Z">
        <w:r w:rsidR="00D7068F">
          <w:rPr>
            <w:rFonts w:ascii="Times New Roman" w:hAnsi="Times New Roman" w:cs="Times New Roman"/>
          </w:rPr>
          <w:t xml:space="preserve"> This approach assumes that the wood and bark density did not change through time in this experiment.</w:t>
        </w:r>
      </w:ins>
      <w:bookmarkStart w:id="77" w:name="_GoBack"/>
      <w:bookmarkEnd w:id="77"/>
    </w:p>
    <w:p w14:paraId="0642056E" w14:textId="5AF4E3A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w:t>
      </w:r>
      <w:r w:rsidR="00CF3585">
        <w:rPr>
          <w:rFonts w:ascii="Times New Roman" w:hAnsi="Times New Roman" w:cs="Times New Roman"/>
        </w:rPr>
        <w:t xml:space="preserve"> diameter</w:t>
      </w:r>
      <w:ins w:id="78" w:author="John E. Drake" w:date="2018-11-16T16:04:00Z">
        <w:r w:rsidR="00C50D60">
          <w:rPr>
            <w:rFonts w:ascii="Times New Roman" w:hAnsi="Times New Roman" w:cs="Times New Roman"/>
          </w:rPr>
          <w:t xml:space="preserve">. Two branches from each experimental tree were </w:t>
        </w:r>
      </w:ins>
      <w:del w:id="79" w:author="John E. Drake" w:date="2018-11-16T16:05:00Z">
        <w:r w:rsidRPr="009B00B8" w:rsidDel="00C50D60">
          <w:rPr>
            <w:rFonts w:ascii="Times New Roman" w:hAnsi="Times New Roman" w:cs="Times New Roman"/>
          </w:rPr>
          <w:delText xml:space="preserve"> based on </w:delText>
        </w:r>
      </w:del>
      <w:r w:rsidRPr="009B00B8">
        <w:rPr>
          <w:rFonts w:ascii="Times New Roman" w:hAnsi="Times New Roman" w:cs="Times New Roman"/>
        </w:rPr>
        <w:t xml:space="preserve">destructively sampled </w:t>
      </w:r>
      <w:del w:id="80" w:author="John E. Drake" w:date="2018-11-16T16:05:00Z">
        <w:r w:rsidRPr="009B00B8" w:rsidDel="00C50D60">
          <w:rPr>
            <w:rFonts w:ascii="Times New Roman" w:hAnsi="Times New Roman" w:cs="Times New Roman"/>
          </w:rPr>
          <w:delText xml:space="preserve">branches on </w:delText>
        </w:r>
      </w:del>
      <w:ins w:id="81" w:author="John E. Drake" w:date="2018-11-16T16:05:00Z">
        <w:r w:rsidR="00C50D60">
          <w:rPr>
            <w:rFonts w:ascii="Times New Roman" w:hAnsi="Times New Roman" w:cs="Times New Roman"/>
          </w:rPr>
          <w:t>near the end of the study (</w:t>
        </w:r>
      </w:ins>
      <w:r w:rsidRPr="009B00B8">
        <w:rPr>
          <w:rFonts w:ascii="Times New Roman" w:hAnsi="Times New Roman" w:cs="Times New Roman"/>
        </w:rPr>
        <w:t>13 May 2014 and 22 May 2014</w:t>
      </w:r>
      <w:ins w:id="82" w:author="John E. Drake" w:date="2018-11-16T16:05:00Z">
        <w:r w:rsidR="00C50D60">
          <w:rPr>
            <w:rFonts w:ascii="Times New Roman" w:hAnsi="Times New Roman" w:cs="Times New Roman"/>
          </w:rPr>
          <w:t>); branch mass was strongly correlated with branch diameter</w:t>
        </w:r>
      </w:ins>
      <w:r w:rsidRPr="009B00B8">
        <w:rPr>
          <w:rFonts w:ascii="Times New Roman" w:hAnsi="Times New Roman" w:cs="Times New Roman"/>
        </w:rPr>
        <w:t xml:space="preserve">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lastRenderedPageBreak/>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416FFDAD"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ins w:id="83" w:author="John E. Drake" w:date="2018-11-15T14:09:00Z">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application, but is possible here with records of both growth and R</w:t>
        </w:r>
      </w:ins>
      <w:ins w:id="84" w:author="John E. Drake" w:date="2018-11-15T14:10:00Z">
        <w:r w:rsidR="001C4226">
          <w:rPr>
            <w:rFonts w:ascii="Times New Roman" w:hAnsi="Times New Roman" w:cs="Times New Roman"/>
            <w:vertAlign w:val="subscript"/>
          </w:rPr>
          <w:t>a</w:t>
        </w:r>
        <w:r w:rsidR="001C4226">
          <w:rPr>
            <w:rFonts w:ascii="Times New Roman" w:hAnsi="Times New Roman" w:cs="Times New Roman"/>
          </w:rPr>
          <w:t>.</w:t>
        </w:r>
      </w:ins>
      <w:ins w:id="85" w:author="John E. Drake" w:date="2018-11-15T14:09:00Z">
        <w:r w:rsidR="001C4226">
          <w:rPr>
            <w:rFonts w:ascii="Times New Roman" w:hAnsi="Times New Roman" w:cs="Times New Roman"/>
          </w:rPr>
          <w:t xml:space="preserve"> </w:t>
        </w:r>
      </w:ins>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914911"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w:t>
      </w:r>
      <w:r w:rsidRPr="00316973">
        <w:rPr>
          <w:rFonts w:ascii="Times New Roman" w:hAnsi="Times New Roman" w:cs="Times New Roman"/>
          <w:lang w:val="en-US"/>
        </w:rPr>
        <w:lastRenderedPageBreak/>
        <w:t xml:space="preserve">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proofErr w:type="gramStart"/>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proofErr w:type="gramStart"/>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proofErr w:type="gramStart"/>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439CD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ins w:id="86" w:author="John E. Drake" w:date="2018-11-17T10:26:00Z">
        <w:r w:rsidR="00794231">
          <w:rPr>
            <w:rFonts w:ascii="Times New Roman" w:hAnsi="Times New Roman" w:cs="Times New Roman"/>
          </w:rPr>
          <w:t xml:space="preserve">significantly </w:t>
        </w:r>
      </w:ins>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w:t>
      </w:r>
      <w:proofErr w:type="gramStart"/>
      <w:r w:rsidR="00A92EFD">
        <w:rPr>
          <w:rFonts w:ascii="Times New Roman" w:hAnsi="Times New Roman" w:cs="Times New Roman"/>
        </w:rPr>
        <w:t>,b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ins w:id="87" w:author="John E. Drake" w:date="2018-11-15T13:41:00Z">
        <w:r w:rsidR="00766FF2">
          <w:rPr>
            <w:rFonts w:ascii="Times New Roman" w:hAnsi="Times New Roman" w:cs="Times New Roman"/>
          </w:rPr>
          <w:t>Con</w:t>
        </w:r>
      </w:ins>
      <w:del w:id="88" w:author="John E. Drake" w:date="2018-11-15T13:41:00Z">
        <w:r w:rsidRPr="009B00B8" w:rsidDel="00766FF2">
          <w:rPr>
            <w:rFonts w:ascii="Times New Roman" w:hAnsi="Times New Roman" w:cs="Times New Roman"/>
          </w:rPr>
          <w:delText>Wet</w:delText>
        </w:r>
      </w:del>
      <w:r w:rsidRPr="009B00B8">
        <w:rPr>
          <w:rFonts w:ascii="Times New Roman" w:hAnsi="Times New Roman" w:cs="Times New Roman"/>
        </w:rPr>
        <w:t xml:space="preserve"> trees, while the W-Dry trees had slightly lower fine root biomass than the W-</w:t>
      </w:r>
      <w:del w:id="89" w:author="John E. Drake" w:date="2018-11-15T13:41:00Z">
        <w:r w:rsidRPr="009B00B8" w:rsidDel="00766FF2">
          <w:rPr>
            <w:rFonts w:ascii="Times New Roman" w:hAnsi="Times New Roman" w:cs="Times New Roman"/>
          </w:rPr>
          <w:delText xml:space="preserve">Wet </w:delText>
        </w:r>
      </w:del>
      <w:ins w:id="90" w:author="John E. Drake" w:date="2018-11-15T13:41:00Z">
        <w:r w:rsidR="00766FF2">
          <w:rPr>
            <w:rFonts w:ascii="Times New Roman" w:hAnsi="Times New Roman" w:cs="Times New Roman"/>
          </w:rPr>
          <w:t>Con</w:t>
        </w:r>
        <w:r w:rsidR="00766FF2" w:rsidRPr="009B00B8">
          <w:rPr>
            <w:rFonts w:ascii="Times New Roman" w:hAnsi="Times New Roman" w:cs="Times New Roman"/>
          </w:rPr>
          <w:t xml:space="preserve"> </w:t>
        </w:r>
      </w:ins>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050E8A5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del w:id="91" w:author="John E. Drake" w:date="2018-11-15T13:41:00Z">
        <w:r w:rsidRPr="009B00B8" w:rsidDel="00766FF2">
          <w:rPr>
            <w:rFonts w:ascii="Times New Roman" w:hAnsi="Times New Roman" w:cs="Times New Roman"/>
          </w:rPr>
          <w:delText xml:space="preserve">wet </w:delText>
        </w:r>
      </w:del>
      <w:ins w:id="92" w:author="John E. Drake" w:date="2018-11-15T13:41:00Z">
        <w:r w:rsidR="00766FF2">
          <w:rPr>
            <w:rFonts w:ascii="Times New Roman" w:hAnsi="Times New Roman" w:cs="Times New Roman"/>
          </w:rPr>
          <w:t>control</w:t>
        </w:r>
        <w:r w:rsidR="00766FF2" w:rsidRPr="009B00B8">
          <w:rPr>
            <w:rFonts w:ascii="Times New Roman" w:hAnsi="Times New Roman" w:cs="Times New Roman"/>
          </w:rPr>
          <w:t xml:space="preserve"> </w:t>
        </w:r>
      </w:ins>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proofErr w:type="gramStart"/>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095EADE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ins w:id="93" w:author="John E. Drake" w:date="2018-11-17T10:17:00Z">
        <w:r w:rsidR="00D1687C">
          <w:rPr>
            <w:rFonts w:ascii="Times New Roman" w:hAnsi="Times New Roman" w:cs="Times New Roman"/>
          </w:rPr>
          <w:t xml:space="preserve"> </w:t>
        </w:r>
        <w:commentRangeStart w:id="94"/>
        <w:r w:rsidR="00D1687C">
          <w:rPr>
            <w:rFonts w:ascii="Times New Roman" w:hAnsi="Times New Roman" w:cs="Times New Roman"/>
          </w:rPr>
          <w:t>This was the first study to directly measure allocation changes of relatively large (&gt;8 meters tall) trees in an ecologically-relevant field setting</w:t>
        </w:r>
      </w:ins>
      <w:ins w:id="95" w:author="John E. Drake" w:date="2018-11-17T10:18:00Z">
        <w:r w:rsidR="00D1687C">
          <w:rPr>
            <w:rFonts w:ascii="Times New Roman" w:hAnsi="Times New Roman" w:cs="Times New Roman"/>
          </w:rPr>
          <w:t xml:space="preserve"> with detailed and continuous measurements</w:t>
        </w:r>
      </w:ins>
      <w:ins w:id="96" w:author="John E. Drake" w:date="2018-11-17T10:17:00Z">
        <w:r w:rsidR="00D1687C">
          <w:rPr>
            <w:rFonts w:ascii="Times New Roman" w:hAnsi="Times New Roman" w:cs="Times New Roman"/>
          </w:rPr>
          <w:t>.</w:t>
        </w:r>
      </w:ins>
      <w:r w:rsidRPr="009B00B8">
        <w:rPr>
          <w:rFonts w:ascii="Times New Roman" w:hAnsi="Times New Roman" w:cs="Times New Roman"/>
        </w:rPr>
        <w:t xml:space="preserve"> </w:t>
      </w:r>
      <w:commentRangeEnd w:id="94"/>
      <w:r w:rsidR="00D1687C">
        <w:rPr>
          <w:rStyle w:val="CommentReference"/>
        </w:rPr>
        <w:commentReference w:id="94"/>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xml:space="preserve">. In this experiment, the </w:t>
      </w:r>
      <w:r>
        <w:rPr>
          <w:rFonts w:ascii="Times New Roman" w:hAnsi="Times New Roman" w:cs="Times New Roman"/>
        </w:rPr>
        <w:lastRenderedPageBreak/>
        <w:t xml:space="preserve">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lastRenderedPageBreak/>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EC6A73F"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ins w:id="97" w:author="John E. Drake" w:date="2018-11-15T17:05:00Z">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particularly from 1-2 m depth. </w:t>
        </w:r>
      </w:ins>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49B71D58"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del w:id="98" w:author="John E. Drake" w:date="2018-11-17T10:21:00Z">
        <w:r w:rsidDel="00D1687C">
          <w:rPr>
            <w:rFonts w:ascii="Times New Roman" w:hAnsi="Times New Roman" w:cs="Times New Roman"/>
          </w:rPr>
          <w:delText>detailed measurements of</w:delText>
        </w:r>
      </w:del>
      <w:ins w:id="99" w:author="John E. Drake" w:date="2018-11-17T10:21:00Z">
        <w:r w:rsidR="00D1687C">
          <w:rPr>
            <w:rFonts w:ascii="Times New Roman" w:hAnsi="Times New Roman" w:cs="Times New Roman"/>
          </w:rPr>
          <w:t>a novel combination of</w:t>
        </w:r>
      </w:ins>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ins w:id="100" w:author="John E. Drake" w:date="2018-11-17T10:19:00Z">
        <w:r w:rsidR="00D1687C">
          <w:rPr>
            <w:rFonts w:ascii="Times New Roman" w:hAnsi="Times New Roman" w:cs="Times New Roman"/>
          </w:rPr>
          <w:t xml:space="preserve">These trees did not substantially alter C allocation </w:t>
        </w:r>
      </w:ins>
      <w:ins w:id="101" w:author="John E. Drake" w:date="2018-11-17T10:20:00Z">
        <w:r w:rsidR="00D1687C">
          <w:rPr>
            <w:rFonts w:ascii="Times New Roman" w:hAnsi="Times New Roman" w:cs="Times New Roman"/>
          </w:rPr>
          <w:t xml:space="preserve">in response to the drought treatment, as reduced growth, reduced transpiration, and the facultative use of deep soil water allowed the trees to avoid physiological drought stress. </w:t>
        </w:r>
      </w:ins>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ins w:id="102" w:author="John E. Drake" w:date="2018-11-17T10:19:00Z">
        <w:r w:rsidR="00D1687C">
          <w:rPr>
            <w:rFonts w:ascii="Times New Roman" w:hAnsi="Times New Roman" w:cs="Times New Roman"/>
          </w:rPr>
          <w:t xml:space="preserve"> </w:t>
        </w:r>
      </w:ins>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77777777"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88DD6D2" w:rsidR="00563E99" w:rsidRPr="009B00B8" w:rsidRDefault="0026147C">
      <w:pPr>
        <w:spacing w:line="360" w:lineRule="auto"/>
        <w:jc w:val="center"/>
        <w:rPr>
          <w:rFonts w:ascii="Times New Roman" w:hAnsi="Times New Roman" w:cs="Times New Roman"/>
        </w:rPr>
      </w:pPr>
      <w:r>
        <w:rPr>
          <w:noProof/>
          <w:lang w:val="en-US"/>
        </w:rPr>
        <w:drawing>
          <wp:inline distT="0" distB="0" distL="0" distR="0" wp14:anchorId="4476F54E" wp14:editId="25C95D8B">
            <wp:extent cx="4605659" cy="4605659"/>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259" cy="4610259"/>
                    </a:xfrm>
                    <a:prstGeom prst="rect">
                      <a:avLst/>
                    </a:prstGeom>
                  </pic:spPr>
                </pic:pic>
              </a:graphicData>
            </a:graphic>
          </wp:inline>
        </w:drawing>
      </w:r>
    </w:p>
    <w:p w14:paraId="6BE328EC" w14:textId="0A2868EE"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ins w:id="103" w:author="John E. Drake" w:date="2018-11-15T13:41:00Z">
        <w:r w:rsidR="00766FF2">
          <w:rPr>
            <w:rFonts w:ascii="Times New Roman" w:hAnsi="Times New Roman" w:cs="Times New Roman"/>
          </w:rPr>
          <w:t xml:space="preserve">a </w:t>
        </w:r>
      </w:ins>
      <w:r w:rsidRPr="009B00B8">
        <w:rPr>
          <w:rFonts w:ascii="Times New Roman" w:hAnsi="Times New Roman" w:cs="Times New Roman"/>
        </w:rPr>
        <w:t>well-watered</w:t>
      </w:r>
      <w:ins w:id="104" w:author="John E. Drake" w:date="2018-11-15T13:41:00Z">
        <w:r w:rsidR="00766FF2">
          <w:rPr>
            <w:rFonts w:ascii="Times New Roman" w:hAnsi="Times New Roman" w:cs="Times New Roman"/>
          </w:rPr>
          <w:t xml:space="preserve"> control</w:t>
        </w:r>
      </w:ins>
      <w:r w:rsidRPr="009B00B8">
        <w:rPr>
          <w:rFonts w:ascii="Times New Roman" w:hAnsi="Times New Roman" w:cs="Times New Roman"/>
        </w:rPr>
        <w:t xml:space="preserve"> (“</w:t>
      </w:r>
      <w:ins w:id="105" w:author="John E. Drake" w:date="2018-11-15T13:42:00Z">
        <w:r w:rsidR="00766FF2">
          <w:rPr>
            <w:rFonts w:ascii="Times New Roman" w:hAnsi="Times New Roman" w:cs="Times New Roman"/>
          </w:rPr>
          <w:t>Con</w:t>
        </w:r>
      </w:ins>
      <w:del w:id="106"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2C3EA6F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ins w:id="107"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w:t>
      </w:r>
      <w:del w:id="108" w:author="John E. Drake" w:date="2018-11-15T13:42:00Z">
        <w:r w:rsidRPr="009B00B8" w:rsidDel="00766FF2">
          <w:rPr>
            <w:rFonts w:ascii="Times New Roman" w:hAnsi="Times New Roman" w:cs="Times New Roman"/>
          </w:rPr>
          <w:delText>Wet</w:delText>
        </w:r>
      </w:del>
      <w:ins w:id="109" w:author="John E. Drake" w:date="2018-11-15T13:42:00Z">
        <w:r w:rsidR="00766FF2">
          <w:rPr>
            <w:rFonts w:ascii="Times New Roman" w:hAnsi="Times New Roman" w:cs="Times New Roman"/>
          </w:rPr>
          <w:t>Con</w:t>
        </w:r>
      </w:ins>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4898CBCE" w:rsidR="00563E99" w:rsidRPr="009B00B8" w:rsidRDefault="0026147C">
      <w:pPr>
        <w:spacing w:line="360" w:lineRule="auto"/>
        <w:rPr>
          <w:rFonts w:ascii="Times New Roman" w:hAnsi="Times New Roman" w:cs="Times New Roman"/>
        </w:rPr>
      </w:pPr>
      <w:r>
        <w:rPr>
          <w:noProof/>
          <w:lang w:val="en-US"/>
        </w:rPr>
        <w:lastRenderedPageBreak/>
        <w:drawing>
          <wp:inline distT="0" distB="0" distL="0" distR="0" wp14:anchorId="28CF89F6" wp14:editId="4048E3F9">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0"/>
                    </a:xfrm>
                    <a:prstGeom prst="rect">
                      <a:avLst/>
                    </a:prstGeom>
                  </pic:spPr>
                </pic:pic>
              </a:graphicData>
            </a:graphic>
          </wp:inline>
        </w:drawing>
      </w:r>
    </w:p>
    <w:p w14:paraId="1885B4C3" w14:textId="52CDD469"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ins w:id="110"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well-watered conditions (</w:t>
      </w:r>
      <w:ins w:id="111" w:author="John E. Drake" w:date="2018-11-15T13:42:00Z">
        <w:r w:rsidR="00766FF2">
          <w:rPr>
            <w:rFonts w:ascii="Times New Roman" w:hAnsi="Times New Roman" w:cs="Times New Roman"/>
          </w:rPr>
          <w:t>Con</w:t>
        </w:r>
      </w:ins>
      <w:del w:id="112"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766" cy="4974757"/>
                    </a:xfrm>
                    <a:prstGeom prst="rect">
                      <a:avLst/>
                    </a:prstGeom>
                  </pic:spPr>
                </pic:pic>
              </a:graphicData>
            </a:graphic>
          </wp:inline>
        </w:drawing>
      </w:r>
    </w:p>
    <w:p w14:paraId="186B0EC5" w14:textId="499920D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ins w:id="113"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w:t>
      </w:r>
      <w:ins w:id="114" w:author="John E. Drake" w:date="2018-11-15T13:42:00Z">
        <w:r w:rsidR="00766FF2">
          <w:rPr>
            <w:rFonts w:ascii="Times New Roman" w:hAnsi="Times New Roman" w:cs="Times New Roman"/>
          </w:rPr>
          <w:t>Con</w:t>
        </w:r>
      </w:ins>
      <w:del w:id="115"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ins w:id="116" w:author="John E. Drake" w:date="2018-11-15T13:50:00Z">
        <w:r w:rsidR="00DB608F">
          <w:rPr>
            <w:rFonts w:ascii="Times New Roman" w:hAnsi="Times New Roman" w:cs="Times New Roman"/>
          </w:rPr>
          <w:t xml:space="preserve">The horizontal dashed line reflects the volumetric water content at which soil matric potential drops to -1.5 MPa. </w:t>
        </w:r>
      </w:ins>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309" cy="4723309"/>
                    </a:xfrm>
                    <a:prstGeom prst="rect">
                      <a:avLst/>
                    </a:prstGeom>
                  </pic:spPr>
                </pic:pic>
              </a:graphicData>
            </a:graphic>
          </wp:inline>
        </w:drawing>
      </w:r>
    </w:p>
    <w:p w14:paraId="1A6EFCE2" w14:textId="5A5D3C8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ins w:id="117" w:author="John E. Drake" w:date="2018-11-15T13:42:00Z">
        <w:r w:rsidR="00766FF2">
          <w:rPr>
            <w:rFonts w:ascii="Times New Roman" w:hAnsi="Times New Roman" w:cs="Times New Roman"/>
          </w:rPr>
          <w:t xml:space="preserve">control </w:t>
        </w:r>
      </w:ins>
      <w:r w:rsidRPr="009B00B8">
        <w:rPr>
          <w:rFonts w:ascii="Times New Roman" w:hAnsi="Times New Roman" w:cs="Times New Roman"/>
        </w:rPr>
        <w:t>well-water conditions until mid-Feb (</w:t>
      </w:r>
      <w:ins w:id="118" w:author="John E. Drake" w:date="2018-11-15T13:42:00Z">
        <w:r w:rsidR="00766FF2">
          <w:rPr>
            <w:rFonts w:ascii="Times New Roman" w:hAnsi="Times New Roman" w:cs="Times New Roman"/>
          </w:rPr>
          <w:t>Con</w:t>
        </w:r>
      </w:ins>
      <w:del w:id="119" w:author="John E. Drake" w:date="2018-11-15T13:42:00Z">
        <w:r w:rsidRPr="009B00B8" w:rsidDel="00766FF2">
          <w:rPr>
            <w:rFonts w:ascii="Times New Roman" w:hAnsi="Times New Roman" w:cs="Times New Roman"/>
          </w:rPr>
          <w:delText>Wet</w:delText>
        </w:r>
      </w:del>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C6EECF1"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t>
      </w:r>
      <w:ins w:id="120" w:author="John E. Drake" w:date="2018-11-15T13:43:00Z">
        <w:r w:rsidR="00766FF2">
          <w:rPr>
            <w:rFonts w:ascii="Times New Roman" w:hAnsi="Times New Roman" w:cs="Times New Roman"/>
          </w:rPr>
          <w:t xml:space="preserve">control </w:t>
        </w:r>
      </w:ins>
      <w:r w:rsidRPr="009B00B8">
        <w:rPr>
          <w:rFonts w:ascii="Times New Roman" w:hAnsi="Times New Roman" w:cs="Times New Roman"/>
        </w:rPr>
        <w:t>well-water conditions (</w:t>
      </w:r>
      <w:ins w:id="121" w:author="John E. Drake" w:date="2018-11-15T13:43:00Z">
        <w:r w:rsidR="00766FF2">
          <w:rPr>
            <w:rFonts w:ascii="Times New Roman" w:hAnsi="Times New Roman" w:cs="Times New Roman"/>
          </w:rPr>
          <w:t>Con</w:t>
        </w:r>
      </w:ins>
      <w:del w:id="122"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282" cy="5131282"/>
                    </a:xfrm>
                    <a:prstGeom prst="rect">
                      <a:avLst/>
                    </a:prstGeom>
                  </pic:spPr>
                </pic:pic>
              </a:graphicData>
            </a:graphic>
          </wp:inline>
        </w:drawing>
      </w:r>
    </w:p>
    <w:p w14:paraId="2E4EA8C8" w14:textId="59995391" w:rsidR="00563E99" w:rsidRPr="009B00B8" w:rsidRDefault="00374242" w:rsidP="009475E4">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AADCD76" w14:textId="16903163" w:rsidR="00563E99" w:rsidRPr="009B00B8" w:rsidRDefault="0021795F">
      <w:pPr>
        <w:spacing w:line="360" w:lineRule="auto"/>
        <w:jc w:val="center"/>
        <w:rPr>
          <w:rFonts w:ascii="Times New Roman" w:hAnsi="Times New Roman" w:cs="Times New Roman"/>
        </w:rPr>
      </w:pPr>
      <w:r>
        <w:rPr>
          <w:noProof/>
          <w:lang w:val="en-US"/>
        </w:rPr>
        <w:lastRenderedPageBreak/>
        <w:drawing>
          <wp:inline distT="0" distB="0" distL="0" distR="0" wp14:anchorId="34C353F8" wp14:editId="3087E766">
            <wp:extent cx="5065664" cy="5065664"/>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686" cy="5068686"/>
                    </a:xfrm>
                    <a:prstGeom prst="rect">
                      <a:avLst/>
                    </a:prstGeom>
                  </pic:spPr>
                </pic:pic>
              </a:graphicData>
            </a:graphic>
          </wp:inline>
        </w:drawing>
      </w:r>
    </w:p>
    <w:p w14:paraId="13B5C36E" w14:textId="760A18A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xml:space="preserve">.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t>
      </w:r>
      <w:ins w:id="123" w:author="John E. Drake" w:date="2018-11-15T13:43:00Z">
        <w:r w:rsidR="00766FF2">
          <w:rPr>
            <w:rFonts w:ascii="Times New Roman" w:hAnsi="Times New Roman" w:cs="Times New Roman"/>
          </w:rPr>
          <w:t>control (</w:t>
        </w:r>
      </w:ins>
      <w:r w:rsidRPr="009B00B8">
        <w:rPr>
          <w:rFonts w:ascii="Times New Roman" w:hAnsi="Times New Roman" w:cs="Times New Roman"/>
        </w:rPr>
        <w:t>“</w:t>
      </w:r>
      <w:ins w:id="124" w:author="John E. Drake" w:date="2018-11-15T13:43:00Z">
        <w:r w:rsidR="00766FF2">
          <w:rPr>
            <w:rFonts w:ascii="Times New Roman" w:hAnsi="Times New Roman" w:cs="Times New Roman"/>
          </w:rPr>
          <w:t>Con</w:t>
        </w:r>
      </w:ins>
      <w:del w:id="125" w:author="John E. Drake" w:date="2018-11-15T13:43:00Z">
        <w:r w:rsidRPr="009B00B8" w:rsidDel="00766FF2">
          <w:rPr>
            <w:rFonts w:ascii="Times New Roman" w:hAnsi="Times New Roman" w:cs="Times New Roman"/>
          </w:rPr>
          <w:delText>Wet</w:delText>
        </w:r>
      </w:del>
      <w:r w:rsidRPr="009B00B8">
        <w:rPr>
          <w:rFonts w:ascii="Times New Roman" w:hAnsi="Times New Roman" w:cs="Times New Roman"/>
        </w:rPr>
        <w:t>”</w:t>
      </w:r>
      <w:ins w:id="126" w:author="John E. Drake" w:date="2018-11-15T13:43:00Z">
        <w:r w:rsidR="00766FF2">
          <w:rPr>
            <w:rFonts w:ascii="Times New Roman" w:hAnsi="Times New Roman" w:cs="Times New Roman"/>
          </w:rPr>
          <w:t>)</w:t>
        </w:r>
      </w:ins>
      <w:r w:rsidRPr="009B00B8">
        <w:rPr>
          <w:rFonts w:ascii="Times New Roman" w:hAnsi="Times New Roman" w:cs="Times New Roman"/>
        </w:rPr>
        <w:t xml:space="preserve">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4A391EA8" w14:textId="77777777" w:rsidR="007059F4" w:rsidRDefault="00893DCF" w:rsidP="007059F4">
      <w:pPr>
        <w:pStyle w:val="Bibliography"/>
      </w:pPr>
      <w:r>
        <w:fldChar w:fldCharType="begin"/>
      </w:r>
      <w:r w:rsidR="0008045F">
        <w:instrText xml:space="preserve"> ADDIN ZOTERO_BIBL {"custom":[]} CSL_BIBLIOGRAPHY </w:instrText>
      </w:r>
      <w:r>
        <w:fldChar w:fldCharType="separate"/>
      </w:r>
      <w:r w:rsidR="007059F4">
        <w:rPr>
          <w:b/>
          <w:bCs/>
        </w:rPr>
        <w:t>Adu</w:t>
      </w:r>
      <w:r w:rsidR="007059F4">
        <w:rPr>
          <w:rFonts w:ascii="Cambria Math" w:hAnsi="Cambria Math" w:cs="Cambria Math"/>
          <w:b/>
          <w:bCs/>
        </w:rPr>
        <w:t>‐</w:t>
      </w:r>
      <w:r w:rsidR="007059F4">
        <w:rPr>
          <w:b/>
          <w:bCs/>
        </w:rPr>
        <w:t>Bredu S, Hagihara A</w:t>
      </w:r>
      <w:r w:rsidR="007059F4">
        <w:t xml:space="preserve">. </w:t>
      </w:r>
      <w:r w:rsidR="007059F4">
        <w:rPr>
          <w:b/>
          <w:bCs/>
        </w:rPr>
        <w:t>2003</w:t>
      </w:r>
      <w:r w:rsidR="007059F4">
        <w:t>. Long</w:t>
      </w:r>
      <w:r w:rsidR="007059F4">
        <w:rPr>
          <w:rFonts w:ascii="Cambria Math" w:hAnsi="Cambria Math" w:cs="Cambria Math"/>
        </w:rPr>
        <w:t>‐</w:t>
      </w:r>
      <w:r w:rsidR="007059F4">
        <w:t>term carbon budget of the above</w:t>
      </w:r>
      <w:r w:rsidR="007059F4">
        <w:rPr>
          <w:rFonts w:ascii="Cambria Math" w:hAnsi="Cambria Math" w:cs="Cambria Math"/>
        </w:rPr>
        <w:t>‐</w:t>
      </w:r>
      <w:r w:rsidR="007059F4">
        <w:t xml:space="preserve">ground parts of a young hinoki cypress (Chamaecyparis obtusa) stand. </w:t>
      </w:r>
      <w:r w:rsidR="007059F4">
        <w:rPr>
          <w:i/>
          <w:iCs/>
        </w:rPr>
        <w:t>Ecological Research</w:t>
      </w:r>
      <w:r w:rsidR="007059F4">
        <w:t xml:space="preserve"> </w:t>
      </w:r>
      <w:r w:rsidR="007059F4">
        <w:rPr>
          <w:b/>
          <w:bCs/>
        </w:rPr>
        <w:t>18</w:t>
      </w:r>
      <w:r w:rsidR="007059F4">
        <w:t>: 165–175.</w:t>
      </w:r>
    </w:p>
    <w:p w14:paraId="0C59F112" w14:textId="77777777" w:rsidR="007059F4" w:rsidRDefault="007059F4" w:rsidP="007059F4">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7181F170" w14:textId="77777777" w:rsidR="007059F4" w:rsidRDefault="007059F4" w:rsidP="007059F4">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211854D8" w14:textId="77777777" w:rsidR="007059F4" w:rsidRDefault="007059F4" w:rsidP="007059F4">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3D7B9F63" w14:textId="77777777" w:rsidR="007059F4" w:rsidRDefault="007059F4" w:rsidP="007059F4">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4A9E664A" w14:textId="77777777" w:rsidR="007059F4" w:rsidRDefault="007059F4" w:rsidP="007059F4">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39C7101B" w14:textId="77777777" w:rsidR="007059F4" w:rsidRDefault="007059F4" w:rsidP="007059F4">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24C1B2E1" w14:textId="77777777" w:rsidR="007059F4" w:rsidRDefault="007059F4" w:rsidP="007059F4">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35F817C3" w14:textId="77777777" w:rsidR="007059F4" w:rsidRDefault="007059F4" w:rsidP="007059F4">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09B46C42" w14:textId="77777777" w:rsidR="007059F4" w:rsidRDefault="007059F4" w:rsidP="007059F4">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69A9E056" w14:textId="77777777" w:rsidR="007059F4" w:rsidRDefault="007059F4" w:rsidP="007059F4">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35104492" w14:textId="77777777" w:rsidR="007059F4" w:rsidRDefault="007059F4" w:rsidP="007059F4">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4C235C25" w14:textId="77777777" w:rsidR="007059F4" w:rsidRDefault="007059F4" w:rsidP="007059F4">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0392DFBF" w14:textId="77777777" w:rsidR="007059F4" w:rsidRDefault="007059F4" w:rsidP="007059F4">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349E4FDF" w14:textId="77777777" w:rsidR="007059F4" w:rsidRDefault="007059F4" w:rsidP="007059F4">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86ADB4E" w14:textId="77777777" w:rsidR="007059F4" w:rsidRDefault="007059F4" w:rsidP="007059F4">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766C0923" w14:textId="77777777" w:rsidR="007059F4" w:rsidRDefault="007059F4" w:rsidP="007059F4">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29A780B2" w14:textId="77777777" w:rsidR="007059F4" w:rsidRDefault="007059F4" w:rsidP="007059F4">
      <w:pPr>
        <w:pStyle w:val="Bibliography"/>
      </w:pPr>
      <w:r>
        <w:rPr>
          <w:b/>
          <w:bCs/>
        </w:rPr>
        <w:t>Drake J, Tjoelker M, Aspinwall MJ</w:t>
      </w:r>
      <w:r>
        <w:t xml:space="preserve">. </w:t>
      </w:r>
      <w:r>
        <w:rPr>
          <w:b/>
          <w:bCs/>
        </w:rPr>
        <w:t>2016a</w:t>
      </w:r>
      <w:r>
        <w:t>. Drake_NewPhyt_2016_WTC3_RtoGPP_forfigshare.zip.</w:t>
      </w:r>
    </w:p>
    <w:p w14:paraId="1A01059B" w14:textId="77777777" w:rsidR="007059F4" w:rsidRDefault="007059F4" w:rsidP="007059F4">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3440D617" w14:textId="77777777" w:rsidR="007059F4" w:rsidRDefault="007059F4" w:rsidP="007059F4">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3661EE79" w14:textId="77777777" w:rsidR="007059F4" w:rsidRDefault="007059F4" w:rsidP="007059F4">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660661AF" w14:textId="77777777" w:rsidR="007059F4" w:rsidRDefault="007059F4" w:rsidP="007059F4">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1DDE6C97" w14:textId="77777777" w:rsidR="007059F4" w:rsidRDefault="007059F4" w:rsidP="007059F4">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78F8938D" w14:textId="77777777" w:rsidR="007059F4" w:rsidRDefault="007059F4" w:rsidP="007059F4">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734178FD" w14:textId="77777777" w:rsidR="007059F4" w:rsidRDefault="007059F4" w:rsidP="007059F4">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31CB69FD" w14:textId="77777777" w:rsidR="007059F4" w:rsidRDefault="007059F4" w:rsidP="007059F4">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3ADCDEC" w14:textId="77777777" w:rsidR="007059F4" w:rsidRDefault="007059F4" w:rsidP="007059F4">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1DC1CDB9" w14:textId="77777777" w:rsidR="007059F4" w:rsidRDefault="007059F4" w:rsidP="007059F4">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FDF6C5" w14:textId="77777777" w:rsidR="007059F4" w:rsidRDefault="007059F4" w:rsidP="007059F4">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5FF09EC2" w14:textId="77777777" w:rsidR="007059F4" w:rsidRDefault="007059F4" w:rsidP="007059F4">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2D076559" w14:textId="77777777" w:rsidR="007059F4" w:rsidRDefault="007059F4" w:rsidP="007059F4">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FC7DE41" w14:textId="77777777" w:rsidR="007059F4" w:rsidRDefault="007059F4" w:rsidP="007059F4">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1A60BB4" w14:textId="77777777" w:rsidR="007059F4" w:rsidRDefault="007059F4" w:rsidP="007059F4">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5A1BB2AF" w14:textId="77777777" w:rsidR="007059F4" w:rsidRDefault="007059F4" w:rsidP="007059F4">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73A2C98D" w14:textId="77777777" w:rsidR="007059F4" w:rsidRDefault="007059F4" w:rsidP="007059F4">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471B13B1" w14:textId="77777777" w:rsidR="007059F4" w:rsidRDefault="007059F4" w:rsidP="007059F4">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CF55AC" w14:textId="77777777" w:rsidR="007059F4" w:rsidRDefault="007059F4" w:rsidP="007059F4">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5116A8A9" w14:textId="77777777" w:rsidR="007059F4" w:rsidRDefault="007059F4" w:rsidP="007059F4">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6D513AED" w14:textId="77777777" w:rsidR="007059F4" w:rsidRDefault="007059F4" w:rsidP="007059F4">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604E86A3" w14:textId="77777777" w:rsidR="007059F4" w:rsidRDefault="007059F4" w:rsidP="007059F4">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3F9014D3" w14:textId="77777777" w:rsidR="007059F4" w:rsidRDefault="007059F4" w:rsidP="007059F4">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57BB4ED" w14:textId="77777777" w:rsidR="007059F4" w:rsidRDefault="007059F4" w:rsidP="007059F4">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45D8AC82" w14:textId="77777777" w:rsidR="007059F4" w:rsidRDefault="007059F4" w:rsidP="007059F4">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245ECAD9" w14:textId="77777777" w:rsidR="007059F4" w:rsidRDefault="007059F4" w:rsidP="007059F4">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6398B594" w14:textId="77777777" w:rsidR="007059F4" w:rsidRDefault="007059F4" w:rsidP="007059F4">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747AEB4B" w14:textId="77777777" w:rsidR="007059F4" w:rsidRDefault="007059F4" w:rsidP="007059F4">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2AA1981B" w14:textId="77777777" w:rsidR="007059F4" w:rsidRDefault="007059F4" w:rsidP="007059F4">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14550107" w14:textId="77777777" w:rsidR="007059F4" w:rsidRDefault="007059F4" w:rsidP="007059F4">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C152C62" w14:textId="77777777" w:rsidR="007059F4" w:rsidRDefault="007059F4" w:rsidP="007059F4">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3545FF9" w14:textId="77777777" w:rsidR="007059F4" w:rsidRDefault="007059F4" w:rsidP="007059F4">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06F2D264" w14:textId="77777777" w:rsidR="007059F4" w:rsidRDefault="007059F4" w:rsidP="007059F4">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2C7DEE6B" w14:textId="77777777" w:rsidR="007059F4" w:rsidRDefault="007059F4" w:rsidP="007059F4">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7630392A" w14:textId="77777777" w:rsidR="007059F4" w:rsidRDefault="007059F4" w:rsidP="007059F4">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330DE63D" w14:textId="77777777" w:rsidR="007059F4" w:rsidRDefault="007059F4" w:rsidP="007059F4">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37466DE1" w14:textId="77777777" w:rsidR="007059F4" w:rsidRDefault="007059F4" w:rsidP="007059F4">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23F221AA" w14:textId="77777777" w:rsidR="007059F4" w:rsidRDefault="007059F4" w:rsidP="007059F4">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1B0230D4" w14:textId="77777777" w:rsidR="007059F4" w:rsidRDefault="007059F4" w:rsidP="007059F4">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3E180617" w14:textId="77777777" w:rsidR="007059F4" w:rsidRDefault="007059F4" w:rsidP="007059F4">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3AAE685D" w14:textId="77777777" w:rsidR="007059F4" w:rsidRDefault="007059F4" w:rsidP="007059F4">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FE6809D" w14:textId="77777777" w:rsidR="007059F4" w:rsidRDefault="007059F4" w:rsidP="007059F4">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58E0F627" w14:textId="77777777" w:rsidR="007059F4" w:rsidRDefault="007059F4" w:rsidP="007059F4">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49501E51" w14:textId="77777777" w:rsidR="007059F4" w:rsidRDefault="007059F4" w:rsidP="007059F4">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21A7F5B3" w14:textId="77777777" w:rsidR="007059F4" w:rsidRDefault="007059F4" w:rsidP="007059F4">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43899990" w14:textId="77777777" w:rsidR="007059F4" w:rsidRDefault="007059F4" w:rsidP="007059F4">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10D4F25F" w14:textId="77777777" w:rsidR="007059F4" w:rsidRDefault="007059F4" w:rsidP="007059F4">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5462DDCF" w14:textId="77777777" w:rsidR="007059F4" w:rsidRDefault="007059F4" w:rsidP="007059F4">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6FE429FC" w14:textId="77777777" w:rsidR="007059F4" w:rsidRDefault="007059F4" w:rsidP="007059F4">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1F2B95F2" w14:textId="77777777" w:rsidR="007059F4" w:rsidRDefault="007059F4" w:rsidP="007059F4">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66241FE1" w14:textId="77777777" w:rsidR="007059F4" w:rsidRDefault="007059F4" w:rsidP="007059F4">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12E7F912" w14:textId="77777777" w:rsidR="007059F4" w:rsidRDefault="007059F4" w:rsidP="007059F4">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684AE474" w14:textId="77777777" w:rsidR="007059F4" w:rsidRDefault="007059F4" w:rsidP="007059F4">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1C2B29D5" w14:textId="77777777" w:rsidR="007059F4" w:rsidRDefault="007059F4" w:rsidP="007059F4">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3EF0953D" w14:textId="77777777" w:rsidR="007059F4" w:rsidRDefault="007059F4" w:rsidP="007059F4">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2E9A1C3A" w14:textId="77777777" w:rsidR="007059F4" w:rsidRDefault="007059F4" w:rsidP="007059F4">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939B974" w14:textId="77777777" w:rsidR="007059F4" w:rsidRDefault="007059F4" w:rsidP="007059F4">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668C95EB" w14:textId="77777777" w:rsidR="007059F4" w:rsidRDefault="007059F4" w:rsidP="007059F4">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3A603F19" w14:textId="77777777" w:rsidR="007059F4" w:rsidRDefault="007059F4" w:rsidP="007059F4">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9617D0C" w14:textId="77777777" w:rsidR="007059F4" w:rsidRDefault="007059F4" w:rsidP="007059F4">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4C06FC77" w14:textId="77777777" w:rsidR="007059F4" w:rsidRDefault="007059F4" w:rsidP="007059F4">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43104988" w14:textId="77777777" w:rsidR="007059F4" w:rsidRDefault="007059F4" w:rsidP="007059F4">
      <w:pPr>
        <w:pStyle w:val="Bibliography"/>
      </w:pPr>
      <w:r>
        <w:rPr>
          <w:b/>
          <w:bCs/>
        </w:rPr>
        <w:lastRenderedPageBreak/>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62E1BA40" w14:textId="77777777" w:rsidR="007059F4" w:rsidRDefault="007059F4" w:rsidP="007059F4">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08B30CE9" w14:textId="77777777" w:rsidR="007059F4" w:rsidRDefault="007059F4" w:rsidP="007059F4">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5802EA16" w14:textId="77777777" w:rsidR="007059F4" w:rsidRDefault="007059F4" w:rsidP="007059F4">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2DB249D" w14:textId="77777777" w:rsidR="007059F4" w:rsidRDefault="007059F4" w:rsidP="007059F4">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2C184D9D" w14:textId="77777777" w:rsidR="007059F4" w:rsidRDefault="007059F4" w:rsidP="007059F4">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3B664AD1" w14:textId="77777777" w:rsidR="007059F4" w:rsidRDefault="007059F4" w:rsidP="007059F4">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5E51090B" w14:textId="77777777" w:rsidR="007059F4" w:rsidRDefault="007059F4" w:rsidP="007059F4">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65D4D205"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John E. Drake" w:date="2018-11-17T10:18:00Z" w:initials="JED">
    <w:p w14:paraId="2459BAEB" w14:textId="013C9A85" w:rsidR="00914911" w:rsidRDefault="00914911">
      <w:pPr>
        <w:pStyle w:val="CommentText"/>
      </w:pPr>
      <w:r>
        <w:rPr>
          <w:rStyle w:val="CommentReference"/>
        </w:rPr>
        <w:annotationRef/>
      </w:r>
      <w:r>
        <w:t>Suggestions on how to highlight the novelty of our study would be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59BA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57859A48" w16cid:durableId="1F30A2CB"/>
  <w16cid:commentId w16cid:paraId="612313E2" w16cid:durableId="1F31131A"/>
  <w16cid:commentId w16cid:paraId="79DEBD33" w16cid:durableId="1F31148E"/>
  <w16cid:commentId w16cid:paraId="4E06CE01" w16cid:durableId="1F30A52D"/>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4763F2C0" w16cid:durableId="1F32947E"/>
  <w16cid:commentId w16cid:paraId="2CCB6E78" w16cid:durableId="1F311EB4"/>
  <w16cid:commentId w16cid:paraId="582643F6" w16cid:durableId="1F27A1E1"/>
  <w16cid:commentId w16cid:paraId="2F21FFF4" w16cid:durableId="1F27A1E2"/>
  <w16cid:commentId w16cid:paraId="2BB6A885" w16cid:durableId="1F329588"/>
  <w16cid:commentId w16cid:paraId="40F63E64" w16cid:durableId="1F32964A"/>
  <w16cid:commentId w16cid:paraId="0E7CF86D" w16cid:durableId="1F3120B5"/>
  <w16cid:commentId w16cid:paraId="7707EC36" w16cid:durableId="1F312273"/>
  <w16cid:commentId w16cid:paraId="7BBEA196" w16cid:durableId="1F329702"/>
  <w16cid:commentId w16cid:paraId="6E5777AD" w16cid:durableId="1F27A1E3"/>
  <w16cid:commentId w16cid:paraId="18C0133E" w16cid:durableId="1F31244A"/>
  <w16cid:commentId w16cid:paraId="374ACCB8" w16cid:durableId="1F32978F"/>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41A46"/>
    <w:rsid w:val="00075A04"/>
    <w:rsid w:val="0008045F"/>
    <w:rsid w:val="00085268"/>
    <w:rsid w:val="000A7F8C"/>
    <w:rsid w:val="000C4DA0"/>
    <w:rsid w:val="000E10B6"/>
    <w:rsid w:val="000F67B0"/>
    <w:rsid w:val="001052BC"/>
    <w:rsid w:val="001054E3"/>
    <w:rsid w:val="00126292"/>
    <w:rsid w:val="0014101C"/>
    <w:rsid w:val="001477B8"/>
    <w:rsid w:val="001614E7"/>
    <w:rsid w:val="0018556E"/>
    <w:rsid w:val="001901AA"/>
    <w:rsid w:val="001938F3"/>
    <w:rsid w:val="001A73B1"/>
    <w:rsid w:val="001C1D59"/>
    <w:rsid w:val="001C4226"/>
    <w:rsid w:val="001E3A64"/>
    <w:rsid w:val="002026BB"/>
    <w:rsid w:val="00204407"/>
    <w:rsid w:val="002059F3"/>
    <w:rsid w:val="00214D5D"/>
    <w:rsid w:val="0021795F"/>
    <w:rsid w:val="00223EDF"/>
    <w:rsid w:val="00243EE9"/>
    <w:rsid w:val="0026147C"/>
    <w:rsid w:val="0026339A"/>
    <w:rsid w:val="00267E6A"/>
    <w:rsid w:val="0027297F"/>
    <w:rsid w:val="00276682"/>
    <w:rsid w:val="002B64EA"/>
    <w:rsid w:val="002B65FD"/>
    <w:rsid w:val="002C57D4"/>
    <w:rsid w:val="002D3A6D"/>
    <w:rsid w:val="002D5913"/>
    <w:rsid w:val="002E1881"/>
    <w:rsid w:val="002F02DD"/>
    <w:rsid w:val="0031020E"/>
    <w:rsid w:val="0031375E"/>
    <w:rsid w:val="00316973"/>
    <w:rsid w:val="00341F60"/>
    <w:rsid w:val="00356630"/>
    <w:rsid w:val="00360BAF"/>
    <w:rsid w:val="00362E3D"/>
    <w:rsid w:val="0036405B"/>
    <w:rsid w:val="00373BB6"/>
    <w:rsid w:val="00374242"/>
    <w:rsid w:val="003854D8"/>
    <w:rsid w:val="003A3A23"/>
    <w:rsid w:val="003B24EB"/>
    <w:rsid w:val="003C7ECF"/>
    <w:rsid w:val="003E059E"/>
    <w:rsid w:val="003F1B20"/>
    <w:rsid w:val="003F4DBD"/>
    <w:rsid w:val="003F4F4E"/>
    <w:rsid w:val="003F75E5"/>
    <w:rsid w:val="00413AB9"/>
    <w:rsid w:val="00414649"/>
    <w:rsid w:val="004344F6"/>
    <w:rsid w:val="00436786"/>
    <w:rsid w:val="0044491D"/>
    <w:rsid w:val="004515F9"/>
    <w:rsid w:val="00457427"/>
    <w:rsid w:val="00461ED8"/>
    <w:rsid w:val="00463EFA"/>
    <w:rsid w:val="00464464"/>
    <w:rsid w:val="00474CAD"/>
    <w:rsid w:val="00484096"/>
    <w:rsid w:val="004A01B1"/>
    <w:rsid w:val="004A2D8E"/>
    <w:rsid w:val="004A7BDD"/>
    <w:rsid w:val="004B1B53"/>
    <w:rsid w:val="004C6AA8"/>
    <w:rsid w:val="004D5138"/>
    <w:rsid w:val="004D6A43"/>
    <w:rsid w:val="00525B1E"/>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5974"/>
    <w:rsid w:val="006264A8"/>
    <w:rsid w:val="006327C0"/>
    <w:rsid w:val="006705C4"/>
    <w:rsid w:val="00686295"/>
    <w:rsid w:val="00695C4F"/>
    <w:rsid w:val="006B3A2B"/>
    <w:rsid w:val="006B3BED"/>
    <w:rsid w:val="006B4F11"/>
    <w:rsid w:val="006C3737"/>
    <w:rsid w:val="006D09BE"/>
    <w:rsid w:val="006D600B"/>
    <w:rsid w:val="006E561C"/>
    <w:rsid w:val="006F06E5"/>
    <w:rsid w:val="006F12C0"/>
    <w:rsid w:val="007059F4"/>
    <w:rsid w:val="007060C1"/>
    <w:rsid w:val="00721B7D"/>
    <w:rsid w:val="00732153"/>
    <w:rsid w:val="00732244"/>
    <w:rsid w:val="00743AA6"/>
    <w:rsid w:val="00750826"/>
    <w:rsid w:val="00751EF2"/>
    <w:rsid w:val="0076210D"/>
    <w:rsid w:val="00766FF2"/>
    <w:rsid w:val="00794231"/>
    <w:rsid w:val="00797273"/>
    <w:rsid w:val="007A4147"/>
    <w:rsid w:val="007C0520"/>
    <w:rsid w:val="007C3A90"/>
    <w:rsid w:val="007D59F8"/>
    <w:rsid w:val="007E244A"/>
    <w:rsid w:val="007E6DFC"/>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75E4"/>
    <w:rsid w:val="009526C3"/>
    <w:rsid w:val="009718A1"/>
    <w:rsid w:val="0097431D"/>
    <w:rsid w:val="0099105A"/>
    <w:rsid w:val="0099765B"/>
    <w:rsid w:val="009B00B8"/>
    <w:rsid w:val="009B3A95"/>
    <w:rsid w:val="009B4F10"/>
    <w:rsid w:val="009C2E18"/>
    <w:rsid w:val="009C5D79"/>
    <w:rsid w:val="009C73CA"/>
    <w:rsid w:val="009E175D"/>
    <w:rsid w:val="009F2D88"/>
    <w:rsid w:val="009F572C"/>
    <w:rsid w:val="00A04E94"/>
    <w:rsid w:val="00A20ABE"/>
    <w:rsid w:val="00A2115E"/>
    <w:rsid w:val="00A21760"/>
    <w:rsid w:val="00A3659E"/>
    <w:rsid w:val="00A663C4"/>
    <w:rsid w:val="00A92EFD"/>
    <w:rsid w:val="00AA3255"/>
    <w:rsid w:val="00AC014C"/>
    <w:rsid w:val="00AC6162"/>
    <w:rsid w:val="00AF16B9"/>
    <w:rsid w:val="00AF22CC"/>
    <w:rsid w:val="00AF638F"/>
    <w:rsid w:val="00B06987"/>
    <w:rsid w:val="00B1017F"/>
    <w:rsid w:val="00B12397"/>
    <w:rsid w:val="00B15F46"/>
    <w:rsid w:val="00B20CE7"/>
    <w:rsid w:val="00B256B7"/>
    <w:rsid w:val="00B26258"/>
    <w:rsid w:val="00B27532"/>
    <w:rsid w:val="00B376B3"/>
    <w:rsid w:val="00B37867"/>
    <w:rsid w:val="00B66B6F"/>
    <w:rsid w:val="00B931B1"/>
    <w:rsid w:val="00B93F9C"/>
    <w:rsid w:val="00BA2D82"/>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F186F"/>
    <w:rsid w:val="00CF1EF8"/>
    <w:rsid w:val="00CF3585"/>
    <w:rsid w:val="00CF5E12"/>
    <w:rsid w:val="00CF7FA5"/>
    <w:rsid w:val="00D134D2"/>
    <w:rsid w:val="00D1687C"/>
    <w:rsid w:val="00D203CA"/>
    <w:rsid w:val="00D270DA"/>
    <w:rsid w:val="00D30653"/>
    <w:rsid w:val="00D34FF2"/>
    <w:rsid w:val="00D366EA"/>
    <w:rsid w:val="00D3799D"/>
    <w:rsid w:val="00D41597"/>
    <w:rsid w:val="00D50D49"/>
    <w:rsid w:val="00D52565"/>
    <w:rsid w:val="00D7068F"/>
    <w:rsid w:val="00D83868"/>
    <w:rsid w:val="00D924EF"/>
    <w:rsid w:val="00DA01DA"/>
    <w:rsid w:val="00DA7276"/>
    <w:rsid w:val="00DB608F"/>
    <w:rsid w:val="00DD278D"/>
    <w:rsid w:val="00DE2A3D"/>
    <w:rsid w:val="00DE74F4"/>
    <w:rsid w:val="00DF42ED"/>
    <w:rsid w:val="00E00B3B"/>
    <w:rsid w:val="00E07CE4"/>
    <w:rsid w:val="00E10D28"/>
    <w:rsid w:val="00E16B34"/>
    <w:rsid w:val="00E225BC"/>
    <w:rsid w:val="00E24AF9"/>
    <w:rsid w:val="00E54300"/>
    <w:rsid w:val="00E55308"/>
    <w:rsid w:val="00E614FF"/>
    <w:rsid w:val="00E67F44"/>
    <w:rsid w:val="00E7094F"/>
    <w:rsid w:val="00E70CF7"/>
    <w:rsid w:val="00E80ECC"/>
    <w:rsid w:val="00E92963"/>
    <w:rsid w:val="00EA2D30"/>
    <w:rsid w:val="00EC30F0"/>
    <w:rsid w:val="00EC3235"/>
    <w:rsid w:val="00F03DDB"/>
    <w:rsid w:val="00F05B76"/>
    <w:rsid w:val="00F341AE"/>
    <w:rsid w:val="00F4095A"/>
    <w:rsid w:val="00F53286"/>
    <w:rsid w:val="00F55024"/>
    <w:rsid w:val="00F55712"/>
    <w:rsid w:val="00F661B4"/>
    <w:rsid w:val="00F70B31"/>
    <w:rsid w:val="00F74C7D"/>
    <w:rsid w:val="00F74D72"/>
    <w:rsid w:val="00F861ED"/>
    <w:rsid w:val="00F87F4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FC77-1E98-43A6-A74A-C2F1B292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36</Pages>
  <Words>56767</Words>
  <Characters>323574</Characters>
  <Application>Microsoft Office Word</Application>
  <DocSecurity>0</DocSecurity>
  <Lines>2696</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9</cp:revision>
  <cp:lastPrinted>2018-09-20T19:21:00Z</cp:lastPrinted>
  <dcterms:created xsi:type="dcterms:W3CDTF">2018-11-12T19:31:00Z</dcterms:created>
  <dcterms:modified xsi:type="dcterms:W3CDTF">2018-11-17T15:55:00Z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id="oshwA0Ze"/&gt;&lt;style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