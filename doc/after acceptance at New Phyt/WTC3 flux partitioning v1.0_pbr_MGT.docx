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4E8787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ins w:id="0" w:author="John E. Drake" w:date="2018-11-15T13:20:00Z">
        <w:r w:rsidR="00D924EF">
          <w:rPr>
            <w:rFonts w:ascii="Times New Roman" w:hAnsi="Times New Roman" w:cs="Times New Roman"/>
            <w:sz w:val="28"/>
            <w:szCs w:val="28"/>
          </w:rPr>
          <w:t xml:space="preserve"> young</w:t>
        </w:r>
      </w:ins>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Eucalyptus tereticornis</w:t>
      </w:r>
      <w:r w:rsidR="00374242" w:rsidRPr="009B00B8">
        <w:rPr>
          <w:rFonts w:ascii="Times New Roman" w:hAnsi="Times New Roman" w:cs="Times New Roman"/>
          <w:sz w:val="28"/>
          <w:szCs w:val="28"/>
        </w:rPr>
        <w:t xml:space="preserve"> trees</w:t>
      </w:r>
      <w:bookmarkStart w:id="1" w:name="_updchbzb04bw" w:colFirst="0" w:colLast="0"/>
      <w:bookmarkEnd w:id="1"/>
      <w:r>
        <w:rPr>
          <w:rFonts w:ascii="Times New Roman" w:hAnsi="Times New Roman" w:cs="Times New Roman"/>
          <w:sz w:val="28"/>
          <w:szCs w:val="28"/>
        </w:rPr>
        <w:t xml:space="preserve"> </w:t>
      </w:r>
      <w:del w:id="2" w:author="John E. Drake" w:date="2018-11-17T10:35:00Z">
        <w:r w:rsidDel="001054E3">
          <w:rPr>
            <w:rFonts w:ascii="Times New Roman" w:hAnsi="Times New Roman" w:cs="Times New Roman"/>
            <w:sz w:val="28"/>
            <w:szCs w:val="28"/>
          </w:rPr>
          <w:delText>exposed to</w:delText>
        </w:r>
      </w:del>
      <w:ins w:id="3" w:author="John E. Drake" w:date="2018-11-17T10:35:00Z">
        <w:del w:id="4" w:author="Peter Reich" w:date="2018-11-18T09:04:00Z">
          <w:r w:rsidR="001054E3" w:rsidDel="00FB0662">
            <w:rPr>
              <w:rFonts w:ascii="Times New Roman" w:hAnsi="Times New Roman" w:cs="Times New Roman"/>
              <w:sz w:val="28"/>
              <w:szCs w:val="28"/>
            </w:rPr>
            <w:delText xml:space="preserve">with </w:delText>
          </w:r>
        </w:del>
      </w:ins>
      <w:ins w:id="5" w:author="Peter Reich" w:date="2018-11-18T09:04:00Z">
        <w:r w:rsidR="00FB0662">
          <w:rPr>
            <w:rFonts w:ascii="Times New Roman" w:hAnsi="Times New Roman" w:cs="Times New Roman"/>
            <w:sz w:val="28"/>
            <w:szCs w:val="28"/>
          </w:rPr>
          <w:t xml:space="preserve">under </w:t>
        </w:r>
      </w:ins>
      <w:del w:id="6" w:author="John E. Drake" w:date="2018-11-17T10:35:00Z">
        <w:r w:rsidDel="001054E3">
          <w:rPr>
            <w:rFonts w:ascii="Times New Roman" w:hAnsi="Times New Roman" w:cs="Times New Roman"/>
            <w:sz w:val="28"/>
            <w:szCs w:val="28"/>
          </w:rPr>
          <w:delText xml:space="preserve"> </w:delText>
        </w:r>
      </w:del>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del w:id="7" w:author="John E. Drake" w:date="2018-11-17T10:35:00Z">
        <w:r w:rsidDel="001054E3">
          <w:rPr>
            <w:rFonts w:ascii="Times New Roman" w:hAnsi="Times New Roman" w:cs="Times New Roman"/>
            <w:sz w:val="28"/>
            <w:szCs w:val="28"/>
          </w:rPr>
          <w:delText>drought</w:delText>
        </w:r>
      </w:del>
      <w:ins w:id="8" w:author="John E. Drake" w:date="2018-11-17T10:35:00Z">
        <w:r w:rsidR="001054E3">
          <w:rPr>
            <w:rFonts w:ascii="Times New Roman" w:hAnsi="Times New Roman" w:cs="Times New Roman"/>
            <w:sz w:val="28"/>
            <w:szCs w:val="28"/>
          </w:rPr>
          <w:t>altered water availability</w:t>
        </w:r>
      </w:ins>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Hawkesbury Institute for the Environment, Western Sydney University, Locked Bag 1797, Penrith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Locked Bag 1797, Penrith,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448EC4F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(Intr-Ack)</w:t>
      </w:r>
      <w:r>
        <w:rPr>
          <w:rFonts w:ascii="Times New Roman" w:hAnsi="Times New Roman" w:cs="Times New Roman"/>
          <w:sz w:val="24"/>
          <w:szCs w:val="24"/>
        </w:rPr>
        <w:t>:</w:t>
      </w:r>
      <w:r>
        <w:rPr>
          <w:rFonts w:ascii="Times New Roman" w:hAnsi="Times New Roman" w:cs="Times New Roman"/>
          <w:sz w:val="24"/>
          <w:szCs w:val="24"/>
        </w:rPr>
        <w:tab/>
      </w:r>
      <w:del w:id="9" w:author="John E. Drake" w:date="2018-11-19T10:55:00Z">
        <w:r w:rsidDel="00070ADD">
          <w:rPr>
            <w:rFonts w:ascii="Times New Roman" w:hAnsi="Times New Roman" w:cs="Times New Roman"/>
            <w:sz w:val="24"/>
            <w:szCs w:val="24"/>
          </w:rPr>
          <w:delText>6</w:delText>
        </w:r>
        <w:r w:rsidR="00CF3585" w:rsidDel="00070ADD">
          <w:rPr>
            <w:rFonts w:ascii="Times New Roman" w:hAnsi="Times New Roman" w:cs="Times New Roman"/>
            <w:sz w:val="24"/>
            <w:szCs w:val="24"/>
          </w:rPr>
          <w:delText>5</w:delText>
        </w:r>
        <w:r w:rsidR="00DE2A3D" w:rsidDel="00070ADD">
          <w:rPr>
            <w:rFonts w:ascii="Times New Roman" w:hAnsi="Times New Roman" w:cs="Times New Roman"/>
            <w:sz w:val="24"/>
            <w:szCs w:val="24"/>
          </w:rPr>
          <w:delText>28</w:delText>
        </w:r>
      </w:del>
      <w:ins w:id="10" w:author="John E. Drake" w:date="2018-11-19T10:55:00Z">
        <w:r w:rsidR="00070ADD">
          <w:rPr>
            <w:rFonts w:ascii="Times New Roman" w:hAnsi="Times New Roman" w:cs="Times New Roman"/>
            <w:sz w:val="24"/>
            <w:szCs w:val="24"/>
          </w:rPr>
          <w:t>6999</w:t>
        </w:r>
      </w:ins>
      <w:bookmarkStart w:id="11" w:name="_GoBack"/>
      <w:bookmarkEnd w:id="11"/>
    </w:p>
    <w:p w14:paraId="196A086D" w14:textId="0A67846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del w:id="12" w:author="John E. Drake" w:date="2018-11-19T10:53:00Z">
        <w:r w:rsidR="00B27532" w:rsidDel="00070ADD">
          <w:rPr>
            <w:rFonts w:ascii="Times New Roman" w:hAnsi="Times New Roman" w:cs="Times New Roman"/>
            <w:sz w:val="24"/>
            <w:szCs w:val="24"/>
          </w:rPr>
          <w:delText>199</w:delText>
        </w:r>
      </w:del>
      <w:ins w:id="13" w:author="John E. Drake" w:date="2018-11-19T10:53:00Z">
        <w:r w:rsidR="00070ADD">
          <w:rPr>
            <w:rFonts w:ascii="Times New Roman" w:hAnsi="Times New Roman" w:cs="Times New Roman"/>
            <w:sz w:val="24"/>
            <w:szCs w:val="24"/>
          </w:rPr>
          <w:t>202</w:t>
        </w:r>
      </w:ins>
    </w:p>
    <w:p w14:paraId="3BDCCDA3" w14:textId="3827B41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del w:id="14" w:author="John E. Drake" w:date="2018-11-19T10:53:00Z">
        <w:r w:rsidDel="00070ADD">
          <w:rPr>
            <w:rFonts w:ascii="Times New Roman" w:hAnsi="Times New Roman" w:cs="Times New Roman"/>
            <w:sz w:val="24"/>
            <w:szCs w:val="24"/>
          </w:rPr>
          <w:delText>1</w:delText>
        </w:r>
        <w:r w:rsidR="009E175D" w:rsidDel="00070ADD">
          <w:rPr>
            <w:rFonts w:ascii="Times New Roman" w:hAnsi="Times New Roman" w:cs="Times New Roman"/>
            <w:sz w:val="24"/>
            <w:szCs w:val="24"/>
          </w:rPr>
          <w:delText>2</w:delText>
        </w:r>
        <w:r w:rsidR="00DE2A3D" w:rsidDel="00070ADD">
          <w:rPr>
            <w:rFonts w:ascii="Times New Roman" w:hAnsi="Times New Roman" w:cs="Times New Roman"/>
            <w:sz w:val="24"/>
            <w:szCs w:val="24"/>
          </w:rPr>
          <w:delText>78</w:delText>
        </w:r>
      </w:del>
      <w:ins w:id="15" w:author="John E. Drake" w:date="2018-11-19T10:53:00Z">
        <w:r w:rsidR="00070ADD">
          <w:rPr>
            <w:rFonts w:ascii="Times New Roman" w:hAnsi="Times New Roman" w:cs="Times New Roman"/>
            <w:sz w:val="24"/>
            <w:szCs w:val="24"/>
          </w:rPr>
          <w:t>1349</w:t>
        </w:r>
      </w:ins>
    </w:p>
    <w:p w14:paraId="25949B47" w14:textId="45C361FC"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del w:id="16" w:author="John E. Drake" w:date="2018-11-19T10:53:00Z">
        <w:r w:rsidR="00E10D28" w:rsidDel="00070ADD">
          <w:rPr>
            <w:rFonts w:ascii="Times New Roman" w:hAnsi="Times New Roman" w:cs="Times New Roman"/>
            <w:sz w:val="24"/>
            <w:szCs w:val="24"/>
          </w:rPr>
          <w:delText>2</w:delText>
        </w:r>
        <w:r w:rsidR="00DE2A3D" w:rsidDel="00070ADD">
          <w:rPr>
            <w:rFonts w:ascii="Times New Roman" w:hAnsi="Times New Roman" w:cs="Times New Roman"/>
            <w:sz w:val="24"/>
            <w:szCs w:val="24"/>
          </w:rPr>
          <w:delText>261</w:delText>
        </w:r>
      </w:del>
      <w:ins w:id="17" w:author="John E. Drake" w:date="2018-11-19T10:53:00Z">
        <w:r w:rsidR="00070ADD">
          <w:rPr>
            <w:rFonts w:ascii="Times New Roman" w:hAnsi="Times New Roman" w:cs="Times New Roman"/>
            <w:sz w:val="24"/>
            <w:szCs w:val="24"/>
          </w:rPr>
          <w:t>2534</w:t>
        </w:r>
      </w:ins>
    </w:p>
    <w:p w14:paraId="1F828C49" w14:textId="13CB4FF4"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ins w:id="18" w:author="John E. Drake" w:date="2018-11-19T10:54:00Z">
        <w:r w:rsidR="00070ADD">
          <w:rPr>
            <w:rFonts w:ascii="Times New Roman" w:hAnsi="Times New Roman" w:cs="Times New Roman"/>
            <w:sz w:val="24"/>
            <w:szCs w:val="24"/>
          </w:rPr>
          <w:t>7</w:t>
        </w:r>
      </w:ins>
      <w:del w:id="19" w:author="John E. Drake" w:date="2018-11-19T10:54:00Z">
        <w:r w:rsidR="00E55308" w:rsidDel="00070ADD">
          <w:rPr>
            <w:rFonts w:ascii="Times New Roman" w:hAnsi="Times New Roman" w:cs="Times New Roman"/>
            <w:sz w:val="24"/>
            <w:szCs w:val="24"/>
          </w:rPr>
          <w:delText>6</w:delText>
        </w:r>
      </w:del>
    </w:p>
    <w:p w14:paraId="6046FD2E" w14:textId="2A625414"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del w:id="20" w:author="John E. Drake" w:date="2018-11-19T10:54:00Z">
        <w:r w:rsidDel="00070ADD">
          <w:rPr>
            <w:rFonts w:ascii="Times New Roman" w:hAnsi="Times New Roman" w:cs="Times New Roman"/>
            <w:sz w:val="24"/>
            <w:szCs w:val="24"/>
          </w:rPr>
          <w:delText>15</w:delText>
        </w:r>
        <w:r w:rsidR="00E55308" w:rsidDel="00070ADD">
          <w:rPr>
            <w:rFonts w:ascii="Times New Roman" w:hAnsi="Times New Roman" w:cs="Times New Roman"/>
            <w:sz w:val="24"/>
            <w:szCs w:val="24"/>
          </w:rPr>
          <w:delText>40</w:delText>
        </w:r>
      </w:del>
      <w:ins w:id="21" w:author="John E. Drake" w:date="2018-11-19T10:54:00Z">
        <w:r w:rsidR="00070ADD">
          <w:rPr>
            <w:rFonts w:ascii="Times New Roman" w:hAnsi="Times New Roman" w:cs="Times New Roman"/>
            <w:sz w:val="24"/>
            <w:szCs w:val="24"/>
          </w:rPr>
          <w:t>1670</w:t>
        </w:r>
      </w:ins>
    </w:p>
    <w:p w14:paraId="02E14035" w14:textId="06C9894D"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del w:id="22" w:author="John E. Drake" w:date="2018-11-19T10:54:00Z">
        <w:r w:rsidR="006D09BE" w:rsidDel="00070ADD">
          <w:rPr>
            <w:rFonts w:ascii="Times New Roman" w:hAnsi="Times New Roman" w:cs="Times New Roman"/>
            <w:sz w:val="24"/>
            <w:szCs w:val="24"/>
          </w:rPr>
          <w:delText>123</w:delText>
        </w:r>
      </w:del>
      <w:ins w:id="23" w:author="John E. Drake" w:date="2018-11-19T10:54:00Z">
        <w:r w:rsidR="00070ADD">
          <w:rPr>
            <w:rFonts w:ascii="Times New Roman" w:hAnsi="Times New Roman" w:cs="Times New Roman"/>
            <w:sz w:val="24"/>
            <w:szCs w:val="24"/>
          </w:rPr>
          <w:t>119</w:t>
        </w:r>
      </w:ins>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24BA4FEB"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ins w:id="24" w:author="John E. Drake" w:date="2018-11-15T17:07:00Z">
        <w:r w:rsidR="00D50D49">
          <w:rPr>
            <w:rFonts w:ascii="Times New Roman" w:hAnsi="Times New Roman" w:cs="Times New Roman"/>
            <w:sz w:val="24"/>
            <w:szCs w:val="24"/>
          </w:rPr>
          <w:t>carbon (</w:t>
        </w:r>
      </w:ins>
      <w:r>
        <w:rPr>
          <w:rFonts w:ascii="Times New Roman" w:hAnsi="Times New Roman" w:cs="Times New Roman"/>
          <w:sz w:val="24"/>
          <w:szCs w:val="24"/>
        </w:rPr>
        <w:t>C</w:t>
      </w:r>
      <w:ins w:id="25" w:author="John E. Drake" w:date="2018-11-15T17:07:00Z">
        <w:r w:rsidR="00D50D49">
          <w:rPr>
            <w:rFonts w:ascii="Times New Roman" w:hAnsi="Times New Roman" w:cs="Times New Roman"/>
            <w:sz w:val="24"/>
            <w:szCs w:val="24"/>
          </w:rPr>
          <w:t>)</w:t>
        </w:r>
      </w:ins>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ins w:id="26" w:author="John E. Drake" w:date="2018-11-17T10:38:00Z">
        <w:r w:rsidR="001054E3">
          <w:rPr>
            <w:rFonts w:ascii="Times New Roman" w:hAnsi="Times New Roman" w:cs="Times New Roman"/>
            <w:sz w:val="24"/>
            <w:szCs w:val="24"/>
          </w:rPr>
          <w:t>,</w:t>
        </w:r>
      </w:ins>
      <w:r w:rsidR="008B7782" w:rsidRPr="008B7782">
        <w:rPr>
          <w:rFonts w:ascii="Times New Roman" w:hAnsi="Times New Roman" w:cs="Times New Roman"/>
          <w:sz w:val="24"/>
          <w:szCs w:val="24"/>
        </w:rPr>
        <w:t xml:space="preserve"> and </w:t>
      </w:r>
      <w:del w:id="27" w:author="Peter Reich" w:date="2018-11-18T09:06:00Z">
        <w:r w:rsidR="008B7782" w:rsidRPr="008B7782" w:rsidDel="00FB0662">
          <w:rPr>
            <w:rFonts w:ascii="Times New Roman" w:hAnsi="Times New Roman" w:cs="Times New Roman"/>
            <w:sz w:val="24"/>
            <w:szCs w:val="24"/>
          </w:rPr>
          <w:delText>the influences</w:delText>
        </w:r>
      </w:del>
      <w:ins w:id="28" w:author="Peter Reich" w:date="2018-11-18T09:06:00Z">
        <w:r w:rsidR="00FB0662">
          <w:rPr>
            <w:rFonts w:ascii="Times New Roman" w:hAnsi="Times New Roman" w:cs="Times New Roman"/>
            <w:sz w:val="24"/>
            <w:szCs w:val="24"/>
          </w:rPr>
          <w:t>its sensitivity to</w:t>
        </w:r>
      </w:ins>
      <w:r w:rsidR="008B7782" w:rsidRPr="008B7782">
        <w:rPr>
          <w:rFonts w:ascii="Times New Roman" w:hAnsi="Times New Roman" w:cs="Times New Roman"/>
          <w:sz w:val="24"/>
          <w:szCs w:val="24"/>
        </w:rPr>
        <w:t xml:space="preserve"> </w:t>
      </w:r>
      <w:del w:id="29" w:author="Peter Reich" w:date="2018-11-18T09:06:00Z">
        <w:r w:rsidR="008B7782" w:rsidRPr="008B7782" w:rsidDel="00FB0662">
          <w:rPr>
            <w:rFonts w:ascii="Times New Roman" w:hAnsi="Times New Roman" w:cs="Times New Roman"/>
            <w:sz w:val="24"/>
            <w:szCs w:val="24"/>
          </w:rPr>
          <w:delText xml:space="preserve">of </w:delText>
        </w:r>
      </w:del>
      <w:r w:rsidR="008B7782" w:rsidRPr="008B7782">
        <w:rPr>
          <w:rFonts w:ascii="Times New Roman" w:hAnsi="Times New Roman" w:cs="Times New Roman"/>
          <w:sz w:val="24"/>
          <w:szCs w:val="24"/>
        </w:rPr>
        <w:t xml:space="preserve">environmental changes such as warming and </w:t>
      </w:r>
      <w:del w:id="30" w:author="John E. Drake" w:date="2018-11-17T10:37:00Z">
        <w:r w:rsidR="008B7782" w:rsidRPr="008B7782" w:rsidDel="001054E3">
          <w:rPr>
            <w:rFonts w:ascii="Times New Roman" w:hAnsi="Times New Roman" w:cs="Times New Roman"/>
            <w:sz w:val="24"/>
            <w:szCs w:val="24"/>
          </w:rPr>
          <w:delText xml:space="preserve">drought </w:delText>
        </w:r>
      </w:del>
      <w:ins w:id="31" w:author="John E. Drake" w:date="2018-11-17T10:37:00Z">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ins>
      <w:del w:id="32" w:author="Peter Reich" w:date="2018-11-18T09:06:00Z">
        <w:r w:rsidR="008B7782" w:rsidRPr="008B7782" w:rsidDel="00FB0662">
          <w:rPr>
            <w:rFonts w:ascii="Times New Roman" w:hAnsi="Times New Roman" w:cs="Times New Roman"/>
            <w:sz w:val="24"/>
            <w:szCs w:val="24"/>
          </w:rPr>
          <w:delText xml:space="preserve">are </w:delText>
        </w:r>
      </w:del>
      <w:ins w:id="33" w:author="Peter Reich" w:date="2018-11-18T09:06:00Z">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ins>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2C18164B"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ins w:id="34" w:author="John E. Drake" w:date="2018-11-15T13:18:00Z">
        <w:r w:rsidR="00D924EF">
          <w:rPr>
            <w:rFonts w:ascii="Times New Roman" w:hAnsi="Times New Roman" w:cs="Times New Roman"/>
            <w:sz w:val="24"/>
            <w:szCs w:val="24"/>
          </w:rPr>
          <w:t xml:space="preserve"> </w:t>
        </w:r>
      </w:ins>
      <w:ins w:id="35" w:author="John E. Drake" w:date="2018-11-19T10:08:00Z">
        <w:r w:rsidR="00BB3BE8">
          <w:rPr>
            <w:rFonts w:ascii="Times New Roman" w:hAnsi="Times New Roman" w:cs="Times New Roman"/>
            <w:sz w:val="24"/>
            <w:szCs w:val="24"/>
          </w:rPr>
          <w:t>young</w:t>
        </w:r>
      </w:ins>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Eucalyptus tereticornis</w:t>
      </w:r>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w:t>
      </w:r>
      <w:del w:id="36" w:author="John E. Drake" w:date="2018-11-15T17:08:00Z">
        <w:r w:rsidRPr="00555290" w:rsidDel="00D50D49">
          <w:rPr>
            <w:rFonts w:ascii="Times New Roman" w:hAnsi="Times New Roman" w:cs="Times New Roman"/>
            <w:sz w:val="24"/>
            <w:szCs w:val="24"/>
          </w:rPr>
          <w:delText>an extreme</w:delText>
        </w:r>
      </w:del>
      <w:ins w:id="37" w:author="John E. Drake" w:date="2018-11-17T10:39:00Z">
        <w:r w:rsidR="001054E3">
          <w:rPr>
            <w:rFonts w:ascii="Times New Roman" w:hAnsi="Times New Roman" w:cs="Times New Roman"/>
            <w:sz w:val="24"/>
            <w:szCs w:val="24"/>
          </w:rPr>
          <w:t>elimination of summer precipitation</w:t>
        </w:r>
      </w:ins>
      <w:del w:id="38" w:author="John E. Drake" w:date="2018-11-17T10:39:00Z">
        <w:r w:rsidRPr="00555290" w:rsidDel="001054E3">
          <w:rPr>
            <w:rFonts w:ascii="Times New Roman" w:hAnsi="Times New Roman" w:cs="Times New Roman"/>
            <w:sz w:val="24"/>
            <w:szCs w:val="24"/>
          </w:rPr>
          <w:delText xml:space="preserve"> summer drought</w:delText>
        </w:r>
      </w:del>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22832795" w:rsidR="00AC014C" w:rsidRDefault="00D924EF" w:rsidP="00DE74F4">
      <w:pPr>
        <w:pStyle w:val="ListParagraph"/>
        <w:numPr>
          <w:ilvl w:val="0"/>
          <w:numId w:val="3"/>
        </w:numPr>
        <w:rPr>
          <w:rFonts w:ascii="Times New Roman" w:hAnsi="Times New Roman" w:cs="Times New Roman"/>
          <w:b/>
          <w:sz w:val="24"/>
          <w:szCs w:val="24"/>
        </w:rPr>
      </w:pPr>
      <w:ins w:id="39" w:author="John E. Drake" w:date="2018-11-15T13:18:00Z">
        <w:r>
          <w:rPr>
            <w:rFonts w:ascii="Times New Roman" w:hAnsi="Times New Roman" w:cs="Times New Roman"/>
            <w:sz w:val="24"/>
            <w:szCs w:val="24"/>
          </w:rPr>
          <w:t xml:space="preserve">Trees grew from small saplings to nearly 9-m-height during this 15 month experiment. </w:t>
        </w:r>
      </w:ins>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del w:id="40" w:author="John E. Drake" w:date="2018-11-17T10:38:00Z">
        <w:r w:rsidR="00AC014C" w:rsidDel="001054E3">
          <w:rPr>
            <w:rFonts w:ascii="Times New Roman" w:hAnsi="Times New Roman" w:cs="Times New Roman"/>
            <w:sz w:val="24"/>
            <w:szCs w:val="24"/>
          </w:rPr>
          <w:delText>The summer drought</w:delText>
        </w:r>
      </w:del>
      <w:ins w:id="41" w:author="John E. Drake" w:date="2018-11-17T10:38:00Z">
        <w:r w:rsidR="001054E3">
          <w:rPr>
            <w:rFonts w:ascii="Times New Roman" w:hAnsi="Times New Roman" w:cs="Times New Roman"/>
            <w:sz w:val="24"/>
            <w:szCs w:val="24"/>
          </w:rPr>
          <w:t>Eliminating summer precipitation</w:t>
        </w:r>
      </w:ins>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del w:id="42" w:author="John E. Drake" w:date="2018-11-17T10:38:00Z">
        <w:r w:rsidR="00AC014C" w:rsidDel="001054E3">
          <w:rPr>
            <w:rFonts w:ascii="Times New Roman" w:hAnsi="Times New Roman" w:cs="Times New Roman"/>
            <w:sz w:val="24"/>
            <w:szCs w:val="24"/>
          </w:rPr>
          <w:delText xml:space="preserve"> </w:delText>
        </w:r>
        <w:r w:rsidR="00DE74F4" w:rsidRPr="00555290" w:rsidDel="001054E3">
          <w:rPr>
            <w:rFonts w:ascii="Times New Roman" w:hAnsi="Times New Roman" w:cs="Times New Roman"/>
            <w:sz w:val="24"/>
            <w:szCs w:val="24"/>
          </w:rPr>
          <w:delText>during the drought</w:delText>
        </w:r>
      </w:del>
      <w:r w:rsidR="00AC014C">
        <w:rPr>
          <w:rFonts w:ascii="Times New Roman" w:hAnsi="Times New Roman" w:cs="Times New Roman"/>
          <w:sz w:val="24"/>
          <w:szCs w:val="24"/>
        </w:rPr>
        <w:t>.</w:t>
      </w:r>
      <w:r w:rsidR="00DE74F4" w:rsidRPr="00555290">
        <w:rPr>
          <w:rFonts w:ascii="Times New Roman" w:hAnsi="Times New Roman" w:cs="Times New Roman"/>
          <w:b/>
          <w:sz w:val="24"/>
          <w:szCs w:val="24"/>
        </w:rPr>
        <w:t xml:space="preserve"> </w:t>
      </w:r>
    </w:p>
    <w:p w14:paraId="08DA6E6A" w14:textId="32274336"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aintenance respiration acclimated homeostatically</w:t>
      </w:r>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ins w:id="43" w:author="John E. Drake" w:date="2018-11-15T17:09:00Z">
        <w:r w:rsidR="00D50D49">
          <w:rPr>
            <w:rFonts w:ascii="Times New Roman" w:hAnsi="Times New Roman" w:cs="Times New Roman"/>
          </w:rPr>
          <w:t>carbon (</w:t>
        </w:r>
      </w:ins>
      <w:r w:rsidRPr="009B00B8">
        <w:rPr>
          <w:rFonts w:ascii="Times New Roman" w:hAnsi="Times New Roman" w:cs="Times New Roman"/>
        </w:rPr>
        <w:t>C</w:t>
      </w:r>
      <w:ins w:id="44" w:author="John E. Drake" w:date="2018-11-15T17:09:00Z">
        <w:r w:rsidR="00D50D49">
          <w:rPr>
            <w:rFonts w:ascii="Times New Roman" w:hAnsi="Times New Roman" w:cs="Times New Roman"/>
          </w:rPr>
          <w:t>)</w:t>
        </w:r>
      </w:ins>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ins w:id="45" w:author="John E. Drake" w:date="2018-11-16T15:05:00Z">
        <w:r w:rsidR="0008045F">
          <w:rPr>
            <w:rFonts w:ascii="Times New Roman" w:hAnsi="Times New Roman" w:cs="Times New Roman"/>
          </w:rPr>
          <w:t xml:space="preserve">and tree survival </w:t>
        </w:r>
      </w:ins>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7D080D0"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ins w:id="46" w:author="John E. Drake" w:date="2018-11-16T14:56:00Z">
        <w:r w:rsidR="0008045F">
          <w:rPr>
            <w:rFonts w:ascii="Times New Roman" w:hAnsi="Times New Roman" w:cs="Times New Roman"/>
          </w:rPr>
          <w:t>, including photosynthesis, respiration, and growth</w:t>
        </w:r>
      </w:ins>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del w:id="47" w:author="John E. Drake" w:date="2018-11-16T14:58:00Z">
        <w:r w:rsidR="00374242" w:rsidRPr="009B00B8" w:rsidDel="0008045F">
          <w:rPr>
            <w:rFonts w:ascii="Times New Roman" w:hAnsi="Times New Roman" w:cs="Times New Roman"/>
          </w:rPr>
          <w:delText xml:space="preserve">found </w:delText>
        </w:r>
      </w:del>
      <w:ins w:id="48" w:author="John E. Drake" w:date="2018-11-16T14:58:00Z">
        <w:r w:rsidR="0008045F">
          <w:rPr>
            <w:rFonts w:ascii="Times New Roman" w:hAnsi="Times New Roman" w:cs="Times New Roman"/>
          </w:rPr>
          <w:t>find</w:t>
        </w:r>
        <w:r w:rsidR="0008045F" w:rsidRPr="009B00B8">
          <w:rPr>
            <w:rFonts w:ascii="Times New Roman" w:hAnsi="Times New Roman" w:cs="Times New Roman"/>
          </w:rPr>
          <w:t xml:space="preserve"> </w:t>
        </w:r>
      </w:ins>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Quercus stellata</w:t>
      </w:r>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484883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del w:id="49" w:author="Peter Reich" w:date="2018-11-18T09:12:00Z">
        <w:r w:rsidR="00B27532" w:rsidDel="001C5A69">
          <w:rPr>
            <w:rFonts w:ascii="Times New Roman" w:hAnsi="Times New Roman" w:cs="Times New Roman"/>
          </w:rPr>
          <w:delText xml:space="preserve">8 to 9-meter tall </w:delText>
        </w:r>
      </w:del>
      <w:ins w:id="50" w:author="Peter Reich" w:date="2018-11-18T09:12:00Z">
        <w:r w:rsidR="001C5A69">
          <w:rPr>
            <w:rFonts w:ascii="Times New Roman" w:hAnsi="Times New Roman" w:cs="Times New Roman"/>
          </w:rPr>
          <w:t xml:space="preserve">young </w:t>
        </w:r>
      </w:ins>
      <w:r w:rsidR="00B27532">
        <w:rPr>
          <w:rFonts w:ascii="Times New Roman" w:hAnsi="Times New Roman" w:cs="Times New Roman"/>
        </w:rPr>
        <w:t>e</w:t>
      </w:r>
      <w:r w:rsidR="006E561C">
        <w:rPr>
          <w:rFonts w:ascii="Times New Roman" w:hAnsi="Times New Roman" w:cs="Times New Roman"/>
        </w:rPr>
        <w:t xml:space="preserve">ucalypt trees </w:t>
      </w:r>
      <w:ins w:id="51" w:author="Peter Reich" w:date="2018-11-18T09:12:00Z">
        <w:r w:rsidR="001C5A69">
          <w:rPr>
            <w:rFonts w:ascii="Times New Roman" w:hAnsi="Times New Roman" w:cs="Times New Roman"/>
          </w:rPr>
          <w:t xml:space="preserve">as they grew from roughly 1 to 9 meters in height </w:t>
        </w:r>
      </w:ins>
      <w:del w:id="52" w:author="Peter Reich" w:date="2018-11-18T09:12:00Z">
        <w:r w:rsidR="006E561C" w:rsidDel="001C5A69">
          <w:rPr>
            <w:rFonts w:ascii="Times New Roman" w:hAnsi="Times New Roman" w:cs="Times New Roman"/>
          </w:rPr>
          <w:delText xml:space="preserve">growing </w:delText>
        </w:r>
      </w:del>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del w:id="53" w:author="John E. Drake" w:date="2018-11-17T10:36:00Z">
        <w:r w:rsidR="006E561C" w:rsidDel="001054E3">
          <w:rPr>
            <w:rFonts w:ascii="Times New Roman" w:hAnsi="Times New Roman" w:cs="Times New Roman"/>
          </w:rPr>
          <w:delText>moisture supply</w:delText>
        </w:r>
      </w:del>
      <w:ins w:id="54" w:author="John E. Drake" w:date="2018-11-17T10:36:00Z">
        <w:r w:rsidR="001054E3">
          <w:rPr>
            <w:rFonts w:ascii="Times New Roman" w:hAnsi="Times New Roman" w:cs="Times New Roman"/>
          </w:rPr>
          <w:t>water availability</w:t>
        </w:r>
      </w:ins>
      <w:r w:rsidR="006E561C">
        <w:rPr>
          <w:rFonts w:ascii="Times New Roman" w:hAnsi="Times New Roman" w:cs="Times New Roman"/>
        </w:rPr>
        <w:t xml:space="preserve">. </w:t>
      </w:r>
      <w:ins w:id="55" w:author="John E. Drake" w:date="2018-11-19T09:25:00Z">
        <w:r w:rsidR="0048365C">
          <w:rPr>
            <w:rFonts w:ascii="Times New Roman" w:hAnsi="Times New Roman" w:cs="Times New Roman"/>
          </w:rPr>
          <w:t xml:space="preserve">While these trees </w:t>
        </w:r>
      </w:ins>
      <w:ins w:id="56" w:author="John E. Drake" w:date="2018-11-19T09:26:00Z">
        <w:r w:rsidR="0048365C">
          <w:rPr>
            <w:rFonts w:ascii="Times New Roman" w:hAnsi="Times New Roman" w:cs="Times New Roman"/>
          </w:rPr>
          <w:t>we</w:t>
        </w:r>
      </w:ins>
      <w:ins w:id="57" w:author="John E. Drake" w:date="2018-11-19T09:25:00Z">
        <w:r w:rsidR="0048365C">
          <w:rPr>
            <w:rFonts w:ascii="Times New Roman" w:hAnsi="Times New Roman" w:cs="Times New Roman"/>
          </w:rPr>
          <w:t>re small compared to mature trees in a forest</w:t>
        </w:r>
      </w:ins>
      <w:ins w:id="58" w:author="John E. Drake" w:date="2018-11-19T09:26:00Z">
        <w:r w:rsidR="0048365C">
          <w:rPr>
            <w:rFonts w:ascii="Times New Roman" w:hAnsi="Times New Roman" w:cs="Times New Roman"/>
          </w:rPr>
          <w:t>, they were large relative to trees used in the majority of studies with manipulated environmental conditions, particularly for temperature</w:t>
        </w:r>
      </w:ins>
      <w:ins w:id="59" w:author="John E. Drake" w:date="2018-11-19T09:27:00Z">
        <w:r w:rsidR="0048365C">
          <w:rPr>
            <w:rFonts w:ascii="Times New Roman" w:hAnsi="Times New Roman" w:cs="Times New Roman"/>
          </w:rPr>
          <w:t xml:space="preserve"> </w:t>
        </w:r>
      </w:ins>
      <w:r w:rsidR="0048365C">
        <w:rPr>
          <w:rFonts w:ascii="Times New Roman" w:hAnsi="Times New Roman" w:cs="Times New Roman"/>
        </w:rPr>
        <w:fldChar w:fldCharType="begin"/>
      </w:r>
      <w:r w:rsidR="0048365C">
        <w:rPr>
          <w:rFonts w:ascii="Times New Roman" w:hAnsi="Times New Roman" w:cs="Times New Roman"/>
        </w:rPr>
        <w:instrText xml:space="preserve"> ADDIN ZOTERO_ITEM CSL_CITATION {"citationID":"anr1bhm2e","properties":{"formattedCitation":"{\\rtf (Volder {\\i{}et al.}, 2013; Reich {\\i{}et al.}, 2016)}","plainCitation":"(Volder et al., 2013; Reich et al., 2016)"},"citationItems":[{"id":500,"uris":["http://zotero.org/users/4234815/items/PA7QY9NH"],"uri":["http://zotero.org/users/4234815/items/PA7QY9NH"],"itemData":{"id":500,"type":"article-journal","title":"Climate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48365C">
        <w:rPr>
          <w:rFonts w:ascii="Times New Roman" w:hAnsi="Times New Roman" w:cs="Times New Roman"/>
        </w:rPr>
        <w:fldChar w:fldCharType="separate"/>
      </w:r>
      <w:r w:rsidR="0048365C" w:rsidRPr="0048365C">
        <w:rPr>
          <w:rFonts w:ascii="Times New Roman" w:hAnsi="Times New Roman" w:cs="Times New Roman"/>
          <w:szCs w:val="24"/>
        </w:rPr>
        <w:t>(</w:t>
      </w:r>
      <w:r w:rsidR="0048365C">
        <w:rPr>
          <w:rFonts w:ascii="Times New Roman" w:hAnsi="Times New Roman" w:cs="Times New Roman"/>
          <w:szCs w:val="24"/>
        </w:rPr>
        <w:t xml:space="preserve">e,g,, </w:t>
      </w:r>
      <w:r w:rsidR="0048365C" w:rsidRPr="0048365C">
        <w:rPr>
          <w:rFonts w:ascii="Times New Roman" w:hAnsi="Times New Roman" w:cs="Times New Roman"/>
          <w:szCs w:val="24"/>
        </w:rPr>
        <w:t xml:space="preserve">Volker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xml:space="preserve">, 2013; Reich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2016)</w:t>
      </w:r>
      <w:r w:rsidR="0048365C">
        <w:rPr>
          <w:rFonts w:ascii="Times New Roman" w:hAnsi="Times New Roman" w:cs="Times New Roman"/>
        </w:rPr>
        <w:fldChar w:fldCharType="end"/>
      </w:r>
      <w:ins w:id="60" w:author="John E. Drake" w:date="2018-11-19T09:26:00Z">
        <w:r w:rsidR="0048365C">
          <w:rPr>
            <w:rFonts w:ascii="Times New Roman" w:hAnsi="Times New Roman" w:cs="Times New Roman"/>
          </w:rPr>
          <w:t xml:space="preserve">. </w:t>
        </w:r>
      </w:ins>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Eucalyptus tereticornis</w:t>
      </w:r>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r w:rsidR="00374242" w:rsidRPr="009B00B8">
        <w:rPr>
          <w:rFonts w:ascii="Times New Roman" w:hAnsi="Times New Roman" w:cs="Times New Roman"/>
          <w:vertAlign w:val="superscript"/>
        </w:rPr>
        <w:t>o</w:t>
      </w:r>
      <w:r w:rsidR="00374242" w:rsidRPr="009B00B8">
        <w:rPr>
          <w:rFonts w:ascii="Times New Roman" w:hAnsi="Times New Roman" w:cs="Times New Roman"/>
        </w:rPr>
        <w:t xml:space="preserve">C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(3.25 m in diameter, 9 m in height, volume of ~53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(T</w:t>
      </w:r>
      <w:r w:rsidRPr="009B00B8">
        <w:rPr>
          <w:rFonts w:ascii="Times New Roman" w:hAnsi="Times New Roman" w:cs="Times New Roman"/>
          <w:vertAlign w:val="subscript"/>
        </w:rPr>
        <w:t>air</w:t>
      </w:r>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5383B20D"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Eucalyptus tereticornis</w:t>
      </w:r>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r w:rsidRPr="009B00B8">
        <w:rPr>
          <w:rFonts w:ascii="Times New Roman" w:hAnsi="Times New Roman" w:cs="Times New Roman"/>
          <w:i/>
        </w:rPr>
        <w:t>tereticornis</w:t>
      </w:r>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ins w:id="61" w:author="John E. Drake" w:date="2018-11-15T13:26:00Z">
        <w:r w:rsidR="007D59F8">
          <w:rPr>
            <w:rFonts w:ascii="Times New Roman" w:hAnsi="Times New Roman" w:cs="Times New Roman"/>
          </w:rPr>
          <w:t>Thus</w:t>
        </w:r>
      </w:ins>
      <w:ins w:id="62" w:author="Mark Tjoelker" w:date="2018-11-19T15:28:00Z">
        <w:r w:rsidR="007E4367">
          <w:rPr>
            <w:rFonts w:ascii="Times New Roman" w:hAnsi="Times New Roman" w:cs="Times New Roman"/>
          </w:rPr>
          <w:t>,</w:t>
        </w:r>
      </w:ins>
      <w:ins w:id="63" w:author="John E. Drake" w:date="2018-11-15T13:26:00Z">
        <w:r w:rsidR="007D59F8">
          <w:rPr>
            <w:rFonts w:ascii="Times New Roman" w:hAnsi="Times New Roman" w:cs="Times New Roman"/>
          </w:rPr>
          <w:t xml:space="preserve"> the experiment began with small seedlings, but subsequent growth </w:t>
        </w:r>
      </w:ins>
      <w:ins w:id="64" w:author="John E. Drake" w:date="2018-11-15T13:27:00Z">
        <w:r w:rsidR="007D59F8">
          <w:rPr>
            <w:rFonts w:ascii="Times New Roman" w:hAnsi="Times New Roman" w:cs="Times New Roman"/>
          </w:rPr>
          <w:t xml:space="preserve">over the 15-month study period </w:t>
        </w:r>
      </w:ins>
      <w:ins w:id="65" w:author="John E. Drake" w:date="2018-11-15T13:26:00Z">
        <w:r w:rsidR="007D59F8">
          <w:rPr>
            <w:rFonts w:ascii="Times New Roman" w:hAnsi="Times New Roman" w:cs="Times New Roman"/>
          </w:rPr>
          <w:t>was rapid and trees quickly grew into larger size classes.</w:t>
        </w:r>
      </w:ins>
    </w:p>
    <w:p w14:paraId="240A48A7" w14:textId="28432ED2"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and 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+ 3</w:t>
      </w:r>
      <w:ins w:id="66" w:author="Mark Tjoelker" w:date="2018-11-19T15:29:00Z">
        <w:r w:rsidR="007E4367">
          <w:rPr>
            <w:rFonts w:ascii="Times New Roman" w:hAnsi="Times New Roman" w:cs="Times New Roman"/>
          </w:rPr>
          <w:t xml:space="preserve"> </w:t>
        </w:r>
      </w:ins>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sd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for T</w:t>
      </w:r>
      <w:r w:rsidR="00D270DA">
        <w:rPr>
          <w:rFonts w:ascii="Times New Roman" w:hAnsi="Times New Roman" w:cs="Times New Roman"/>
          <w:vertAlign w:val="subscript"/>
        </w:rPr>
        <w:t>air</w:t>
      </w:r>
      <w:r w:rsidR="00D270DA">
        <w:rPr>
          <w:rFonts w:ascii="Times New Roman" w:hAnsi="Times New Roman" w:cs="Times New Roman"/>
        </w:rPr>
        <w:t>, +</w:t>
      </w:r>
      <w:r w:rsidR="00A3659E">
        <w:rPr>
          <w:rFonts w:ascii="Times New Roman" w:hAnsi="Times New Roman" w:cs="Times New Roman"/>
        </w:rPr>
        <w:t>2.2 °C (± sd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sd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sd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ins w:id="67" w:author="John E. Drake" w:date="2018-11-15T13:40:00Z">
        <w:r w:rsidR="00766FF2">
          <w:rPr>
            <w:rFonts w:ascii="Times New Roman" w:hAnsi="Times New Roman" w:cs="Times New Roman"/>
          </w:rPr>
          <w:t>, which we consider the control treatment</w:t>
        </w:r>
      </w:ins>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del w:id="68" w:author="John E. Drake" w:date="2018-11-15T13:39:00Z">
        <w:r w:rsidR="00C54AAF" w:rsidDel="00766FF2">
          <w:rPr>
            <w:rFonts w:ascii="Times New Roman" w:hAnsi="Times New Roman" w:cs="Times New Roman"/>
          </w:rPr>
          <w:delText>Wet</w:delText>
        </w:r>
      </w:del>
      <w:ins w:id="69" w:author="John E. Drake" w:date="2018-11-15T13:39:00Z">
        <w:r w:rsidR="00766FF2">
          <w:rPr>
            <w:rFonts w:ascii="Times New Roman" w:hAnsi="Times New Roman" w:cs="Times New Roman"/>
          </w:rPr>
          <w:t>Con</w:t>
        </w:r>
      </w:ins>
      <w:r w:rsidR="00C54AAF">
        <w:rPr>
          <w:rFonts w:ascii="Times New Roman" w:hAnsi="Times New Roman" w:cs="Times New Roman"/>
        </w:rPr>
        <w:t>, A-Dry, W-</w:t>
      </w:r>
      <w:del w:id="70" w:author="John E. Drake" w:date="2018-11-15T13:39:00Z">
        <w:r w:rsidR="00C54AAF" w:rsidDel="00766FF2">
          <w:rPr>
            <w:rFonts w:ascii="Times New Roman" w:hAnsi="Times New Roman" w:cs="Times New Roman"/>
          </w:rPr>
          <w:delText>Wet</w:delText>
        </w:r>
      </w:del>
      <w:ins w:id="71" w:author="John E. Drake" w:date="2018-11-15T13:39:00Z">
        <w:r w:rsidR="00766FF2">
          <w:rPr>
            <w:rFonts w:ascii="Times New Roman" w:hAnsi="Times New Roman" w:cs="Times New Roman"/>
          </w:rPr>
          <w:t>Con</w:t>
        </w:r>
      </w:ins>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del w:id="72" w:author="John E. Drake" w:date="2018-11-15T16:59:00Z">
        <w:r w:rsidRPr="009B00B8" w:rsidDel="008A7C9A">
          <w:rPr>
            <w:rFonts w:ascii="Times New Roman" w:hAnsi="Times New Roman" w:cs="Times New Roman"/>
          </w:rPr>
          <w:delText>an extreme</w:delText>
        </w:r>
      </w:del>
      <w:ins w:id="73" w:author="John E. Drake" w:date="2018-11-15T16:59:00Z">
        <w:r w:rsidR="008A7C9A">
          <w:rPr>
            <w:rFonts w:ascii="Times New Roman" w:hAnsi="Times New Roman" w:cs="Times New Roman"/>
          </w:rPr>
          <w:t>a</w:t>
        </w:r>
      </w:ins>
      <w:r w:rsidRPr="009B00B8">
        <w:rPr>
          <w:rFonts w:ascii="Times New Roman" w:hAnsi="Times New Roman" w:cs="Times New Roman"/>
        </w:rPr>
        <w:t xml:space="preserve"> summer drought of nearly three months. </w:t>
      </w:r>
      <w:ins w:id="74" w:author="John E. Drake" w:date="2018-11-15T16:59:00Z">
        <w:r w:rsidR="008A7C9A">
          <w:rPr>
            <w:rFonts w:ascii="Times New Roman" w:hAnsi="Times New Roman" w:cs="Times New Roman"/>
          </w:rPr>
          <w:t>A rainfall record from 1881-2014 from this area (Australian Bureau of Meteorology station 67021</w:t>
        </w:r>
      </w:ins>
      <w:ins w:id="75" w:author="John E. Drake" w:date="2018-11-15T17:00:00Z">
        <w:r w:rsidR="008A7C9A">
          <w:rPr>
            <w:rFonts w:ascii="Times New Roman" w:hAnsi="Times New Roman" w:cs="Times New Roman"/>
          </w:rPr>
          <w:t>, station is &lt;2 km from site</w:t>
        </w:r>
      </w:ins>
      <w:ins w:id="76" w:author="John E. Drake" w:date="2018-11-15T16:59:00Z">
        <w:r w:rsidR="008A7C9A">
          <w:rPr>
            <w:rFonts w:ascii="Times New Roman" w:hAnsi="Times New Roman" w:cs="Times New Roman"/>
          </w:rPr>
          <w:t>)</w:t>
        </w:r>
      </w:ins>
      <w:ins w:id="77" w:author="John E. Drake" w:date="2018-11-15T17:00:00Z">
        <w:r w:rsidR="008A7C9A">
          <w:rPr>
            <w:rFonts w:ascii="Times New Roman" w:hAnsi="Times New Roman" w:cs="Times New Roman"/>
          </w:rPr>
          <w:t xml:space="preserve"> indicates that only three years </w:t>
        </w:r>
      </w:ins>
      <w:ins w:id="78" w:author="John E. Drake" w:date="2018-11-15T17:02:00Z">
        <w:r w:rsidR="008A7C9A">
          <w:rPr>
            <w:rFonts w:ascii="Times New Roman" w:hAnsi="Times New Roman" w:cs="Times New Roman"/>
          </w:rPr>
          <w:t xml:space="preserve">(~2% of the record) </w:t>
        </w:r>
      </w:ins>
      <w:ins w:id="79" w:author="John E. Drake" w:date="2018-11-15T17:00:00Z">
        <w:r w:rsidR="008A7C9A">
          <w:rPr>
            <w:rFonts w:ascii="Times New Roman" w:hAnsi="Times New Roman" w:cs="Times New Roman"/>
          </w:rPr>
          <w:t xml:space="preserve">had </w:t>
        </w:r>
      </w:ins>
      <w:ins w:id="80" w:author="John E. Drake" w:date="2018-11-15T17:01:00Z">
        <w:r w:rsidR="008A7C9A">
          <w:rPr>
            <w:rFonts w:ascii="Times New Roman" w:hAnsi="Times New Roman" w:cs="Times New Roman"/>
          </w:rPr>
          <w:t xml:space="preserve">&lt;20 mm </w:t>
        </w:r>
      </w:ins>
      <w:ins w:id="81" w:author="John E. Drake" w:date="2018-11-15T17:00:00Z">
        <w:r w:rsidR="008A7C9A">
          <w:rPr>
            <w:rFonts w:ascii="Times New Roman" w:hAnsi="Times New Roman" w:cs="Times New Roman"/>
          </w:rPr>
          <w:t>precipitati</w:t>
        </w:r>
      </w:ins>
      <w:ins w:id="82" w:author="John E. Drake" w:date="2018-11-15T17:01:00Z">
        <w:r w:rsidR="008A7C9A">
          <w:rPr>
            <w:rFonts w:ascii="Times New Roman" w:hAnsi="Times New Roman" w:cs="Times New Roman"/>
          </w:rPr>
          <w:t>on during the months of the drought treatment</w:t>
        </w:r>
      </w:ins>
      <w:ins w:id="83" w:author="John E. Drake" w:date="2018-11-15T17:02:00Z">
        <w:r w:rsidR="008A7C9A">
          <w:rPr>
            <w:rFonts w:ascii="Times New Roman" w:hAnsi="Times New Roman" w:cs="Times New Roman"/>
          </w:rPr>
          <w:t>, and 80% of the years had &gt;100 mm precipitation. This</w:t>
        </w:r>
      </w:ins>
      <w:ins w:id="84" w:author="John E. Drake" w:date="2018-11-15T17:03:00Z">
        <w:r w:rsidR="008A7C9A">
          <w:rPr>
            <w:rFonts w:ascii="Times New Roman" w:hAnsi="Times New Roman" w:cs="Times New Roman"/>
          </w:rPr>
          <w:t xml:space="preserve"> suggests that our drought was relatively strong in terms of the surface water addition during these months.</w:t>
        </w:r>
      </w:ins>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leaves were measured per tree on each date using a Scholander-type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5A50D6C4"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Hydroprobe, Instrotek,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C73992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del w:id="85" w:author="John E. Drake" w:date="2018-11-16T15:57:00Z">
        <w:r w:rsidR="00DA7276" w:rsidDel="001614E7">
          <w:rPr>
            <w:rFonts w:ascii="Times New Roman" w:hAnsi="Times New Roman" w:cs="Times New Roman"/>
          </w:rPr>
          <w:delText xml:space="preserve">; </w:delText>
        </w:r>
        <w:r w:rsidRPr="009B00B8" w:rsidDel="001614E7">
          <w:rPr>
            <w:rFonts w:ascii="Times New Roman" w:hAnsi="Times New Roman" w:cs="Times New Roman"/>
          </w:rPr>
          <w:delText xml:space="preserve">see Drake </w:delText>
        </w:r>
        <w:r w:rsidRPr="009B00B8" w:rsidDel="001614E7">
          <w:rPr>
            <w:rFonts w:ascii="Times New Roman" w:hAnsi="Times New Roman" w:cs="Times New Roman"/>
            <w:i/>
          </w:rPr>
          <w:delText xml:space="preserve">et al. </w:delText>
        </w:r>
        <w:r w:rsidRPr="009B00B8" w:rsidDel="001614E7">
          <w:rPr>
            <w:rFonts w:ascii="Times New Roman" w:hAnsi="Times New Roman" w:cs="Times New Roman"/>
          </w:rPr>
          <w:delText>(2016</w:delText>
        </w:r>
        <w:r w:rsidR="00243EE9" w:rsidDel="001614E7">
          <w:rPr>
            <w:rFonts w:ascii="Times New Roman" w:hAnsi="Times New Roman" w:cs="Times New Roman"/>
          </w:rPr>
          <w:delText>b</w:delText>
        </w:r>
        <w:r w:rsidRPr="009B00B8" w:rsidDel="001614E7">
          <w:rPr>
            <w:rFonts w:ascii="Times New Roman" w:hAnsi="Times New Roman" w:cs="Times New Roman"/>
          </w:rPr>
          <w:delText>) for a complete description.</w:delText>
        </w:r>
      </w:del>
      <w:ins w:id="86" w:author="John E. Drake" w:date="2018-11-16T15:57:00Z">
        <w:r w:rsidR="001614E7">
          <w:rPr>
            <w:rFonts w:ascii="Times New Roman" w:hAnsi="Times New Roman" w:cs="Times New Roman"/>
          </w:rPr>
          <w:t>.</w:t>
        </w:r>
      </w:ins>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T</w:t>
      </w:r>
      <w:r w:rsidRPr="009B00B8">
        <w:rPr>
          <w:rFonts w:ascii="Times New Roman" w:hAnsi="Times New Roman" w:cs="Times New Roman"/>
          <w:vertAlign w:val="subscript"/>
        </w:rPr>
        <w:t>air</w:t>
      </w:r>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T</w:t>
      </w:r>
      <w:r w:rsidRPr="009B00B8">
        <w:rPr>
          <w:rFonts w:ascii="Times New Roman" w:hAnsi="Times New Roman" w:cs="Times New Roman"/>
          <w:vertAlign w:val="subscript"/>
        </w:rPr>
        <w:t>air</w:t>
      </w:r>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3417761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ins w:id="87" w:author="John E. Drake" w:date="2018-11-15T13:28:00Z">
        <w:r w:rsidR="007D59F8">
          <w:rPr>
            <w:rFonts w:ascii="Times New Roman" w:hAnsi="Times New Roman" w:cs="Times New Roman"/>
          </w:rPr>
          <w:t>, 15 months after seedlings were planted</w:t>
        </w:r>
      </w:ins>
      <w:r w:rsidRPr="009B00B8">
        <w:rPr>
          <w:rFonts w:ascii="Times New Roman" w:hAnsi="Times New Roman" w:cs="Times New Roman"/>
        </w:rPr>
        <w:t>.</w:t>
      </w:r>
      <w:ins w:id="88" w:author="John E. Drake" w:date="2018-11-15T13:28:00Z">
        <w:r w:rsidR="007D59F8">
          <w:rPr>
            <w:rFonts w:ascii="Times New Roman" w:hAnsi="Times New Roman" w:cs="Times New Roman"/>
          </w:rPr>
          <w:t xml:space="preserve"> At this time, </w:t>
        </w:r>
      </w:ins>
      <w:ins w:id="89" w:author="John E. Drake" w:date="2018-11-15T13:33:00Z">
        <w:r w:rsidR="00766FF2">
          <w:rPr>
            <w:rFonts w:ascii="Times New Roman" w:hAnsi="Times New Roman" w:cs="Times New Roman"/>
          </w:rPr>
          <w:t xml:space="preserve">the trees </w:t>
        </w:r>
        <w:del w:id="90" w:author="Peter Reich" w:date="2018-11-18T09:09:00Z">
          <w:r w:rsidR="00766FF2" w:rsidDel="003F0B33">
            <w:rPr>
              <w:rFonts w:ascii="Times New Roman" w:hAnsi="Times New Roman" w:cs="Times New Roman"/>
            </w:rPr>
            <w:delText>were relatively large with</w:delText>
          </w:r>
        </w:del>
      </w:ins>
      <w:ins w:id="91" w:author="Peter Reich" w:date="2018-11-18T09:09:00Z">
        <w:r w:rsidR="003F0B33">
          <w:rPr>
            <w:rFonts w:ascii="Times New Roman" w:hAnsi="Times New Roman" w:cs="Times New Roman"/>
          </w:rPr>
          <w:t>had</w:t>
        </w:r>
      </w:ins>
      <w:ins w:id="92" w:author="John E. Drake" w:date="2018-11-15T13:28:00Z">
        <w:r w:rsidR="007D59F8">
          <w:rPr>
            <w:rFonts w:ascii="Times New Roman" w:hAnsi="Times New Roman" w:cs="Times New Roman"/>
          </w:rPr>
          <w:t xml:space="preserve"> heights of </w:t>
        </w:r>
      </w:ins>
      <w:ins w:id="93" w:author="John E. Drake" w:date="2018-11-15T13:32:00Z">
        <w:r w:rsidR="007D59F8">
          <w:rPr>
            <w:rFonts w:ascii="Times New Roman" w:hAnsi="Times New Roman" w:cs="Times New Roman"/>
          </w:rPr>
          <w:t>8.8</w:t>
        </w:r>
      </w:ins>
      <w:ins w:id="94" w:author="John E. Drake" w:date="2018-11-15T13:28:00Z">
        <w:r w:rsidR="007D59F8">
          <w:rPr>
            <w:rFonts w:ascii="Times New Roman" w:hAnsi="Times New Roman" w:cs="Times New Roman"/>
          </w:rPr>
          <w:t xml:space="preserve"> </w:t>
        </w:r>
      </w:ins>
      <w:ins w:id="95" w:author="John E. Drake" w:date="2018-11-15T13:32:00Z">
        <w:r w:rsidR="007D59F8">
          <w:rPr>
            <w:rFonts w:ascii="Times New Roman" w:hAnsi="Times New Roman" w:cs="Times New Roman"/>
          </w:rPr>
          <w:t xml:space="preserve">± 0.14 </w:t>
        </w:r>
      </w:ins>
      <w:ins w:id="96" w:author="John E. Drake" w:date="2018-11-15T13:28:00Z">
        <w:r w:rsidR="007D59F8">
          <w:rPr>
            <w:rFonts w:ascii="Times New Roman" w:hAnsi="Times New Roman" w:cs="Times New Roman"/>
          </w:rPr>
          <w:t xml:space="preserve">meters and diameters of </w:t>
        </w:r>
      </w:ins>
      <w:ins w:id="97" w:author="John E. Drake" w:date="2018-11-15T13:32:00Z">
        <w:r w:rsidR="007D59F8">
          <w:rPr>
            <w:rFonts w:ascii="Times New Roman" w:hAnsi="Times New Roman" w:cs="Times New Roman"/>
          </w:rPr>
          <w:t>6.6 ± 0.2 cm</w:t>
        </w:r>
      </w:ins>
      <w:ins w:id="98" w:author="John E. Drake" w:date="2018-11-15T13:28:00Z">
        <w:r w:rsidR="007D59F8">
          <w:rPr>
            <w:rFonts w:ascii="Times New Roman" w:hAnsi="Times New Roman" w:cs="Times New Roman"/>
          </w:rPr>
          <w:t>.</w:t>
        </w:r>
      </w:ins>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6732E8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LiCor, Lincoln, NE, USA), dry mass, and specific leaf area (SLA). The stem was cut into three segments and </w:t>
      </w:r>
      <w:ins w:id="99" w:author="John E. Drake" w:date="2018-11-17T10:44:00Z">
        <w:r w:rsidR="00914911">
          <w:rPr>
            <w:rFonts w:ascii="Times New Roman" w:hAnsi="Times New Roman" w:cs="Times New Roman"/>
          </w:rPr>
          <w:t xml:space="preserve">a single </w:t>
        </w:r>
      </w:ins>
      <w:r w:rsidRPr="009B00B8">
        <w:rPr>
          <w:rFonts w:ascii="Times New Roman" w:hAnsi="Times New Roman" w:cs="Times New Roman"/>
        </w:rPr>
        <w:t xml:space="preserve">1-cm-thick </w:t>
      </w:r>
      <w:r w:rsidR="00E67F44">
        <w:rPr>
          <w:rFonts w:ascii="Times New Roman" w:hAnsi="Times New Roman" w:cs="Times New Roman"/>
        </w:rPr>
        <w:t>cross-section</w:t>
      </w:r>
      <w:del w:id="100" w:author="John E. Drake" w:date="2018-11-17T10:44:00Z">
        <w:r w:rsidR="00E67F44" w:rsidDel="00914911">
          <w:rPr>
            <w:rFonts w:ascii="Times New Roman" w:hAnsi="Times New Roman" w:cs="Times New Roman"/>
          </w:rPr>
          <w:delText>s</w:delText>
        </w:r>
      </w:del>
      <w:r w:rsidR="00E67F44">
        <w:rPr>
          <w:rFonts w:ascii="Times New Roman" w:hAnsi="Times New Roman" w:cs="Times New Roman"/>
        </w:rPr>
        <w:t xml:space="preserve"> (</w:t>
      </w:r>
      <w:r w:rsidRPr="009B00B8">
        <w:rPr>
          <w:rFonts w:ascii="Times New Roman" w:hAnsi="Times New Roman" w:cs="Times New Roman"/>
        </w:rPr>
        <w:t>cookie</w:t>
      </w:r>
      <w:del w:id="101" w:author="John E. Drake" w:date="2018-11-17T10:44:00Z">
        <w:r w:rsidRPr="009B00B8" w:rsidDel="00914911">
          <w:rPr>
            <w:rFonts w:ascii="Times New Roman" w:hAnsi="Times New Roman" w:cs="Times New Roman"/>
          </w:rPr>
          <w:delText>s</w:delText>
        </w:r>
      </w:del>
      <w:r w:rsidR="00E67F44">
        <w:rPr>
          <w:rFonts w:ascii="Times New Roman" w:hAnsi="Times New Roman" w:cs="Times New Roman"/>
        </w:rPr>
        <w:t>)</w:t>
      </w:r>
      <w:r w:rsidRPr="009B00B8">
        <w:rPr>
          <w:rFonts w:ascii="Times New Roman" w:hAnsi="Times New Roman" w:cs="Times New Roman"/>
        </w:rPr>
        <w:t xml:space="preserve"> </w:t>
      </w:r>
      <w:del w:id="102" w:author="John E. Drake" w:date="2018-11-17T10:44:00Z">
        <w:r w:rsidRPr="009B00B8" w:rsidDel="00914911">
          <w:rPr>
            <w:rFonts w:ascii="Times New Roman" w:hAnsi="Times New Roman" w:cs="Times New Roman"/>
          </w:rPr>
          <w:delText xml:space="preserve">were </w:delText>
        </w:r>
      </w:del>
      <w:ins w:id="103" w:author="John E. Drake" w:date="2018-11-17T10:44:00Z">
        <w:r w:rsidR="00914911">
          <w:rPr>
            <w:rFonts w:ascii="Times New Roman" w:hAnsi="Times New Roman" w:cs="Times New Roman"/>
          </w:rPr>
          <w:t>was</w:t>
        </w:r>
        <w:r w:rsidR="00914911" w:rsidRPr="009B00B8">
          <w:rPr>
            <w:rFonts w:ascii="Times New Roman" w:hAnsi="Times New Roman" w:cs="Times New Roman"/>
          </w:rPr>
          <w:t xml:space="preserve"> </w:t>
        </w:r>
      </w:ins>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ins w:id="104" w:author="John E. Drake" w:date="2018-11-17T10:46:00Z">
        <w:r w:rsidR="00914911">
          <w:rPr>
            <w:rFonts w:ascii="Times New Roman" w:hAnsi="Times New Roman" w:cs="Times New Roman"/>
          </w:rPr>
          <w:t xml:space="preserve">The reduction in density with increasing stem diameter reflected increasing densities in the upper layers of the tree crowns. </w:t>
        </w:r>
      </w:ins>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ins w:id="105" w:author="John E. Drake" w:date="2018-11-17T10:48:00Z">
        <w:r w:rsidR="00914911">
          <w:rPr>
            <w:rFonts w:ascii="Times New Roman" w:hAnsi="Times New Roman" w:cs="Times New Roman"/>
          </w:rPr>
          <w:t xml:space="preserve">in the soil </w:t>
        </w:r>
      </w:ins>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w:t>
      </w:r>
      <w:ins w:id="106" w:author="John E. Drake" w:date="2018-11-16T15:51:00Z">
        <w:r w:rsidR="001614E7">
          <w:rPr>
            <w:rFonts w:ascii="Times New Roman" w:hAnsi="Times New Roman" w:cs="Times New Roman"/>
          </w:rPr>
          <w:t>During the excavation, several small roots (~1 cm</w:t>
        </w:r>
      </w:ins>
      <w:ins w:id="107" w:author="Peter Reich" w:date="2018-11-18T09:09:00Z">
        <w:r w:rsidR="001C5A69">
          <w:rPr>
            <w:rFonts w:ascii="Times New Roman" w:hAnsi="Times New Roman" w:cs="Times New Roman"/>
          </w:rPr>
          <w:t xml:space="preserve"> diameter</w:t>
        </w:r>
      </w:ins>
      <w:ins w:id="108" w:author="John E. Drake" w:date="2018-11-16T15:51:00Z">
        <w:r w:rsidR="001614E7">
          <w:rPr>
            <w:rFonts w:ascii="Times New Roman" w:hAnsi="Times New Roman" w:cs="Times New Roman"/>
          </w:rPr>
          <w:t>) were observed to have penetrated through the hard layer and into deeper soil (</w:t>
        </w:r>
      </w:ins>
      <w:ins w:id="109" w:author="John E. Drake" w:date="2018-11-16T15:52:00Z">
        <w:r w:rsidR="001614E7">
          <w:rPr>
            <w:rFonts w:ascii="Times New Roman" w:hAnsi="Times New Roman" w:cs="Times New Roman"/>
          </w:rPr>
          <w:t xml:space="preserve">Drake, </w:t>
        </w:r>
        <w:r w:rsidR="001614E7">
          <w:rPr>
            <w:rFonts w:ascii="Times New Roman" w:hAnsi="Times New Roman" w:cs="Times New Roman"/>
            <w:i/>
          </w:rPr>
          <w:t>personal observation</w:t>
        </w:r>
        <w:r w:rsidR="001614E7">
          <w:rPr>
            <w:rFonts w:ascii="Times New Roman" w:hAnsi="Times New Roman" w:cs="Times New Roman"/>
          </w:rPr>
          <w:t>).</w:t>
        </w:r>
      </w:ins>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30EEEB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ins w:id="110" w:author="John E. Drake" w:date="2018-11-17T10:52:00Z">
        <w:r w:rsidR="00914911">
          <w:rPr>
            <w:rFonts w:ascii="Times New Roman" w:hAnsi="Times New Roman" w:cs="Times New Roman"/>
          </w:rPr>
          <w:t xml:space="preserve">. The paragraphs below describe the methodologies for each component in detail. </w:t>
        </w:r>
      </w:ins>
      <w:del w:id="111" w:author="John E. Drake" w:date="2018-11-17T10:52:00Z">
        <w:r w:rsidRPr="009B00B8" w:rsidDel="00914911">
          <w:rPr>
            <w:rFonts w:ascii="Times New Roman" w:hAnsi="Times New Roman" w:cs="Times New Roman"/>
          </w:rPr>
          <w:delText>; a</w:delText>
        </w:r>
      </w:del>
      <w:ins w:id="112" w:author="John E. Drake" w:date="2018-11-17T10:52:00Z">
        <w:r w:rsidR="00914911">
          <w:rPr>
            <w:rFonts w:ascii="Times New Roman" w:hAnsi="Times New Roman" w:cs="Times New Roman"/>
          </w:rPr>
          <w:t>A</w:t>
        </w:r>
      </w:ins>
      <w:r w:rsidRPr="009B00B8">
        <w:rPr>
          <w:rFonts w:ascii="Times New Roman" w:hAnsi="Times New Roman" w:cs="Times New Roman"/>
        </w:rPr>
        <w:t>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was estimated as the fortnightly difference in aboveground biomass plus fortnightly litterfall,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ins w:id="113" w:author="John E. Drake" w:date="2018-11-16T16:07:00Z">
        <w:r w:rsidR="00463EFA">
          <w:rPr>
            <w:rFonts w:ascii="Times New Roman" w:hAnsi="Times New Roman" w:cs="Times New Roman"/>
          </w:rPr>
          <w:t xml:space="preserve"> Allocation to reproduction was not </w:t>
        </w:r>
      </w:ins>
      <w:ins w:id="114" w:author="Peter Reich" w:date="2018-11-18T09:10:00Z">
        <w:r w:rsidR="001C5A69">
          <w:rPr>
            <w:rFonts w:ascii="Times New Roman" w:hAnsi="Times New Roman" w:cs="Times New Roman"/>
          </w:rPr>
          <w:t xml:space="preserve">explicitly measured, but can be considered zero </w:t>
        </w:r>
      </w:ins>
      <w:ins w:id="115" w:author="John E. Drake" w:date="2018-11-16T16:07:00Z">
        <w:del w:id="116" w:author="Peter Reich" w:date="2018-11-18T09:10:00Z">
          <w:r w:rsidR="00463EFA" w:rsidDel="001C5A69">
            <w:rPr>
              <w:rFonts w:ascii="Times New Roman" w:hAnsi="Times New Roman" w:cs="Times New Roman"/>
            </w:rPr>
            <w:delText xml:space="preserve">quantified, </w:delText>
          </w:r>
        </w:del>
        <w:r w:rsidR="00463EFA">
          <w:rPr>
            <w:rFonts w:ascii="Times New Roman" w:hAnsi="Times New Roman" w:cs="Times New Roman"/>
          </w:rPr>
          <w:t xml:space="preserve">as these trees did not </w:t>
        </w:r>
      </w:ins>
      <w:ins w:id="117" w:author="John E. Drake" w:date="2018-11-16T16:08:00Z">
        <w:r w:rsidR="00463EFA">
          <w:rPr>
            <w:rFonts w:ascii="Times New Roman" w:hAnsi="Times New Roman" w:cs="Times New Roman"/>
          </w:rPr>
          <w:t>produce any reproductive structures</w:t>
        </w:r>
      </w:ins>
      <w:ins w:id="118" w:author="John E. Drake" w:date="2018-11-16T16:07:00Z">
        <w:r w:rsidR="00463EFA">
          <w:rPr>
            <w:rFonts w:ascii="Times New Roman" w:hAnsi="Times New Roman" w:cs="Times New Roman"/>
          </w:rPr>
          <w:t>.</w:t>
        </w:r>
      </w:ins>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ins w:id="119" w:author="John E. Drake" w:date="2018-11-17T10:54:00Z">
        <w:r w:rsidR="00D7068F">
          <w:rPr>
            <w:rFonts w:ascii="Times New Roman" w:hAnsi="Times New Roman" w:cs="Times New Roman"/>
          </w:rPr>
          <w:t xml:space="preserve"> This approach assumes that the wood and bark density did not change through time in this experiment.</w:t>
        </w:r>
      </w:ins>
    </w:p>
    <w:p w14:paraId="0642056E" w14:textId="553014F9"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w:t>
      </w:r>
      <w:r w:rsidR="00CF3585">
        <w:rPr>
          <w:rFonts w:ascii="Times New Roman" w:hAnsi="Times New Roman" w:cs="Times New Roman"/>
        </w:rPr>
        <w:t xml:space="preserve"> diameter</w:t>
      </w:r>
      <w:ins w:id="120" w:author="John E. Drake" w:date="2018-11-16T16:04:00Z">
        <w:r w:rsidR="00C50D60">
          <w:rPr>
            <w:rFonts w:ascii="Times New Roman" w:hAnsi="Times New Roman" w:cs="Times New Roman"/>
          </w:rPr>
          <w:t xml:space="preserve">. </w:t>
        </w:r>
      </w:ins>
      <w:ins w:id="121" w:author="John E. Drake" w:date="2018-11-19T10:06:00Z">
        <w:r w:rsidR="00467515">
          <w:rPr>
            <w:rFonts w:ascii="Times New Roman" w:hAnsi="Times New Roman" w:cs="Times New Roman"/>
          </w:rPr>
          <w:t>Four</w:t>
        </w:r>
      </w:ins>
      <w:ins w:id="122" w:author="John E. Drake" w:date="2018-11-16T16:04:00Z">
        <w:r w:rsidR="00C50D60">
          <w:rPr>
            <w:rFonts w:ascii="Times New Roman" w:hAnsi="Times New Roman" w:cs="Times New Roman"/>
          </w:rPr>
          <w:t xml:space="preserve"> branches from each experimental tree were </w:t>
        </w:r>
      </w:ins>
      <w:del w:id="123" w:author="John E. Drake" w:date="2018-11-16T16:05:00Z">
        <w:r w:rsidRPr="009B00B8" w:rsidDel="00C50D60">
          <w:rPr>
            <w:rFonts w:ascii="Times New Roman" w:hAnsi="Times New Roman" w:cs="Times New Roman"/>
          </w:rPr>
          <w:delText xml:space="preserve"> based on </w:delText>
        </w:r>
      </w:del>
      <w:r w:rsidRPr="009B00B8">
        <w:rPr>
          <w:rFonts w:ascii="Times New Roman" w:hAnsi="Times New Roman" w:cs="Times New Roman"/>
        </w:rPr>
        <w:t xml:space="preserve">destructively sampled </w:t>
      </w:r>
      <w:del w:id="124" w:author="John E. Drake" w:date="2018-11-16T16:05:00Z">
        <w:r w:rsidRPr="009B00B8" w:rsidDel="00C50D60">
          <w:rPr>
            <w:rFonts w:ascii="Times New Roman" w:hAnsi="Times New Roman" w:cs="Times New Roman"/>
          </w:rPr>
          <w:delText xml:space="preserve">branches on </w:delText>
        </w:r>
      </w:del>
      <w:ins w:id="125" w:author="John E. Drake" w:date="2018-11-16T16:05:00Z">
        <w:r w:rsidR="00C50D60">
          <w:rPr>
            <w:rFonts w:ascii="Times New Roman" w:hAnsi="Times New Roman" w:cs="Times New Roman"/>
          </w:rPr>
          <w:t>near the end of the study (</w:t>
        </w:r>
      </w:ins>
      <w:r w:rsidRPr="009B00B8">
        <w:rPr>
          <w:rFonts w:ascii="Times New Roman" w:hAnsi="Times New Roman" w:cs="Times New Roman"/>
        </w:rPr>
        <w:t>13 May 2014 and 22 May 2014</w:t>
      </w:r>
      <w:ins w:id="126" w:author="John E. Drake" w:date="2018-11-16T16:05:00Z">
        <w:r w:rsidR="00C50D60">
          <w:rPr>
            <w:rFonts w:ascii="Times New Roman" w:hAnsi="Times New Roman" w:cs="Times New Roman"/>
          </w:rPr>
          <w:t>); branch mass was strongly correlated with branch diameter</w:t>
        </w:r>
      </w:ins>
      <w:r w:rsidRPr="009B00B8">
        <w:rPr>
          <w:rFonts w:ascii="Times New Roman" w:hAnsi="Times New Roman" w:cs="Times New Roman"/>
        </w:rPr>
        <w:t xml:space="preserve">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w:t>
      </w:r>
      <w:r w:rsidRPr="009B00B8">
        <w:rPr>
          <w:rFonts w:ascii="Times New Roman" w:hAnsi="Times New Roman" w:cs="Times New Roman"/>
        </w:rPr>
        <w:t>. We quantified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NPP</w:t>
      </w:r>
      <w:r w:rsidRPr="009B00B8">
        <w:rPr>
          <w:rFonts w:ascii="Times New Roman" w:hAnsi="Times New Roman" w:cs="Times New Roman"/>
          <w:vertAlign w:val="subscript"/>
        </w:rPr>
        <w:t>a</w:t>
      </w:r>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We calculated the partitioning of GPP directly for each fortnightly interval as NPP</w:t>
      </w:r>
      <w:r w:rsidR="00374242" w:rsidRPr="009B00B8">
        <w:rPr>
          <w:rFonts w:ascii="Times New Roman" w:hAnsi="Times New Roman" w:cs="Times New Roman"/>
          <w:vertAlign w:val="subscript"/>
        </w:rPr>
        <w:t>a</w:t>
      </w:r>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59F7E08B"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ins w:id="127" w:author="John E. Drake" w:date="2018-11-15T14:09:00Z">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ins>
      <w:ins w:id="128" w:author="John E. Drake" w:date="2018-11-19T10:07:00Z">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ins>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homeostatically,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070ADD"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R</w:t>
      </w:r>
      <w:r>
        <w:rPr>
          <w:rFonts w:ascii="Times New Roman" w:hAnsi="Times New Roman" w:cs="Times New Roman"/>
          <w:i/>
          <w:vertAlign w:val="subscript"/>
        </w:rPr>
        <w:t>g</w:t>
      </w:r>
      <w:r>
        <w:rPr>
          <w:rFonts w:ascii="Times New Roman" w:hAnsi="Times New Roman" w:cs="Times New Roman"/>
        </w:rPr>
        <w:t xml:space="preserve"> is the growth respiration rate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(gC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(gC),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 xml:space="preserve">is the growth respiration coefficient (gC respired per gC growth), </w:t>
      </w:r>
      <w:r>
        <w:rPr>
          <w:rFonts w:ascii="Times New Roman" w:hAnsi="Times New Roman" w:cs="Times New Roman"/>
        </w:rPr>
        <w:t xml:space="preserve">and </w:t>
      </w:r>
      <w:r w:rsidRPr="0031020E">
        <w:rPr>
          <w:rFonts w:ascii="Times New Roman" w:hAnsi="Times New Roman" w:cs="Times New Roman"/>
          <w:i/>
        </w:rPr>
        <w:t>m</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maintenance respiration coefficient (gC respired per gC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 xml:space="preserve">performed using the ‘lme’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r w:rsidR="00A92EFD">
        <w:rPr>
          <w:rFonts w:ascii="Times New Roman" w:hAnsi="Times New Roman" w:cs="Times New Roman"/>
        </w:rPr>
        <w:t>,</w:t>
      </w:r>
      <w:r w:rsidRPr="009B00B8">
        <w:rPr>
          <w:rFonts w:ascii="Times New Roman" w:hAnsi="Times New Roman" w:cs="Times New Roman"/>
        </w:rPr>
        <w:t>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r w:rsidR="00A92EFD">
        <w:rPr>
          <w:rFonts w:ascii="Times New Roman" w:hAnsi="Times New Roman" w:cs="Times New Roman"/>
        </w:rPr>
        <w:t>,</w:t>
      </w:r>
      <w:r w:rsidR="00F87F40">
        <w:rPr>
          <w:rFonts w:ascii="Times New Roman" w:hAnsi="Times New Roman" w:cs="Times New Roman"/>
        </w:rPr>
        <w:t>b)</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r w:rsidR="00011FFC">
        <w:rPr>
          <w:rFonts w:ascii="Times New Roman" w:hAnsi="Times New Roman" w:cs="Times New Roman"/>
        </w:rPr>
        <w:t>,</w:t>
      </w:r>
      <w:r w:rsidRPr="009B00B8">
        <w:rPr>
          <w:rFonts w:ascii="Times New Roman" w:hAnsi="Times New Roman" w:cs="Times New Roman"/>
        </w:rPr>
        <w:t xml:space="preserve">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r w:rsidR="00011FFC">
        <w:rPr>
          <w:rFonts w:ascii="Times New Roman" w:hAnsi="Times New Roman" w:cs="Times New Roman"/>
        </w:rPr>
        <w:t>,</w:t>
      </w:r>
      <w:r w:rsidRPr="009B00B8">
        <w:rPr>
          <w:rFonts w:ascii="Times New Roman" w:hAnsi="Times New Roman" w:cs="Times New Roman"/>
        </w:rPr>
        <w:t>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r w:rsidR="00011FFC">
        <w:rPr>
          <w:rFonts w:ascii="Times New Roman" w:hAnsi="Times New Roman" w:cs="Times New Roman"/>
        </w:rPr>
        <w:t>,</w:t>
      </w:r>
      <w:r w:rsidRPr="009B00B8">
        <w:rPr>
          <w:rFonts w:ascii="Times New Roman" w:hAnsi="Times New Roman" w:cs="Times New Roman"/>
        </w:rPr>
        <w:t>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r w:rsidR="00011FFC">
        <w:rPr>
          <w:rFonts w:ascii="Times New Roman" w:hAnsi="Times New Roman" w:cs="Times New Roman"/>
        </w:rPr>
        <w:t>,</w:t>
      </w:r>
      <w:r w:rsidRPr="009B00B8">
        <w:rPr>
          <w:rFonts w:ascii="Times New Roman" w:hAnsi="Times New Roman" w:cs="Times New Roman"/>
        </w:rPr>
        <w:t xml:space="preserve">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439CD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ins w:id="129" w:author="John E. Drake" w:date="2018-11-17T10:26:00Z">
        <w:r w:rsidR="00794231">
          <w:rPr>
            <w:rFonts w:ascii="Times New Roman" w:hAnsi="Times New Roman" w:cs="Times New Roman"/>
          </w:rPr>
          <w:t xml:space="preserve">significantly </w:t>
        </w:r>
      </w:ins>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a,b</w:t>
      </w:r>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ins w:id="130" w:author="John E. Drake" w:date="2018-11-15T13:41:00Z">
        <w:r w:rsidR="00766FF2">
          <w:rPr>
            <w:rFonts w:ascii="Times New Roman" w:hAnsi="Times New Roman" w:cs="Times New Roman"/>
          </w:rPr>
          <w:t>Con</w:t>
        </w:r>
      </w:ins>
      <w:del w:id="131" w:author="John E. Drake" w:date="2018-11-15T13:41:00Z">
        <w:r w:rsidRPr="009B00B8" w:rsidDel="00766FF2">
          <w:rPr>
            <w:rFonts w:ascii="Times New Roman" w:hAnsi="Times New Roman" w:cs="Times New Roman"/>
          </w:rPr>
          <w:delText>Wet</w:delText>
        </w:r>
      </w:del>
      <w:r w:rsidRPr="009B00B8">
        <w:rPr>
          <w:rFonts w:ascii="Times New Roman" w:hAnsi="Times New Roman" w:cs="Times New Roman"/>
        </w:rPr>
        <w:t xml:space="preserve"> trees, while the W-Dry trees had slightly lower fine root biomass than the W-</w:t>
      </w:r>
      <w:del w:id="132" w:author="John E. Drake" w:date="2018-11-15T13:41:00Z">
        <w:r w:rsidRPr="009B00B8" w:rsidDel="00766FF2">
          <w:rPr>
            <w:rFonts w:ascii="Times New Roman" w:hAnsi="Times New Roman" w:cs="Times New Roman"/>
          </w:rPr>
          <w:delText xml:space="preserve">Wet </w:delText>
        </w:r>
      </w:del>
      <w:ins w:id="133" w:author="John E. Drake" w:date="2018-11-15T13:41:00Z">
        <w:r w:rsidR="00766FF2">
          <w:rPr>
            <w:rFonts w:ascii="Times New Roman" w:hAnsi="Times New Roman" w:cs="Times New Roman"/>
          </w:rPr>
          <w:t>Con</w:t>
        </w:r>
        <w:r w:rsidR="00766FF2" w:rsidRPr="009B00B8">
          <w:rPr>
            <w:rFonts w:ascii="Times New Roman" w:hAnsi="Times New Roman" w:cs="Times New Roman"/>
          </w:rPr>
          <w:t xml:space="preserve"> </w:t>
        </w:r>
      </w:ins>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050E8A5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del w:id="134" w:author="John E. Drake" w:date="2018-11-15T13:41:00Z">
        <w:r w:rsidRPr="009B00B8" w:rsidDel="00766FF2">
          <w:rPr>
            <w:rFonts w:ascii="Times New Roman" w:hAnsi="Times New Roman" w:cs="Times New Roman"/>
          </w:rPr>
          <w:delText xml:space="preserve">wet </w:delText>
        </w:r>
      </w:del>
      <w:ins w:id="135" w:author="John E. Drake" w:date="2018-11-15T13:41:00Z">
        <w:r w:rsidR="00766FF2">
          <w:rPr>
            <w:rFonts w:ascii="Times New Roman" w:hAnsi="Times New Roman" w:cs="Times New Roman"/>
          </w:rPr>
          <w:t>control</w:t>
        </w:r>
        <w:r w:rsidR="00766FF2" w:rsidRPr="009B00B8">
          <w:rPr>
            <w:rFonts w:ascii="Times New Roman" w:hAnsi="Times New Roman" w:cs="Times New Roman"/>
          </w:rPr>
          <w:t xml:space="preserve"> </w:t>
        </w:r>
      </w:ins>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Eucalyptus saligna</w:t>
      </w:r>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Fluxes of GPP, NPP</w:t>
      </w:r>
      <w:r w:rsidRPr="009B00B8">
        <w:rPr>
          <w:rFonts w:ascii="Times New Roman" w:hAnsi="Times New Roman" w:cs="Times New Roman"/>
          <w:i/>
          <w:vertAlign w:val="subscript"/>
        </w:rPr>
        <w:t>a</w:t>
      </w:r>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r w:rsidR="0099765B">
        <w:rPr>
          <w:rFonts w:ascii="Times New Roman" w:hAnsi="Times New Roman" w:cs="Times New Roman"/>
        </w:rPr>
        <w:t>,</w:t>
      </w:r>
      <w:r w:rsidRPr="009B00B8">
        <w:rPr>
          <w:rFonts w:ascii="Times New Roman" w:hAnsi="Times New Roman" w:cs="Times New Roman"/>
        </w:rPr>
        <w:t>c). The response of NPP</w:t>
      </w:r>
      <w:r w:rsidRPr="009B00B8">
        <w:rPr>
          <w:rFonts w:ascii="Times New Roman" w:hAnsi="Times New Roman" w:cs="Times New Roman"/>
          <w:vertAlign w:val="subscript"/>
        </w:rPr>
        <w:t>a</w:t>
      </w:r>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Given these flux measurements, we derive the partitioning of GPP into three components;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Warming increased NPP</w:t>
      </w:r>
      <w:r w:rsidRPr="009B00B8">
        <w:rPr>
          <w:rFonts w:ascii="Times New Roman" w:hAnsi="Times New Roman" w:cs="Times New Roman"/>
          <w:vertAlign w:val="subscript"/>
        </w:rPr>
        <w:t>a</w:t>
      </w:r>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gC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gC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7509552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ins w:id="136" w:author="John E. Drake" w:date="2018-11-17T10:17:00Z">
        <w:r w:rsidR="00D1687C">
          <w:rPr>
            <w:rFonts w:ascii="Times New Roman" w:hAnsi="Times New Roman" w:cs="Times New Roman"/>
          </w:rPr>
          <w:t xml:space="preserve"> This was the first study to directly measure allocation changes of relatively large</w:t>
        </w:r>
        <w:del w:id="137" w:author="Peter Reich" w:date="2018-11-18T09:14:00Z">
          <w:r w:rsidR="00D1687C" w:rsidDel="00032572">
            <w:rPr>
              <w:rFonts w:ascii="Times New Roman" w:hAnsi="Times New Roman" w:cs="Times New Roman"/>
            </w:rPr>
            <w:delText xml:space="preserve"> </w:delText>
          </w:r>
        </w:del>
      </w:ins>
      <w:ins w:id="138" w:author="Peter Reich" w:date="2018-11-18T09:14:00Z">
        <w:r w:rsidR="00032572">
          <w:rPr>
            <w:rFonts w:ascii="Times New Roman" w:hAnsi="Times New Roman" w:cs="Times New Roman"/>
          </w:rPr>
          <w:t xml:space="preserve"> </w:t>
        </w:r>
        <w:del w:id="139" w:author="John E. Drake" w:date="2018-11-19T10:31:00Z">
          <w:r w:rsidR="00032572" w:rsidDel="00D26E26">
            <w:rPr>
              <w:rFonts w:ascii="Times New Roman" w:hAnsi="Times New Roman" w:cs="Times New Roman"/>
            </w:rPr>
            <w:delText>individuals</w:delText>
          </w:r>
        </w:del>
      </w:ins>
      <w:ins w:id="140" w:author="John E. Drake" w:date="2018-11-19T10:31:00Z">
        <w:r w:rsidR="00D26E26">
          <w:rPr>
            <w:rFonts w:ascii="Times New Roman" w:hAnsi="Times New Roman" w:cs="Times New Roman"/>
          </w:rPr>
          <w:t>trees</w:t>
        </w:r>
      </w:ins>
      <w:ins w:id="141" w:author="Peter Reich" w:date="2018-11-18T09:14:00Z">
        <w:r w:rsidR="00032572">
          <w:rPr>
            <w:rFonts w:ascii="Times New Roman" w:hAnsi="Times New Roman" w:cs="Times New Roman"/>
          </w:rPr>
          <w:t xml:space="preserve"> </w:t>
        </w:r>
      </w:ins>
      <w:ins w:id="142" w:author="John E. Drake" w:date="2018-11-17T10:17:00Z">
        <w:r w:rsidR="00D1687C">
          <w:rPr>
            <w:rFonts w:ascii="Times New Roman" w:hAnsi="Times New Roman" w:cs="Times New Roman"/>
          </w:rPr>
          <w:t>(</w:t>
        </w:r>
      </w:ins>
      <w:ins w:id="143" w:author="Peter Reich" w:date="2018-11-18T09:14:00Z">
        <w:r w:rsidR="00032572">
          <w:rPr>
            <w:rFonts w:ascii="Times New Roman" w:hAnsi="Times New Roman" w:cs="Times New Roman"/>
          </w:rPr>
          <w:t>as large as 9</w:t>
        </w:r>
      </w:ins>
      <w:ins w:id="144" w:author="John E. Drake" w:date="2018-11-17T10:17:00Z">
        <w:del w:id="145" w:author="Peter Reich" w:date="2018-11-18T09:14:00Z">
          <w:r w:rsidR="00D1687C" w:rsidDel="00032572">
            <w:rPr>
              <w:rFonts w:ascii="Times New Roman" w:hAnsi="Times New Roman" w:cs="Times New Roman"/>
            </w:rPr>
            <w:delText>&gt;8</w:delText>
          </w:r>
        </w:del>
        <w:r w:rsidR="00D1687C">
          <w:rPr>
            <w:rFonts w:ascii="Times New Roman" w:hAnsi="Times New Roman" w:cs="Times New Roman"/>
          </w:rPr>
          <w:t xml:space="preserve"> meters tall) in an ecologically-relevant field setting</w:t>
        </w:r>
      </w:ins>
      <w:ins w:id="146" w:author="John E. Drake" w:date="2018-11-17T10:18:00Z">
        <w:r w:rsidR="00D1687C">
          <w:rPr>
            <w:rFonts w:ascii="Times New Roman" w:hAnsi="Times New Roman" w:cs="Times New Roman"/>
          </w:rPr>
          <w:t xml:space="preserve"> with detailed and continuous measurements</w:t>
        </w:r>
      </w:ins>
      <w:ins w:id="147" w:author="John E. Drake" w:date="2018-11-17T10:17:00Z">
        <w:r w:rsidR="00D1687C">
          <w:rPr>
            <w:rFonts w:ascii="Times New Roman" w:hAnsi="Times New Roman" w:cs="Times New Roman"/>
          </w:rPr>
          <w:t>.</w:t>
        </w:r>
      </w:ins>
      <w:r w:rsidRPr="009B00B8">
        <w:rPr>
          <w:rFonts w:ascii="Times New Roman" w:hAnsi="Times New Roman" w:cs="Times New Roman"/>
        </w:rPr>
        <w:t xml:space="preserve"> </w:t>
      </w:r>
      <w:ins w:id="148" w:author="Peter Reich" w:date="2018-11-18T09:14:00Z">
        <w:r w:rsidR="00032572">
          <w:rPr>
            <w:rFonts w:ascii="Times New Roman" w:hAnsi="Times New Roman" w:cs="Times New Roman"/>
          </w:rPr>
          <w:t>Althoug</w:t>
        </w:r>
      </w:ins>
      <w:ins w:id="149" w:author="Peter Reich" w:date="2018-11-18T09:15:00Z">
        <w:r w:rsidR="004E24DF">
          <w:rPr>
            <w:rFonts w:ascii="Times New Roman" w:hAnsi="Times New Roman" w:cs="Times New Roman"/>
          </w:rPr>
          <w:t>h</w:t>
        </w:r>
      </w:ins>
      <w:ins w:id="150" w:author="Peter Reich" w:date="2018-11-18T09:14:00Z">
        <w:r w:rsidR="00032572">
          <w:rPr>
            <w:rFonts w:ascii="Times New Roman" w:hAnsi="Times New Roman" w:cs="Times New Roman"/>
          </w:rPr>
          <w:t xml:space="preserve"> much smaller than ma</w:t>
        </w:r>
      </w:ins>
      <w:ins w:id="151" w:author="Peter Reich" w:date="2018-11-18T09:15:00Z">
        <w:r w:rsidR="00032572">
          <w:rPr>
            <w:rFonts w:ascii="Times New Roman" w:hAnsi="Times New Roman" w:cs="Times New Roman"/>
          </w:rPr>
          <w:t xml:space="preserve">ture trees, the individuals in our experiment were </w:t>
        </w:r>
        <w:del w:id="152" w:author="John E. Drake" w:date="2018-11-19T10:32:00Z">
          <w:r w:rsidR="00032572" w:rsidDel="00D26E26">
            <w:rPr>
              <w:rFonts w:ascii="Times New Roman" w:hAnsi="Times New Roman" w:cs="Times New Roman"/>
            </w:rPr>
            <w:delText xml:space="preserve">much </w:delText>
          </w:r>
        </w:del>
        <w:r w:rsidR="00032572">
          <w:rPr>
            <w:rFonts w:ascii="Times New Roman" w:hAnsi="Times New Roman" w:cs="Times New Roman"/>
          </w:rPr>
          <w:t xml:space="preserve">larger than those used in the vast majority of </w:t>
        </w:r>
        <w:r w:rsidR="004E24DF">
          <w:rPr>
            <w:rFonts w:ascii="Times New Roman" w:hAnsi="Times New Roman" w:cs="Times New Roman"/>
          </w:rPr>
          <w:t xml:space="preserve">manipulative field experiments involving climate warming. </w:t>
        </w:r>
        <w:del w:id="153" w:author="John E. Drake" w:date="2018-11-19T10:32:00Z">
          <w:r w:rsidR="004E24DF" w:rsidDel="00D26E26">
            <w:rPr>
              <w:rFonts w:ascii="Times New Roman" w:hAnsi="Times New Roman" w:cs="Times New Roman"/>
            </w:rPr>
            <w:delText xml:space="preserve"> </w:delText>
          </w:r>
        </w:del>
      </w:ins>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In this experiment, the allocation terms (e.g., NPP</w:t>
      </w:r>
      <w:r>
        <w:rPr>
          <w:rFonts w:ascii="Times New Roman" w:hAnsi="Times New Roman" w:cs="Times New Roman"/>
          <w:vertAlign w:val="subscript"/>
        </w:rPr>
        <w:t>a</w:t>
      </w:r>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homeostatically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302CE61F"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ins w:id="154" w:author="John E. Drake" w:date="2018-11-15T17:05:00Z">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ins>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del w:id="155" w:author="John E. Drake" w:date="2018-11-19T10:32:00Z">
        <w:r w:rsidR="00B256B7" w:rsidDel="00D26E26">
          <w:rPr>
            <w:rFonts w:ascii="Times New Roman" w:hAnsi="Times New Roman" w:cs="Times New Roman"/>
          </w:rPr>
          <w:delText xml:space="preserve">avoid </w:delText>
        </w:r>
      </w:del>
      <w:ins w:id="156" w:author="John E. Drake" w:date="2018-11-19T10:32:00Z">
        <w:r w:rsidR="00D26E26">
          <w:rPr>
            <w:rFonts w:ascii="Times New Roman" w:hAnsi="Times New Roman" w:cs="Times New Roman"/>
          </w:rPr>
          <w:t xml:space="preserve">mitigate </w:t>
        </w:r>
      </w:ins>
      <w:r w:rsidR="00B256B7">
        <w:rPr>
          <w:rFonts w:ascii="Times New Roman" w:hAnsi="Times New Roman" w:cs="Times New Roman"/>
        </w:rPr>
        <w:t xml:space="preserve">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Sprengel and Leibig’s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F1B3B1F"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del w:id="157" w:author="John E. Drake" w:date="2018-11-17T10:21:00Z">
        <w:r w:rsidDel="00D1687C">
          <w:rPr>
            <w:rFonts w:ascii="Times New Roman" w:hAnsi="Times New Roman" w:cs="Times New Roman"/>
          </w:rPr>
          <w:delText>detailed measurements of</w:delText>
        </w:r>
      </w:del>
      <w:ins w:id="158" w:author="John E. Drake" w:date="2018-11-17T10:21:00Z">
        <w:r w:rsidR="00D1687C">
          <w:rPr>
            <w:rFonts w:ascii="Times New Roman" w:hAnsi="Times New Roman" w:cs="Times New Roman"/>
          </w:rPr>
          <w:t>a novel combination of</w:t>
        </w:r>
      </w:ins>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ins w:id="159" w:author="Peter Reich" w:date="2018-11-18T09:16:00Z">
        <w:r w:rsidR="003F59E0">
          <w:rPr>
            <w:rFonts w:ascii="Times New Roman" w:hAnsi="Times New Roman" w:cs="Times New Roman"/>
          </w:rPr>
          <w:t xml:space="preserve"> young</w:t>
        </w:r>
      </w:ins>
      <w:r w:rsidRPr="009B00B8">
        <w:rPr>
          <w:rFonts w:ascii="Times New Roman" w:hAnsi="Times New Roman" w:cs="Times New Roman"/>
        </w:rPr>
        <w:t xml:space="preser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w:t>
      </w:r>
      <w:ins w:id="160" w:author="John E. Drake" w:date="2018-11-17T10:19:00Z">
        <w:r w:rsidR="00D1687C">
          <w:rPr>
            <w:rFonts w:ascii="Times New Roman" w:hAnsi="Times New Roman" w:cs="Times New Roman"/>
          </w:rPr>
          <w:t xml:space="preserve">These trees did not </w:t>
        </w:r>
        <w:commentRangeStart w:id="161"/>
        <w:r w:rsidR="00D1687C">
          <w:rPr>
            <w:rFonts w:ascii="Times New Roman" w:hAnsi="Times New Roman" w:cs="Times New Roman"/>
          </w:rPr>
          <w:t xml:space="preserve">substantially alter C allocation </w:t>
        </w:r>
      </w:ins>
      <w:commentRangeEnd w:id="161"/>
      <w:r w:rsidR="00B174F6">
        <w:rPr>
          <w:rStyle w:val="CommentReference"/>
        </w:rPr>
        <w:commentReference w:id="161"/>
      </w:r>
      <w:ins w:id="162" w:author="John E. Drake" w:date="2018-11-17T10:20:00Z">
        <w:r w:rsidR="00D1687C">
          <w:rPr>
            <w:rFonts w:ascii="Times New Roman" w:hAnsi="Times New Roman" w:cs="Times New Roman"/>
          </w:rPr>
          <w:t xml:space="preserve">in response to the drought treatment, as reduced growth, reduced transpiration, and the facultative use of deep soil water allowed the trees to avoid physiological drought stress. </w:t>
        </w:r>
      </w:ins>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ins w:id="163" w:author="John E. Drake" w:date="2018-11-17T10:19:00Z">
        <w:r w:rsidR="00D1687C">
          <w:rPr>
            <w:rFonts w:ascii="Times New Roman" w:hAnsi="Times New Roman" w:cs="Times New Roman"/>
          </w:rPr>
          <w:t xml:space="preserve"> </w:t>
        </w:r>
      </w:ins>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Sune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m</w:t>
            </w:r>
            <w:r>
              <w:rPr>
                <w:rFonts w:ascii="Times New Roman" w:hAnsi="Times New Roman" w:cs="Times New Roman"/>
                <w:szCs w:val="24"/>
                <w:vertAlign w:val="subscript"/>
              </w:rPr>
              <w:t>r</w:t>
            </w:r>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76421FC" w:rsidR="00563E99" w:rsidRPr="009B00B8" w:rsidRDefault="0048365C">
      <w:pPr>
        <w:spacing w:line="360" w:lineRule="auto"/>
        <w:jc w:val="center"/>
        <w:rPr>
          <w:rFonts w:ascii="Times New Roman" w:hAnsi="Times New Roman" w:cs="Times New Roman"/>
        </w:rPr>
      </w:pPr>
      <w:r>
        <w:rPr>
          <w:noProof/>
          <w:lang w:val="en-US"/>
        </w:rPr>
        <w:drawing>
          <wp:inline distT="0" distB="0" distL="0" distR="0" wp14:anchorId="27788568" wp14:editId="65DC9F3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p>
    <w:p w14:paraId="6BE328EC" w14:textId="0A2868EE"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warming and drought. Trees were either exposed to ambient T</w:t>
      </w:r>
      <w:r w:rsidRPr="009B00B8">
        <w:rPr>
          <w:rFonts w:ascii="Times New Roman" w:hAnsi="Times New Roman" w:cs="Times New Roman"/>
          <w:vertAlign w:val="subscript"/>
        </w:rPr>
        <w:t>air</w:t>
      </w:r>
      <w:r w:rsidRPr="009B00B8">
        <w:rPr>
          <w:rFonts w:ascii="Times New Roman" w:hAnsi="Times New Roman" w:cs="Times New Roman"/>
        </w:rPr>
        <w:t xml:space="preserve"> (“A”, blue) or warming of +3 </w:t>
      </w:r>
      <w:r w:rsidRPr="009B00B8">
        <w:rPr>
          <w:rFonts w:ascii="Times New Roman" w:hAnsi="Times New Roman" w:cs="Times New Roman"/>
          <w:vertAlign w:val="superscript"/>
        </w:rPr>
        <w:t>o</w:t>
      </w:r>
      <w:r w:rsidRPr="009B00B8">
        <w:rPr>
          <w:rFonts w:ascii="Times New Roman" w:hAnsi="Times New Roman" w:cs="Times New Roman"/>
        </w:rPr>
        <w:t xml:space="preserve">C (“W”, red), and either </w:t>
      </w:r>
      <w:ins w:id="164" w:author="John E. Drake" w:date="2018-11-15T13:41:00Z">
        <w:r w:rsidR="00766FF2">
          <w:rPr>
            <w:rFonts w:ascii="Times New Roman" w:hAnsi="Times New Roman" w:cs="Times New Roman"/>
          </w:rPr>
          <w:t xml:space="preserve">a </w:t>
        </w:r>
      </w:ins>
      <w:r w:rsidRPr="009B00B8">
        <w:rPr>
          <w:rFonts w:ascii="Times New Roman" w:hAnsi="Times New Roman" w:cs="Times New Roman"/>
        </w:rPr>
        <w:t>well-watered</w:t>
      </w:r>
      <w:ins w:id="165" w:author="John E. Drake" w:date="2018-11-15T13:41:00Z">
        <w:r w:rsidR="00766FF2">
          <w:rPr>
            <w:rFonts w:ascii="Times New Roman" w:hAnsi="Times New Roman" w:cs="Times New Roman"/>
          </w:rPr>
          <w:t xml:space="preserve"> control</w:t>
        </w:r>
      </w:ins>
      <w:r w:rsidRPr="009B00B8">
        <w:rPr>
          <w:rFonts w:ascii="Times New Roman" w:hAnsi="Times New Roman" w:cs="Times New Roman"/>
        </w:rPr>
        <w:t xml:space="preserve"> (“</w:t>
      </w:r>
      <w:ins w:id="166" w:author="John E. Drake" w:date="2018-11-15T13:42:00Z">
        <w:r w:rsidR="00766FF2">
          <w:rPr>
            <w:rFonts w:ascii="Times New Roman" w:hAnsi="Times New Roman" w:cs="Times New Roman"/>
          </w:rPr>
          <w:t>Con</w:t>
        </w:r>
      </w:ins>
      <w:del w:id="167"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7952138A"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in 2013 and 2014. All trees were maintained in </w:t>
      </w:r>
      <w:ins w:id="168"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69" w:author="Mark Tjoelker" w:date="2018-11-19T20:02:00Z">
        <w:r w:rsidR="006326DD">
          <w:rPr>
            <w:rFonts w:ascii="Times New Roman" w:hAnsi="Times New Roman" w:cs="Times New Roman"/>
          </w:rPr>
          <w:t>ed</w:t>
        </w:r>
      </w:ins>
      <w:r w:rsidRPr="009B00B8">
        <w:rPr>
          <w:rFonts w:ascii="Times New Roman" w:hAnsi="Times New Roman" w:cs="Times New Roman"/>
        </w:rPr>
        <w:t xml:space="preserve"> conditions (</w:t>
      </w:r>
      <w:del w:id="170" w:author="John E. Drake" w:date="2018-11-15T13:42:00Z">
        <w:r w:rsidRPr="009B00B8" w:rsidDel="00766FF2">
          <w:rPr>
            <w:rFonts w:ascii="Times New Roman" w:hAnsi="Times New Roman" w:cs="Times New Roman"/>
          </w:rPr>
          <w:delText>Wet</w:delText>
        </w:r>
      </w:del>
      <w:ins w:id="171" w:author="John E. Drake" w:date="2018-11-15T13:42:00Z">
        <w:r w:rsidR="00766FF2">
          <w:rPr>
            <w:rFonts w:ascii="Times New Roman" w:hAnsi="Times New Roman" w:cs="Times New Roman"/>
          </w:rPr>
          <w:t>Con</w:t>
        </w:r>
      </w:ins>
      <w:r w:rsidRPr="009B00B8">
        <w:rPr>
          <w:rFonts w:ascii="Times New Roman" w:hAnsi="Times New Roman" w:cs="Times New Roman"/>
        </w:rPr>
        <w:t>) until mid-Feb, when half of the trees were subjected to a soil drydown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950D6C7" w:rsidR="00563E99" w:rsidRPr="009B00B8" w:rsidRDefault="001C7EED">
      <w:pPr>
        <w:spacing w:line="360" w:lineRule="auto"/>
        <w:rPr>
          <w:rFonts w:ascii="Times New Roman" w:hAnsi="Times New Roman" w:cs="Times New Roman"/>
        </w:rPr>
      </w:pPr>
      <w:r>
        <w:rPr>
          <w:noProof/>
          <w:lang w:val="en-US"/>
        </w:rPr>
        <w:lastRenderedPageBreak/>
        <w:drawing>
          <wp:inline distT="0" distB="0" distL="0" distR="0" wp14:anchorId="2D4C8A5A" wp14:editId="0520B355">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0"/>
                    </a:xfrm>
                    <a:prstGeom prst="rect">
                      <a:avLst/>
                    </a:prstGeom>
                  </pic:spPr>
                </pic:pic>
              </a:graphicData>
            </a:graphic>
          </wp:inline>
        </w:drawing>
      </w:r>
    </w:p>
    <w:p w14:paraId="1885B4C3" w14:textId="52CDD46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exposed to ambient (A) or warmed (W) air temperatures and either </w:t>
      </w:r>
      <w:ins w:id="172"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well-watered conditions (</w:t>
      </w:r>
      <w:ins w:id="173" w:author="John E. Drake" w:date="2018-11-15T13:42:00Z">
        <w:r w:rsidR="00766FF2">
          <w:rPr>
            <w:rFonts w:ascii="Times New Roman" w:hAnsi="Times New Roman" w:cs="Times New Roman"/>
          </w:rPr>
          <w:t>Con</w:t>
        </w:r>
      </w:ins>
      <w:del w:id="174"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or a soil drydown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766" cy="4974757"/>
                    </a:xfrm>
                    <a:prstGeom prst="rect">
                      <a:avLst/>
                    </a:prstGeom>
                  </pic:spPr>
                </pic:pic>
              </a:graphicData>
            </a:graphic>
          </wp:inline>
        </w:drawing>
      </w:r>
    </w:p>
    <w:p w14:paraId="186B0EC5" w14:textId="16ABA3D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(Ψ</w:t>
      </w:r>
      <w:r w:rsidRPr="009B00B8">
        <w:rPr>
          <w:rFonts w:ascii="Times New Roman" w:hAnsi="Times New Roman" w:cs="Times New Roman"/>
          <w:vertAlign w:val="subscript"/>
        </w:rPr>
        <w:t>pd</w:t>
      </w:r>
      <w:r w:rsidRPr="009B00B8">
        <w:rPr>
          <w:rFonts w:ascii="Times New Roman" w:hAnsi="Times New Roman" w:cs="Times New Roman"/>
        </w:rPr>
        <w:t xml:space="preserve">)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trees were maintained in </w:t>
      </w:r>
      <w:ins w:id="175"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76" w:author="Mark Tjoelker" w:date="2018-11-19T20:03:00Z">
        <w:r w:rsidR="00BB05C1">
          <w:rPr>
            <w:rFonts w:ascii="Times New Roman" w:hAnsi="Times New Roman" w:cs="Times New Roman"/>
          </w:rPr>
          <w:t>ed</w:t>
        </w:r>
      </w:ins>
      <w:r w:rsidRPr="009B00B8">
        <w:rPr>
          <w:rFonts w:ascii="Times New Roman" w:hAnsi="Times New Roman" w:cs="Times New Roman"/>
        </w:rPr>
        <w:t xml:space="preserve"> conditions (</w:t>
      </w:r>
      <w:ins w:id="177" w:author="John E. Drake" w:date="2018-11-15T13:42:00Z">
        <w:r w:rsidR="00766FF2">
          <w:rPr>
            <w:rFonts w:ascii="Times New Roman" w:hAnsi="Times New Roman" w:cs="Times New Roman"/>
          </w:rPr>
          <w:t>Con</w:t>
        </w:r>
      </w:ins>
      <w:del w:id="178"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mid-Feb, when half of the trees were subjected to a soil drydown (Dry). We show daily averages of the measured volumetric water content in surface soils (~0.1-m-depth; a), an intermediate depth (~0.5-m-depth; b), and in deep soils just above the hard layer of partially cemented manganese nodules (~1-m-depth; c). </w:t>
      </w:r>
      <w:ins w:id="179" w:author="John E. Drake" w:date="2018-11-15T13:50:00Z">
        <w:r w:rsidR="00DB608F">
          <w:rPr>
            <w:rFonts w:ascii="Times New Roman" w:hAnsi="Times New Roman" w:cs="Times New Roman"/>
          </w:rPr>
          <w:t xml:space="preserve">The horizontal dashed line reflects the volumetric water content at which soil matric potential drops to -1.5 MPa. </w:t>
        </w:r>
      </w:ins>
      <w:r w:rsidRPr="009B00B8">
        <w:rPr>
          <w:rFonts w:ascii="Times New Roman" w:hAnsi="Times New Roman" w:cs="Times New Roman"/>
        </w:rPr>
        <w:t>We also show leaf Ψ</w:t>
      </w:r>
      <w:r w:rsidRPr="009B00B8">
        <w:rPr>
          <w:rFonts w:ascii="Times New Roman" w:hAnsi="Times New Roman" w:cs="Times New Roman"/>
          <w:vertAlign w:val="subscript"/>
        </w:rPr>
        <w:t xml:space="preserve">pd </w:t>
      </w:r>
      <w:r w:rsidRPr="009B00B8">
        <w:rPr>
          <w:rFonts w:ascii="Times New Roman" w:hAnsi="Times New Roman" w:cs="Times New Roman"/>
        </w:rPr>
        <w:t>measured throughout the drydown (d). Points reflect the mean and error bars reflect the standard error (n = 6 or 3). Note that Ψ</w:t>
      </w:r>
      <w:r w:rsidRPr="009B00B8">
        <w:rPr>
          <w:rFonts w:ascii="Times New Roman" w:hAnsi="Times New Roman" w:cs="Times New Roman"/>
          <w:vertAlign w:val="subscript"/>
        </w:rPr>
        <w:t>pd</w:t>
      </w:r>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309" cy="4723309"/>
                    </a:xfrm>
                    <a:prstGeom prst="rect">
                      <a:avLst/>
                    </a:prstGeom>
                  </pic:spPr>
                </pic:pic>
              </a:graphicData>
            </a:graphic>
          </wp:inline>
        </w:drawing>
      </w:r>
    </w:p>
    <w:p w14:paraId="1A6EFCE2" w14:textId="24E6768F"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ins w:id="180"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81" w:author="Mark Tjoelker" w:date="2018-11-19T20:00:00Z">
        <w:r w:rsidR="00FC1100">
          <w:rPr>
            <w:rFonts w:ascii="Times New Roman" w:hAnsi="Times New Roman" w:cs="Times New Roman"/>
          </w:rPr>
          <w:t>ed</w:t>
        </w:r>
      </w:ins>
      <w:r w:rsidRPr="009B00B8">
        <w:rPr>
          <w:rFonts w:ascii="Times New Roman" w:hAnsi="Times New Roman" w:cs="Times New Roman"/>
        </w:rPr>
        <w:t xml:space="preserve"> conditions until mid-Feb (</w:t>
      </w:r>
      <w:ins w:id="182" w:author="John E. Drake" w:date="2018-11-15T13:42:00Z">
        <w:r w:rsidR="00766FF2">
          <w:rPr>
            <w:rFonts w:ascii="Times New Roman" w:hAnsi="Times New Roman" w:cs="Times New Roman"/>
          </w:rPr>
          <w:t>Con</w:t>
        </w:r>
      </w:ins>
      <w:del w:id="183"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when half of the trees were subjected to a soil drydown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D770F30"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GPP was partitioned into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ins w:id="184" w:author="John E. Drake" w:date="2018-11-15T13:43:00Z">
        <w:r w:rsidR="00766FF2">
          <w:rPr>
            <w:rFonts w:ascii="Times New Roman" w:hAnsi="Times New Roman" w:cs="Times New Roman"/>
          </w:rPr>
          <w:t xml:space="preserve">control </w:t>
        </w:r>
      </w:ins>
      <w:r w:rsidRPr="009B00B8">
        <w:rPr>
          <w:rFonts w:ascii="Times New Roman" w:hAnsi="Times New Roman" w:cs="Times New Roman"/>
        </w:rPr>
        <w:t>well-water</w:t>
      </w:r>
      <w:ins w:id="185" w:author="Mark Tjoelker" w:date="2018-11-19T20:03:00Z">
        <w:r w:rsidR="00177973">
          <w:rPr>
            <w:rFonts w:ascii="Times New Roman" w:hAnsi="Times New Roman" w:cs="Times New Roman"/>
          </w:rPr>
          <w:t>ed</w:t>
        </w:r>
      </w:ins>
      <w:r w:rsidRPr="009B00B8">
        <w:rPr>
          <w:rFonts w:ascii="Times New Roman" w:hAnsi="Times New Roman" w:cs="Times New Roman"/>
        </w:rPr>
        <w:t xml:space="preserve"> conditions (</w:t>
      </w:r>
      <w:ins w:id="186" w:author="John E. Drake" w:date="2018-11-15T13:43:00Z">
        <w:r w:rsidR="00766FF2">
          <w:rPr>
            <w:rFonts w:ascii="Times New Roman" w:hAnsi="Times New Roman" w:cs="Times New Roman"/>
          </w:rPr>
          <w:t>Con</w:t>
        </w:r>
      </w:ins>
      <w:del w:id="187"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mid-Jan, when half of the trees were subjected to a soil drydown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(NPP</w:t>
      </w:r>
      <w:r w:rsidRPr="009B00B8">
        <w:rPr>
          <w:rFonts w:ascii="Times New Roman" w:hAnsi="Times New Roman" w:cs="Times New Roman"/>
          <w:vertAlign w:val="subscript"/>
        </w:rPr>
        <w:t>a</w:t>
      </w:r>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282" cy="5131282"/>
                    </a:xfrm>
                    <a:prstGeom prst="rect">
                      <a:avLst/>
                    </a:prstGeom>
                  </pic:spPr>
                </pic:pic>
              </a:graphicData>
            </a:graphic>
          </wp:inline>
        </w:drawing>
      </w:r>
    </w:p>
    <w:p w14:paraId="2E4EA8C8" w14:textId="454B9B62" w:rsidR="00563E99" w:rsidRPr="009B00B8" w:rsidRDefault="00374242" w:rsidP="009475E4">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p>
    <w:p w14:paraId="1AADCD76" w14:textId="16903163" w:rsidR="00563E99" w:rsidRPr="009B00B8" w:rsidRDefault="0021795F">
      <w:pPr>
        <w:spacing w:line="360" w:lineRule="auto"/>
        <w:jc w:val="center"/>
        <w:rPr>
          <w:rFonts w:ascii="Times New Roman" w:hAnsi="Times New Roman" w:cs="Times New Roman"/>
        </w:rPr>
      </w:pPr>
      <w:r>
        <w:rPr>
          <w:noProof/>
          <w:lang w:val="en-US"/>
        </w:rPr>
        <w:lastRenderedPageBreak/>
        <w:drawing>
          <wp:inline distT="0" distB="0" distL="0" distR="0" wp14:anchorId="34C353F8" wp14:editId="3087E766">
            <wp:extent cx="5065664" cy="5065664"/>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686" cy="5068686"/>
                    </a:xfrm>
                    <a:prstGeom prst="rect">
                      <a:avLst/>
                    </a:prstGeom>
                  </pic:spPr>
                </pic:pic>
              </a:graphicData>
            </a:graphic>
          </wp:inline>
        </w:drawing>
      </w:r>
    </w:p>
    <w:p w14:paraId="13B5C36E" w14:textId="760A18A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xml:space="preserve">.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t>
      </w:r>
      <w:ins w:id="188" w:author="John E. Drake" w:date="2018-11-15T13:43:00Z">
        <w:r w:rsidR="00766FF2">
          <w:rPr>
            <w:rFonts w:ascii="Times New Roman" w:hAnsi="Times New Roman" w:cs="Times New Roman"/>
          </w:rPr>
          <w:t>control (</w:t>
        </w:r>
      </w:ins>
      <w:r w:rsidRPr="009B00B8">
        <w:rPr>
          <w:rFonts w:ascii="Times New Roman" w:hAnsi="Times New Roman" w:cs="Times New Roman"/>
        </w:rPr>
        <w:t>“</w:t>
      </w:r>
      <w:ins w:id="189" w:author="John E. Drake" w:date="2018-11-15T13:43:00Z">
        <w:r w:rsidR="00766FF2">
          <w:rPr>
            <w:rFonts w:ascii="Times New Roman" w:hAnsi="Times New Roman" w:cs="Times New Roman"/>
          </w:rPr>
          <w:t>Con</w:t>
        </w:r>
      </w:ins>
      <w:del w:id="190"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w:t>
      </w:r>
      <w:ins w:id="191" w:author="John E. Drake" w:date="2018-11-15T13:43:00Z">
        <w:r w:rsidR="00766FF2">
          <w:rPr>
            <w:rFonts w:ascii="Times New Roman" w:hAnsi="Times New Roman" w:cs="Times New Roman"/>
          </w:rPr>
          <w:t>)</w:t>
        </w:r>
      </w:ins>
      <w:r w:rsidRPr="009B00B8">
        <w:rPr>
          <w:rFonts w:ascii="Times New Roman" w:hAnsi="Times New Roman" w:cs="Times New Roman"/>
        </w:rPr>
        <w:t xml:space="preserve">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27C4954" w14:textId="77777777" w:rsidR="0048365C" w:rsidRDefault="00893DCF" w:rsidP="0048365C">
      <w:pPr>
        <w:pStyle w:val="Bibliography"/>
      </w:pPr>
      <w:r>
        <w:fldChar w:fldCharType="begin"/>
      </w:r>
      <w:r w:rsidR="0008045F">
        <w:instrText xml:space="preserve"> ADDIN ZOTERO_BIBL {"custom":[]} CSL_BIBLIOGRAPHY </w:instrText>
      </w:r>
      <w:r>
        <w:fldChar w:fldCharType="separate"/>
      </w:r>
      <w:r w:rsidR="0048365C">
        <w:rPr>
          <w:b/>
          <w:bCs/>
        </w:rPr>
        <w:t>Adu</w:t>
      </w:r>
      <w:r w:rsidR="0048365C">
        <w:rPr>
          <w:rFonts w:ascii="Cambria Math" w:hAnsi="Cambria Math" w:cs="Cambria Math"/>
          <w:b/>
          <w:bCs/>
        </w:rPr>
        <w:t>‐</w:t>
      </w:r>
      <w:r w:rsidR="0048365C">
        <w:rPr>
          <w:b/>
          <w:bCs/>
        </w:rPr>
        <w:t>Bredu S, Hagihara A</w:t>
      </w:r>
      <w:r w:rsidR="0048365C">
        <w:t xml:space="preserve">. </w:t>
      </w:r>
      <w:r w:rsidR="0048365C">
        <w:rPr>
          <w:b/>
          <w:bCs/>
        </w:rPr>
        <w:t>2003</w:t>
      </w:r>
      <w:r w:rsidR="0048365C">
        <w:t>. Long</w:t>
      </w:r>
      <w:r w:rsidR="0048365C">
        <w:rPr>
          <w:rFonts w:ascii="Cambria Math" w:hAnsi="Cambria Math" w:cs="Cambria Math"/>
        </w:rPr>
        <w:t>‐</w:t>
      </w:r>
      <w:r w:rsidR="0048365C">
        <w:t>term carbon budget of the above</w:t>
      </w:r>
      <w:r w:rsidR="0048365C">
        <w:rPr>
          <w:rFonts w:ascii="Cambria Math" w:hAnsi="Cambria Math" w:cs="Cambria Math"/>
        </w:rPr>
        <w:t>‐</w:t>
      </w:r>
      <w:r w:rsidR="0048365C">
        <w:t xml:space="preserve">ground parts of a young hinoki cypress (Chamaecyparis obtusa) stand. </w:t>
      </w:r>
      <w:r w:rsidR="0048365C">
        <w:rPr>
          <w:i/>
          <w:iCs/>
        </w:rPr>
        <w:t>Ecological Research</w:t>
      </w:r>
      <w:r w:rsidR="0048365C">
        <w:t xml:space="preserve"> </w:t>
      </w:r>
      <w:r w:rsidR="0048365C">
        <w:rPr>
          <w:b/>
          <w:bCs/>
        </w:rPr>
        <w:t>18</w:t>
      </w:r>
      <w:r w:rsidR="0048365C">
        <w:t>: 165–175.</w:t>
      </w:r>
    </w:p>
    <w:p w14:paraId="1515D1FE" w14:textId="77777777" w:rsidR="0048365C" w:rsidRDefault="0048365C" w:rsidP="0048365C">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0125B2C7" w14:textId="77777777" w:rsidR="0048365C" w:rsidRDefault="0048365C" w:rsidP="0048365C">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1E4823EF" w14:textId="77777777" w:rsidR="0048365C" w:rsidRDefault="0048365C" w:rsidP="0048365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50973EAC" w14:textId="77777777" w:rsidR="0048365C" w:rsidRDefault="0048365C" w:rsidP="0048365C">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554C3053" w14:textId="77777777" w:rsidR="0048365C" w:rsidRDefault="0048365C" w:rsidP="0048365C">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66E6CE98" w14:textId="77777777" w:rsidR="0048365C" w:rsidRDefault="0048365C" w:rsidP="0048365C">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3F909362" w14:textId="77777777" w:rsidR="0048365C" w:rsidRDefault="0048365C" w:rsidP="0048365C">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2872DB3D" w14:textId="77777777" w:rsidR="0048365C" w:rsidRDefault="0048365C" w:rsidP="0048365C">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59517552" w14:textId="77777777" w:rsidR="0048365C" w:rsidRDefault="0048365C" w:rsidP="0048365C">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50EB38A" w14:textId="77777777" w:rsidR="0048365C" w:rsidRDefault="0048365C" w:rsidP="0048365C">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400A8C6D" w14:textId="77777777" w:rsidR="0048365C" w:rsidRDefault="0048365C" w:rsidP="0048365C">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FB9FC86" w14:textId="77777777" w:rsidR="0048365C" w:rsidRDefault="0048365C" w:rsidP="0048365C">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4D199318" w14:textId="77777777" w:rsidR="0048365C" w:rsidRDefault="0048365C" w:rsidP="0048365C">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692CE7A4" w14:textId="77777777" w:rsidR="0048365C" w:rsidRDefault="0048365C" w:rsidP="0048365C">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7ABF7C4E" w14:textId="77777777" w:rsidR="0048365C" w:rsidRDefault="0048365C" w:rsidP="0048365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1F10B499" w14:textId="77777777" w:rsidR="0048365C" w:rsidRDefault="0048365C" w:rsidP="0048365C">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5EED1996" w14:textId="77777777" w:rsidR="0048365C" w:rsidRDefault="0048365C" w:rsidP="0048365C">
      <w:pPr>
        <w:pStyle w:val="Bibliography"/>
      </w:pPr>
      <w:r>
        <w:rPr>
          <w:b/>
          <w:bCs/>
        </w:rPr>
        <w:t>Drake J, Tjoelker M, Aspinwall MJ</w:t>
      </w:r>
      <w:r>
        <w:t xml:space="preserve">. </w:t>
      </w:r>
      <w:r>
        <w:rPr>
          <w:b/>
          <w:bCs/>
        </w:rPr>
        <w:t>2016a</w:t>
      </w:r>
      <w:r>
        <w:t>. Drake_NewPhyt_2016_WTC3_RtoGPP_forfigshare.zip.</w:t>
      </w:r>
    </w:p>
    <w:p w14:paraId="48FB7EB0" w14:textId="77777777" w:rsidR="0048365C" w:rsidRDefault="0048365C" w:rsidP="0048365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337EEB1" w14:textId="77777777" w:rsidR="0048365C" w:rsidRDefault="0048365C" w:rsidP="0048365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43CCE474" w14:textId="77777777" w:rsidR="0048365C" w:rsidRDefault="0048365C" w:rsidP="0048365C">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2664FC33" w14:textId="77777777" w:rsidR="0048365C" w:rsidRDefault="0048365C" w:rsidP="0048365C">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0B2C0400" w14:textId="77777777" w:rsidR="0048365C" w:rsidRDefault="0048365C" w:rsidP="0048365C">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32A234D0" w14:textId="77777777" w:rsidR="0048365C" w:rsidRDefault="0048365C" w:rsidP="0048365C">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13D0EDFA" w14:textId="77777777" w:rsidR="0048365C" w:rsidRDefault="0048365C" w:rsidP="0048365C">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51463E33" w14:textId="77777777" w:rsidR="0048365C" w:rsidRDefault="0048365C" w:rsidP="0048365C">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0ECD1514" w14:textId="77777777" w:rsidR="0048365C" w:rsidRDefault="0048365C" w:rsidP="0048365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6CAE5EFA" w14:textId="77777777" w:rsidR="0048365C" w:rsidRDefault="0048365C" w:rsidP="0048365C">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787E9E4B" w14:textId="77777777" w:rsidR="0048365C" w:rsidRDefault="0048365C" w:rsidP="0048365C">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2C8B9EA8" w14:textId="77777777" w:rsidR="0048365C" w:rsidRDefault="0048365C" w:rsidP="0048365C">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03524CCE" w14:textId="77777777" w:rsidR="0048365C" w:rsidRDefault="0048365C" w:rsidP="0048365C">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759300A" w14:textId="77777777" w:rsidR="0048365C" w:rsidRDefault="0048365C" w:rsidP="0048365C">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394A1C4" w14:textId="77777777" w:rsidR="0048365C" w:rsidRDefault="0048365C" w:rsidP="0048365C">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780E9429" w14:textId="77777777" w:rsidR="0048365C" w:rsidRDefault="0048365C" w:rsidP="0048365C">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6256F423" w14:textId="77777777" w:rsidR="0048365C" w:rsidRDefault="0048365C" w:rsidP="0048365C">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CE0D6C7" w14:textId="77777777" w:rsidR="0048365C" w:rsidRDefault="0048365C" w:rsidP="0048365C">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189C77FF" w14:textId="77777777" w:rsidR="0048365C" w:rsidRDefault="0048365C" w:rsidP="0048365C">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45B43419" w14:textId="77777777" w:rsidR="0048365C" w:rsidRDefault="0048365C" w:rsidP="0048365C">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2D3F8158" w14:textId="77777777" w:rsidR="0048365C" w:rsidRDefault="0048365C" w:rsidP="0048365C">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7851D3C6" w14:textId="77777777" w:rsidR="0048365C" w:rsidRDefault="0048365C" w:rsidP="0048365C">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763645B8" w14:textId="77777777" w:rsidR="0048365C" w:rsidRDefault="0048365C" w:rsidP="0048365C">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B1D882D" w14:textId="77777777" w:rsidR="0048365C" w:rsidRDefault="0048365C" w:rsidP="0048365C">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56FDE237" w14:textId="77777777" w:rsidR="0048365C" w:rsidRDefault="0048365C" w:rsidP="0048365C">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64DC36D6" w14:textId="77777777" w:rsidR="0048365C" w:rsidRDefault="0048365C" w:rsidP="0048365C">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F30AE4B" w14:textId="77777777" w:rsidR="0048365C" w:rsidRDefault="0048365C" w:rsidP="0048365C">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399B6B6F" w14:textId="77777777" w:rsidR="0048365C" w:rsidRDefault="0048365C" w:rsidP="0048365C">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1A75424A" w14:textId="77777777" w:rsidR="0048365C" w:rsidRDefault="0048365C" w:rsidP="0048365C">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F7CD6DE" w14:textId="77777777" w:rsidR="0048365C" w:rsidRDefault="0048365C" w:rsidP="0048365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34BCF27" w14:textId="77777777" w:rsidR="0048365C" w:rsidRDefault="0048365C" w:rsidP="0048365C">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E56D01A" w14:textId="77777777" w:rsidR="0048365C" w:rsidRDefault="0048365C" w:rsidP="0048365C">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437A537B" w14:textId="77777777" w:rsidR="0048365C" w:rsidRDefault="0048365C" w:rsidP="0048365C">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6E16DF3" w14:textId="77777777" w:rsidR="0048365C" w:rsidRDefault="0048365C" w:rsidP="0048365C">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5143DC11" w14:textId="77777777" w:rsidR="0048365C" w:rsidRDefault="0048365C" w:rsidP="0048365C">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5E5B62" w14:textId="77777777" w:rsidR="0048365C" w:rsidRDefault="0048365C" w:rsidP="0048365C">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45E484F6" w14:textId="77777777" w:rsidR="0048365C" w:rsidRDefault="0048365C" w:rsidP="0048365C">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6ACD9A58" w14:textId="77777777" w:rsidR="0048365C" w:rsidRDefault="0048365C" w:rsidP="0048365C">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6CA71F06" w14:textId="77777777" w:rsidR="0048365C" w:rsidRDefault="0048365C" w:rsidP="0048365C">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625E0929" w14:textId="77777777" w:rsidR="0048365C" w:rsidRDefault="0048365C" w:rsidP="0048365C">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4C925DF5" w14:textId="77777777" w:rsidR="0048365C" w:rsidRDefault="0048365C" w:rsidP="0048365C">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262B67B5" w14:textId="77777777" w:rsidR="0048365C" w:rsidRDefault="0048365C" w:rsidP="0048365C">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6A364D37" w14:textId="77777777" w:rsidR="0048365C" w:rsidRDefault="0048365C" w:rsidP="0048365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03D153E" w14:textId="77777777" w:rsidR="0048365C" w:rsidRDefault="0048365C" w:rsidP="0048365C">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0264B256" w14:textId="77777777" w:rsidR="0048365C" w:rsidRDefault="0048365C" w:rsidP="0048365C">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6C1A334E" w14:textId="77777777" w:rsidR="0048365C" w:rsidRDefault="0048365C" w:rsidP="0048365C">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442F1BAB" w14:textId="77777777" w:rsidR="0048365C" w:rsidRDefault="0048365C" w:rsidP="0048365C">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E4541EA" w14:textId="77777777" w:rsidR="0048365C" w:rsidRDefault="0048365C" w:rsidP="0048365C">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21FEA333" w14:textId="77777777" w:rsidR="0048365C" w:rsidRDefault="0048365C" w:rsidP="0048365C">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40C7924D" w14:textId="77777777" w:rsidR="0048365C" w:rsidRDefault="0048365C" w:rsidP="0048365C">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43446558" w14:textId="77777777" w:rsidR="0048365C" w:rsidRDefault="0048365C" w:rsidP="0048365C">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31F0C4D9" w14:textId="77777777" w:rsidR="0048365C" w:rsidRDefault="0048365C" w:rsidP="0048365C">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7CBC978A" w14:textId="77777777" w:rsidR="0048365C" w:rsidRDefault="0048365C" w:rsidP="0048365C">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A0E79BF" w14:textId="77777777" w:rsidR="0048365C" w:rsidRDefault="0048365C" w:rsidP="0048365C">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486194E3" w14:textId="77777777" w:rsidR="0048365C" w:rsidRDefault="0048365C" w:rsidP="0048365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6299B602" w14:textId="77777777" w:rsidR="0048365C" w:rsidRDefault="0048365C" w:rsidP="0048365C">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3DE859FF" w14:textId="77777777" w:rsidR="0048365C" w:rsidRDefault="0048365C" w:rsidP="0048365C">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15D15B5D" w14:textId="77777777" w:rsidR="0048365C" w:rsidRDefault="0048365C" w:rsidP="0048365C">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1BAABC74" w14:textId="77777777" w:rsidR="0048365C" w:rsidRDefault="0048365C" w:rsidP="0048365C">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000C746D" w14:textId="77777777" w:rsidR="0048365C" w:rsidRDefault="0048365C" w:rsidP="0048365C">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78DB3B9B" w14:textId="77777777" w:rsidR="0048365C" w:rsidRDefault="0048365C" w:rsidP="0048365C">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0D8AAA7D" w14:textId="77777777" w:rsidR="0048365C" w:rsidRDefault="0048365C" w:rsidP="0048365C">
      <w:pPr>
        <w:pStyle w:val="Bibliography"/>
      </w:pPr>
      <w:r>
        <w:rPr>
          <w:b/>
          <w:bCs/>
        </w:rPr>
        <w:lastRenderedPageBreak/>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1BBB445F" w14:textId="77777777" w:rsidR="0048365C" w:rsidRDefault="0048365C" w:rsidP="0048365C">
      <w:pPr>
        <w:pStyle w:val="Bibliography"/>
      </w:pPr>
      <w:r>
        <w:rPr>
          <w:b/>
          <w:bCs/>
        </w:rPr>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7A3AA482" w14:textId="77777777" w:rsidR="0048365C" w:rsidRDefault="0048365C" w:rsidP="0048365C">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36C611AD" w14:textId="77777777" w:rsidR="0048365C" w:rsidRDefault="0048365C" w:rsidP="0048365C">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67A0FCD3" w14:textId="77777777" w:rsidR="0048365C" w:rsidRDefault="0048365C" w:rsidP="0048365C">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261028D5" w14:textId="77777777" w:rsidR="0048365C" w:rsidRDefault="0048365C" w:rsidP="0048365C">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4FB48B9" w14:textId="77777777" w:rsidR="0048365C" w:rsidRDefault="0048365C" w:rsidP="0048365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4721B6C6" w14:textId="77777777" w:rsidR="0048365C" w:rsidRDefault="0048365C" w:rsidP="0048365C">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736DB466" w14:textId="77777777" w:rsidR="0048365C" w:rsidRDefault="0048365C" w:rsidP="0048365C">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2AEB187"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1" w:author="Mark Tjoelker" w:date="2018-11-19T19:31:00Z" w:initials="MT">
    <w:p w14:paraId="2F1B3E95" w14:textId="7C51E299" w:rsidR="00B174F6" w:rsidRDefault="00B174F6">
      <w:pPr>
        <w:pStyle w:val="CommentText"/>
      </w:pPr>
      <w:r>
        <w:rPr>
          <w:rStyle w:val="CommentReference"/>
        </w:rPr>
        <w:annotationRef/>
      </w:r>
      <w:r>
        <w:t>This sentence seems to imply that we would expect altered C allocation if the trees were substantially water stressed physiologically. I suppose that remains an open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1B3E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Peter Reich">
    <w15:presenceInfo w15:providerId="AD" w15:userId="S::30031542@westernsydney.edu.au::f5db254c-b025-4aba-b608-9cc3500cc252"/>
  </w15:person>
  <w15:person w15:author="Mark Tjoelker">
    <w15:presenceInfo w15:providerId="AD" w15:userId="S::30032927@westernsydney.edu.au::f87d12e6-f34f-493b-810f-40be405f8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70ADD"/>
    <w:rsid w:val="00075A04"/>
    <w:rsid w:val="0008045F"/>
    <w:rsid w:val="00085268"/>
    <w:rsid w:val="000A7F8C"/>
    <w:rsid w:val="000C4DA0"/>
    <w:rsid w:val="000E10B6"/>
    <w:rsid w:val="000E780A"/>
    <w:rsid w:val="000F67B0"/>
    <w:rsid w:val="001052BC"/>
    <w:rsid w:val="001054E3"/>
    <w:rsid w:val="00126292"/>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14D5D"/>
    <w:rsid w:val="0021795F"/>
    <w:rsid w:val="00223EDF"/>
    <w:rsid w:val="00232497"/>
    <w:rsid w:val="002401A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579D5"/>
    <w:rsid w:val="00360BAF"/>
    <w:rsid w:val="00362E3D"/>
    <w:rsid w:val="0036405B"/>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3AA6"/>
    <w:rsid w:val="00750826"/>
    <w:rsid w:val="00751EF2"/>
    <w:rsid w:val="0075660C"/>
    <w:rsid w:val="0076210D"/>
    <w:rsid w:val="00766FF2"/>
    <w:rsid w:val="00767D4F"/>
    <w:rsid w:val="0077033D"/>
    <w:rsid w:val="00774F3E"/>
    <w:rsid w:val="00794231"/>
    <w:rsid w:val="00797273"/>
    <w:rsid w:val="007A4147"/>
    <w:rsid w:val="007C0520"/>
    <w:rsid w:val="007C3A90"/>
    <w:rsid w:val="007D59F8"/>
    <w:rsid w:val="007E244A"/>
    <w:rsid w:val="007E4367"/>
    <w:rsid w:val="007E6DFC"/>
    <w:rsid w:val="007F046D"/>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10F3F"/>
    <w:rsid w:val="00A20ABE"/>
    <w:rsid w:val="00A2115E"/>
    <w:rsid w:val="00A21760"/>
    <w:rsid w:val="00A3659E"/>
    <w:rsid w:val="00A663C4"/>
    <w:rsid w:val="00A92EFD"/>
    <w:rsid w:val="00AA3255"/>
    <w:rsid w:val="00AC014C"/>
    <w:rsid w:val="00AC6162"/>
    <w:rsid w:val="00AD1877"/>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F9C"/>
    <w:rsid w:val="00BA2D82"/>
    <w:rsid w:val="00BB05C1"/>
    <w:rsid w:val="00BB3BE8"/>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6E26"/>
    <w:rsid w:val="00D270DA"/>
    <w:rsid w:val="00D30653"/>
    <w:rsid w:val="00D342D3"/>
    <w:rsid w:val="00D34FF2"/>
    <w:rsid w:val="00D366EA"/>
    <w:rsid w:val="00D3799D"/>
    <w:rsid w:val="00D41597"/>
    <w:rsid w:val="00D50D49"/>
    <w:rsid w:val="00D52565"/>
    <w:rsid w:val="00D7068F"/>
    <w:rsid w:val="00D83868"/>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54300"/>
    <w:rsid w:val="00E55308"/>
    <w:rsid w:val="00E57C4B"/>
    <w:rsid w:val="00E614FF"/>
    <w:rsid w:val="00E67F44"/>
    <w:rsid w:val="00E7094F"/>
    <w:rsid w:val="00E70CF7"/>
    <w:rsid w:val="00E80ECC"/>
    <w:rsid w:val="00E92963"/>
    <w:rsid w:val="00EA2D30"/>
    <w:rsid w:val="00EC30F0"/>
    <w:rsid w:val="00EC3235"/>
    <w:rsid w:val="00F03DDB"/>
    <w:rsid w:val="00F054B1"/>
    <w:rsid w:val="00F05B76"/>
    <w:rsid w:val="00F341AE"/>
    <w:rsid w:val="00F4095A"/>
    <w:rsid w:val="00F53286"/>
    <w:rsid w:val="00F55024"/>
    <w:rsid w:val="00F55712"/>
    <w:rsid w:val="00F661B4"/>
    <w:rsid w:val="00F70B31"/>
    <w:rsid w:val="00F74C7D"/>
    <w:rsid w:val="00F74D72"/>
    <w:rsid w:val="00F861ED"/>
    <w:rsid w:val="00F87F40"/>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7C7C-7EE1-4E6D-B7EA-F48AF84E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36</Pages>
  <Words>57461</Words>
  <Characters>327528</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32</cp:revision>
  <cp:lastPrinted>2018-09-20T19:21:00Z</cp:lastPrinted>
  <dcterms:created xsi:type="dcterms:W3CDTF">2018-11-19T04:14:00Z</dcterms:created>
  <dcterms:modified xsi:type="dcterms:W3CDTF">2018-11-19T15:55:00Z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id="BzhKRjWh"/&gt;&lt;style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