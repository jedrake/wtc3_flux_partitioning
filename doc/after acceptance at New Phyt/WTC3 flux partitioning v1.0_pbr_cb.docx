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973215" w14:textId="4E8787F2" w:rsidR="00563E99" w:rsidRPr="009B00B8" w:rsidRDefault="004A01B1" w:rsidP="004A01B1">
      <w:pPr>
        <w:pStyle w:val="Heading1"/>
        <w:spacing w:line="360" w:lineRule="auto"/>
        <w:rPr>
          <w:rFonts w:ascii="Times New Roman" w:hAnsi="Times New Roman" w:cs="Times New Roman"/>
          <w:sz w:val="28"/>
          <w:szCs w:val="28"/>
        </w:rPr>
      </w:pPr>
      <w:r>
        <w:rPr>
          <w:rFonts w:ascii="Times New Roman" w:hAnsi="Times New Roman" w:cs="Times New Roman"/>
          <w:sz w:val="28"/>
          <w:szCs w:val="28"/>
        </w:rPr>
        <w:t>T</w:t>
      </w:r>
      <w:r w:rsidR="00374242" w:rsidRPr="009B00B8">
        <w:rPr>
          <w:rFonts w:ascii="Times New Roman" w:hAnsi="Times New Roman" w:cs="Times New Roman"/>
          <w:sz w:val="28"/>
          <w:szCs w:val="28"/>
        </w:rPr>
        <w:t>he partitioning of gross primary production for</w:t>
      </w:r>
      <w:ins w:id="0" w:author="John E. Drake" w:date="2018-11-15T13:20:00Z">
        <w:r w:rsidR="00D924EF">
          <w:rPr>
            <w:rFonts w:ascii="Times New Roman" w:hAnsi="Times New Roman" w:cs="Times New Roman"/>
            <w:sz w:val="28"/>
            <w:szCs w:val="28"/>
          </w:rPr>
          <w:t xml:space="preserve"> young</w:t>
        </w:r>
      </w:ins>
      <w:r w:rsidR="00374242" w:rsidRPr="009B00B8">
        <w:rPr>
          <w:rFonts w:ascii="Times New Roman" w:hAnsi="Times New Roman" w:cs="Times New Roman"/>
          <w:sz w:val="28"/>
          <w:szCs w:val="28"/>
        </w:rPr>
        <w:t xml:space="preserve"> </w:t>
      </w:r>
      <w:r w:rsidR="00374242" w:rsidRPr="009B00B8">
        <w:rPr>
          <w:rFonts w:ascii="Times New Roman" w:hAnsi="Times New Roman" w:cs="Times New Roman"/>
          <w:i/>
          <w:sz w:val="28"/>
          <w:szCs w:val="28"/>
        </w:rPr>
        <w:t xml:space="preserve">Eucalyptus </w:t>
      </w:r>
      <w:proofErr w:type="spellStart"/>
      <w:r w:rsidR="00374242" w:rsidRPr="009B00B8">
        <w:rPr>
          <w:rFonts w:ascii="Times New Roman" w:hAnsi="Times New Roman" w:cs="Times New Roman"/>
          <w:i/>
          <w:sz w:val="28"/>
          <w:szCs w:val="28"/>
        </w:rPr>
        <w:t>tereticornis</w:t>
      </w:r>
      <w:proofErr w:type="spellEnd"/>
      <w:r w:rsidR="00374242" w:rsidRPr="009B00B8">
        <w:rPr>
          <w:rFonts w:ascii="Times New Roman" w:hAnsi="Times New Roman" w:cs="Times New Roman"/>
          <w:sz w:val="28"/>
          <w:szCs w:val="28"/>
        </w:rPr>
        <w:t xml:space="preserve"> trees</w:t>
      </w:r>
      <w:bookmarkStart w:id="1" w:name="_updchbzb04bw" w:colFirst="0" w:colLast="0"/>
      <w:bookmarkEnd w:id="1"/>
      <w:r>
        <w:rPr>
          <w:rFonts w:ascii="Times New Roman" w:hAnsi="Times New Roman" w:cs="Times New Roman"/>
          <w:sz w:val="28"/>
          <w:szCs w:val="28"/>
        </w:rPr>
        <w:t xml:space="preserve"> </w:t>
      </w:r>
      <w:commentRangeStart w:id="2"/>
      <w:del w:id="3" w:author="John E. Drake" w:date="2018-11-17T10:35:00Z">
        <w:r w:rsidDel="001054E3">
          <w:rPr>
            <w:rFonts w:ascii="Times New Roman" w:hAnsi="Times New Roman" w:cs="Times New Roman"/>
            <w:sz w:val="28"/>
            <w:szCs w:val="28"/>
          </w:rPr>
          <w:delText>exposed to</w:delText>
        </w:r>
      </w:del>
      <w:ins w:id="4" w:author="John E. Drake" w:date="2018-11-17T10:35:00Z">
        <w:del w:id="5" w:author="Peter Reich" w:date="2018-11-18T09:04:00Z">
          <w:r w:rsidR="001054E3" w:rsidDel="00FB0662">
            <w:rPr>
              <w:rFonts w:ascii="Times New Roman" w:hAnsi="Times New Roman" w:cs="Times New Roman"/>
              <w:sz w:val="28"/>
              <w:szCs w:val="28"/>
            </w:rPr>
            <w:delText xml:space="preserve">with </w:delText>
          </w:r>
        </w:del>
      </w:ins>
      <w:ins w:id="6" w:author="Peter Reich" w:date="2018-11-18T09:04:00Z">
        <w:r w:rsidR="00FB0662">
          <w:rPr>
            <w:rFonts w:ascii="Times New Roman" w:hAnsi="Times New Roman" w:cs="Times New Roman"/>
            <w:sz w:val="28"/>
            <w:szCs w:val="28"/>
          </w:rPr>
          <w:t xml:space="preserve">under </w:t>
        </w:r>
        <w:commentRangeEnd w:id="2"/>
        <w:r w:rsidR="00FB0662">
          <w:rPr>
            <w:rStyle w:val="CommentReference"/>
          </w:rPr>
          <w:commentReference w:id="2"/>
        </w:r>
      </w:ins>
      <w:del w:id="7" w:author="John E. Drake" w:date="2018-11-17T10:35:00Z">
        <w:r w:rsidDel="001054E3">
          <w:rPr>
            <w:rFonts w:ascii="Times New Roman" w:hAnsi="Times New Roman" w:cs="Times New Roman"/>
            <w:sz w:val="28"/>
            <w:szCs w:val="28"/>
          </w:rPr>
          <w:delText xml:space="preserve"> </w:delText>
        </w:r>
      </w:del>
      <w:r>
        <w:rPr>
          <w:rFonts w:ascii="Times New Roman" w:hAnsi="Times New Roman" w:cs="Times New Roman"/>
          <w:sz w:val="28"/>
          <w:szCs w:val="28"/>
        </w:rPr>
        <w:t>e</w:t>
      </w:r>
      <w:r w:rsidRPr="009B00B8">
        <w:rPr>
          <w:rFonts w:ascii="Times New Roman" w:hAnsi="Times New Roman" w:cs="Times New Roman"/>
          <w:sz w:val="28"/>
          <w:szCs w:val="28"/>
        </w:rPr>
        <w:t>xperi</w:t>
      </w:r>
      <w:r>
        <w:rPr>
          <w:rFonts w:ascii="Times New Roman" w:hAnsi="Times New Roman" w:cs="Times New Roman"/>
          <w:sz w:val="28"/>
          <w:szCs w:val="28"/>
        </w:rPr>
        <w:t xml:space="preserve">mental warming and </w:t>
      </w:r>
      <w:del w:id="8" w:author="John E. Drake" w:date="2018-11-17T10:35:00Z">
        <w:r w:rsidDel="001054E3">
          <w:rPr>
            <w:rFonts w:ascii="Times New Roman" w:hAnsi="Times New Roman" w:cs="Times New Roman"/>
            <w:sz w:val="28"/>
            <w:szCs w:val="28"/>
          </w:rPr>
          <w:delText>drought</w:delText>
        </w:r>
      </w:del>
      <w:ins w:id="9" w:author="John E. Drake" w:date="2018-11-17T10:35:00Z">
        <w:r w:rsidR="001054E3">
          <w:rPr>
            <w:rFonts w:ascii="Times New Roman" w:hAnsi="Times New Roman" w:cs="Times New Roman"/>
            <w:sz w:val="28"/>
            <w:szCs w:val="28"/>
          </w:rPr>
          <w:t>altered water availability</w:t>
        </w:r>
      </w:ins>
    </w:p>
    <w:p w14:paraId="51220611" w14:textId="111AB923" w:rsidR="00563E99" w:rsidRPr="00B06987" w:rsidRDefault="00374242">
      <w:pPr>
        <w:spacing w:line="360" w:lineRule="auto"/>
        <w:rPr>
          <w:rFonts w:ascii="Times New Roman" w:hAnsi="Times New Roman" w:cs="Times New Roman"/>
          <w:sz w:val="24"/>
          <w:szCs w:val="24"/>
          <w:vertAlign w:val="superscript"/>
        </w:rPr>
      </w:pPr>
      <w:r w:rsidRPr="009B00B8">
        <w:rPr>
          <w:rFonts w:ascii="Times New Roman" w:hAnsi="Times New Roman" w:cs="Times New Roman"/>
          <w:sz w:val="24"/>
          <w:szCs w:val="24"/>
        </w:rPr>
        <w:t>John E. Drake</w:t>
      </w:r>
      <w:r w:rsidRPr="009B00B8">
        <w:rPr>
          <w:rFonts w:ascii="Times New Roman" w:hAnsi="Times New Roman" w:cs="Times New Roman"/>
          <w:sz w:val="24"/>
          <w:szCs w:val="24"/>
          <w:vertAlign w:val="superscript"/>
        </w:rPr>
        <w:t>1</w:t>
      </w:r>
      <w:r w:rsidR="009B00B8" w:rsidRPr="009B00B8">
        <w:rPr>
          <w:rFonts w:ascii="Times New Roman" w:hAnsi="Times New Roman" w:cs="Times New Roman"/>
          <w:sz w:val="24"/>
          <w:szCs w:val="24"/>
          <w:vertAlign w:val="superscript"/>
        </w:rPr>
        <w:t>,2</w:t>
      </w:r>
      <w:r w:rsidRPr="009B00B8">
        <w:rPr>
          <w:rFonts w:ascii="Times New Roman" w:hAnsi="Times New Roman" w:cs="Times New Roman"/>
          <w:sz w:val="24"/>
          <w:szCs w:val="24"/>
          <w:vertAlign w:val="superscript"/>
        </w:rPr>
        <w:t>*</w:t>
      </w:r>
      <w:r w:rsidRPr="009B00B8">
        <w:rPr>
          <w:rFonts w:ascii="Times New Roman" w:hAnsi="Times New Roman" w:cs="Times New Roman"/>
          <w:sz w:val="24"/>
          <w:szCs w:val="24"/>
        </w:rPr>
        <w:t>,</w:t>
      </w:r>
      <w:r w:rsidRPr="009B00B8">
        <w:rPr>
          <w:rFonts w:ascii="Times New Roman" w:hAnsi="Times New Roman" w:cs="Times New Roman"/>
          <w:sz w:val="24"/>
          <w:szCs w:val="24"/>
          <w:vertAlign w:val="subscript"/>
        </w:rPr>
        <w:t xml:space="preserve"> </w:t>
      </w:r>
      <w:r w:rsidRPr="009B00B8">
        <w:rPr>
          <w:rFonts w:ascii="Times New Roman" w:hAnsi="Times New Roman" w:cs="Times New Roman"/>
          <w:sz w:val="24"/>
          <w:szCs w:val="24"/>
        </w:rPr>
        <w:t>Mark G. Tjoelker</w:t>
      </w:r>
      <w:r w:rsidR="009B00B8" w:rsidRPr="009B00B8">
        <w:rPr>
          <w:rFonts w:ascii="Times New Roman" w:hAnsi="Times New Roman" w:cs="Times New Roman"/>
          <w:sz w:val="24"/>
          <w:szCs w:val="24"/>
          <w:vertAlign w:val="superscript"/>
        </w:rPr>
        <w:t>1</w:t>
      </w:r>
      <w:r w:rsidRPr="009B00B8">
        <w:rPr>
          <w:rFonts w:ascii="Times New Roman" w:hAnsi="Times New Roman" w:cs="Times New Roman"/>
          <w:sz w:val="24"/>
          <w:szCs w:val="24"/>
        </w:rPr>
        <w:t>, Michael J. Aspinwall</w:t>
      </w:r>
      <w:r w:rsidR="009B00B8" w:rsidRPr="009B00B8">
        <w:rPr>
          <w:rFonts w:ascii="Times New Roman" w:hAnsi="Times New Roman" w:cs="Times New Roman"/>
          <w:sz w:val="24"/>
          <w:szCs w:val="24"/>
          <w:vertAlign w:val="superscript"/>
        </w:rPr>
        <w:t>1,3</w:t>
      </w:r>
      <w:r w:rsidRPr="009B00B8">
        <w:rPr>
          <w:rFonts w:ascii="Times New Roman" w:hAnsi="Times New Roman" w:cs="Times New Roman"/>
          <w:sz w:val="24"/>
          <w:szCs w:val="24"/>
        </w:rPr>
        <w:t xml:space="preserve">, </w:t>
      </w:r>
      <w:r w:rsidR="001477B8" w:rsidRPr="009B00B8">
        <w:rPr>
          <w:rFonts w:ascii="Times New Roman" w:hAnsi="Times New Roman" w:cs="Times New Roman"/>
          <w:sz w:val="24"/>
          <w:szCs w:val="24"/>
        </w:rPr>
        <w:t>Peter B. Reich</w:t>
      </w:r>
      <w:r w:rsidR="001477B8" w:rsidRPr="009B00B8">
        <w:rPr>
          <w:rFonts w:ascii="Times New Roman" w:hAnsi="Times New Roman" w:cs="Times New Roman"/>
          <w:sz w:val="24"/>
          <w:szCs w:val="24"/>
          <w:vertAlign w:val="superscript"/>
        </w:rPr>
        <w:t>1,</w:t>
      </w:r>
      <w:r w:rsidR="001477B8">
        <w:rPr>
          <w:rFonts w:ascii="Times New Roman" w:hAnsi="Times New Roman" w:cs="Times New Roman"/>
          <w:sz w:val="24"/>
          <w:szCs w:val="24"/>
          <w:vertAlign w:val="superscript"/>
        </w:rPr>
        <w:t>4</w:t>
      </w:r>
      <w:r w:rsidR="001477B8" w:rsidRPr="009B00B8">
        <w:rPr>
          <w:rFonts w:ascii="Times New Roman" w:hAnsi="Times New Roman" w:cs="Times New Roman"/>
          <w:sz w:val="24"/>
          <w:szCs w:val="24"/>
        </w:rPr>
        <w:t xml:space="preserve">, </w:t>
      </w:r>
      <w:r w:rsidRPr="009B00B8">
        <w:rPr>
          <w:rFonts w:ascii="Times New Roman" w:hAnsi="Times New Roman" w:cs="Times New Roman"/>
          <w:sz w:val="24"/>
          <w:szCs w:val="24"/>
        </w:rPr>
        <w:t>Sebastian Pfautsch</w:t>
      </w:r>
      <w:r w:rsidR="009B00B8" w:rsidRPr="009B00B8">
        <w:rPr>
          <w:rFonts w:ascii="Times New Roman" w:hAnsi="Times New Roman" w:cs="Times New Roman"/>
          <w:sz w:val="24"/>
          <w:szCs w:val="24"/>
          <w:vertAlign w:val="superscript"/>
        </w:rPr>
        <w:t>1,</w:t>
      </w:r>
      <w:r w:rsidR="001477B8">
        <w:rPr>
          <w:rFonts w:ascii="Times New Roman" w:hAnsi="Times New Roman" w:cs="Times New Roman"/>
          <w:sz w:val="24"/>
          <w:szCs w:val="24"/>
          <w:vertAlign w:val="superscript"/>
        </w:rPr>
        <w:t>5</w:t>
      </w:r>
      <w:r w:rsidRPr="009B00B8">
        <w:rPr>
          <w:rFonts w:ascii="Times New Roman" w:hAnsi="Times New Roman" w:cs="Times New Roman"/>
          <w:sz w:val="24"/>
          <w:szCs w:val="24"/>
        </w:rPr>
        <w:t>, Craig V. M. Barton</w:t>
      </w:r>
      <w:r w:rsidR="009B00B8" w:rsidRPr="009B00B8">
        <w:rPr>
          <w:rFonts w:ascii="Times New Roman" w:hAnsi="Times New Roman" w:cs="Times New Roman"/>
          <w:sz w:val="24"/>
          <w:szCs w:val="24"/>
          <w:vertAlign w:val="superscript"/>
        </w:rPr>
        <w:t>1</w:t>
      </w:r>
    </w:p>
    <w:p w14:paraId="214FAAF2" w14:textId="77777777" w:rsidR="00563E99" w:rsidRPr="009B00B8" w:rsidRDefault="00374242" w:rsidP="00B06987">
      <w:pPr>
        <w:tabs>
          <w:tab w:val="left" w:pos="360"/>
        </w:tabs>
        <w:spacing w:before="240" w:line="240" w:lineRule="auto"/>
        <w:ind w:left="274" w:hanging="274"/>
        <w:rPr>
          <w:rFonts w:ascii="Times New Roman" w:hAnsi="Times New Roman" w:cs="Times New Roman"/>
          <w:sz w:val="24"/>
          <w:szCs w:val="24"/>
        </w:rPr>
      </w:pPr>
      <w:r w:rsidRPr="009B00B8">
        <w:rPr>
          <w:rFonts w:ascii="Times New Roman" w:hAnsi="Times New Roman" w:cs="Times New Roman"/>
          <w:sz w:val="24"/>
          <w:szCs w:val="24"/>
          <w:vertAlign w:val="superscript"/>
        </w:rPr>
        <w:t>1</w:t>
      </w:r>
      <w:r w:rsidRPr="009B00B8">
        <w:rPr>
          <w:rFonts w:ascii="Times New Roman" w:hAnsi="Times New Roman" w:cs="Times New Roman"/>
          <w:sz w:val="24"/>
          <w:szCs w:val="24"/>
        </w:rPr>
        <w:t xml:space="preserve">Hawkesbury Institute for the Environment, Western Sydney University, Locked Bag 1797, </w:t>
      </w:r>
      <w:proofErr w:type="spellStart"/>
      <w:r w:rsidRPr="009B00B8">
        <w:rPr>
          <w:rFonts w:ascii="Times New Roman" w:hAnsi="Times New Roman" w:cs="Times New Roman"/>
          <w:sz w:val="24"/>
          <w:szCs w:val="24"/>
        </w:rPr>
        <w:t>Penrith</w:t>
      </w:r>
      <w:proofErr w:type="spellEnd"/>
      <w:r w:rsidRPr="009B00B8">
        <w:rPr>
          <w:rFonts w:ascii="Times New Roman" w:hAnsi="Times New Roman" w:cs="Times New Roman"/>
          <w:sz w:val="24"/>
          <w:szCs w:val="24"/>
        </w:rPr>
        <w:t xml:space="preserve"> NSW 2751, Australia</w:t>
      </w:r>
    </w:p>
    <w:p w14:paraId="345CB3E9" w14:textId="77777777" w:rsidR="009B00B8" w:rsidRPr="009B00B8" w:rsidRDefault="009B00B8" w:rsidP="009B00B8">
      <w:pPr>
        <w:tabs>
          <w:tab w:val="left" w:pos="360"/>
        </w:tabs>
        <w:spacing w:line="240" w:lineRule="auto"/>
        <w:ind w:left="270" w:hanging="270"/>
        <w:rPr>
          <w:rFonts w:ascii="Times New Roman" w:hAnsi="Times New Roman" w:cs="Times New Roman"/>
          <w:sz w:val="24"/>
          <w:szCs w:val="24"/>
        </w:rPr>
      </w:pPr>
      <w:r w:rsidRPr="009B00B8">
        <w:rPr>
          <w:rFonts w:ascii="Times New Roman" w:hAnsi="Times New Roman" w:cs="Times New Roman"/>
          <w:sz w:val="24"/>
          <w:szCs w:val="24"/>
          <w:vertAlign w:val="superscript"/>
        </w:rPr>
        <w:t>2</w:t>
      </w:r>
      <w:r w:rsidRPr="009B00B8">
        <w:rPr>
          <w:rFonts w:ascii="Times New Roman" w:hAnsi="Times New Roman" w:cs="Times New Roman"/>
          <w:sz w:val="24"/>
          <w:szCs w:val="24"/>
        </w:rPr>
        <w:t>Forest and Natural Resources Management, SUNY-ESF, 1 Forestry Drive, Syracuse, NY, 13210 USA.</w:t>
      </w:r>
    </w:p>
    <w:p w14:paraId="647326C1" w14:textId="0DFA21ED" w:rsidR="009B00B8" w:rsidRDefault="009B00B8" w:rsidP="009B00B8">
      <w:pPr>
        <w:tabs>
          <w:tab w:val="left" w:pos="360"/>
        </w:tabs>
        <w:spacing w:line="240" w:lineRule="auto"/>
        <w:ind w:left="270" w:hanging="270"/>
        <w:rPr>
          <w:rFonts w:ascii="Times New Roman" w:hAnsi="Times New Roman" w:cs="Times New Roman"/>
          <w:sz w:val="24"/>
          <w:szCs w:val="24"/>
        </w:rPr>
      </w:pPr>
      <w:r>
        <w:rPr>
          <w:rFonts w:ascii="Times New Roman" w:hAnsi="Times New Roman" w:cs="Times New Roman"/>
          <w:sz w:val="24"/>
          <w:szCs w:val="24"/>
          <w:vertAlign w:val="superscript"/>
        </w:rPr>
        <w:t>3</w:t>
      </w:r>
      <w:r w:rsidRPr="009B00B8">
        <w:rPr>
          <w:rFonts w:ascii="Times New Roman" w:hAnsi="Times New Roman" w:cs="Times New Roman"/>
          <w:sz w:val="24"/>
          <w:szCs w:val="24"/>
        </w:rPr>
        <w:t>Department of Biology, University of North Florida, 1 UNF Drive, Jacksonville, FL, 32224 USA.</w:t>
      </w:r>
    </w:p>
    <w:p w14:paraId="4FF4377F" w14:textId="52278129" w:rsidR="009B00B8" w:rsidRPr="009B00B8" w:rsidRDefault="009B00B8" w:rsidP="001477B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270" w:hanging="270"/>
        <w:rPr>
          <w:rFonts w:ascii="Times New Roman" w:eastAsia="TimesNewRoman" w:hAnsi="Times New Roman" w:cs="Times New Roman"/>
          <w:sz w:val="24"/>
          <w:szCs w:val="24"/>
          <w:lang w:val="en-US"/>
        </w:rPr>
      </w:pPr>
      <w:r>
        <w:rPr>
          <w:rFonts w:ascii="Times New Roman" w:hAnsi="Times New Roman" w:cs="Times New Roman"/>
          <w:sz w:val="24"/>
          <w:szCs w:val="24"/>
          <w:vertAlign w:val="superscript"/>
        </w:rPr>
        <w:t>4</w:t>
      </w:r>
      <w:r w:rsidR="001477B8">
        <w:rPr>
          <w:rFonts w:ascii="Times New Roman" w:hAnsi="Times New Roman" w:cs="Times New Roman"/>
          <w:sz w:val="24"/>
          <w:szCs w:val="24"/>
        </w:rPr>
        <w:t>D</w:t>
      </w:r>
      <w:r w:rsidR="001477B8" w:rsidRPr="00662255">
        <w:rPr>
          <w:rFonts w:ascii="Times New Roman" w:hAnsi="Times New Roman" w:cs="Times New Roman"/>
          <w:sz w:val="24"/>
          <w:szCs w:val="24"/>
        </w:rPr>
        <w:t>epartment of Fore</w:t>
      </w:r>
      <w:r w:rsidR="001477B8" w:rsidRPr="00A068B7">
        <w:rPr>
          <w:rFonts w:ascii="Times New Roman" w:hAnsi="Times New Roman" w:cs="Times New Roman"/>
          <w:sz w:val="24"/>
          <w:szCs w:val="24"/>
        </w:rPr>
        <w:t>st Resources, University of Minnesota, 1530 Cleveland Ave N., St Paul, MN, 55108 USA.</w:t>
      </w:r>
    </w:p>
    <w:p w14:paraId="7EB2941B" w14:textId="40C85D28" w:rsidR="001477B8" w:rsidRPr="009B00B8" w:rsidRDefault="009B00B8" w:rsidP="001477B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270" w:hanging="270"/>
        <w:rPr>
          <w:rFonts w:ascii="Times New Roman" w:eastAsia="TimesNewRoman" w:hAnsi="Times New Roman" w:cs="Times New Roman"/>
          <w:sz w:val="24"/>
          <w:szCs w:val="24"/>
          <w:lang w:val="en-US"/>
        </w:rPr>
      </w:pPr>
      <w:r>
        <w:rPr>
          <w:rFonts w:ascii="Times New Roman" w:hAnsi="Times New Roman" w:cs="Times New Roman"/>
          <w:sz w:val="24"/>
          <w:szCs w:val="24"/>
          <w:vertAlign w:val="superscript"/>
        </w:rPr>
        <w:t>5</w:t>
      </w:r>
      <w:r w:rsidR="002D3A6D">
        <w:rPr>
          <w:rFonts w:ascii="Times New Roman" w:eastAsia="TimesNewRoman" w:hAnsi="Times New Roman" w:cs="Times New Roman"/>
          <w:sz w:val="24"/>
          <w:szCs w:val="24"/>
          <w:lang w:val="en-US"/>
        </w:rPr>
        <w:t>School of Social Science and Psychology (Urban Studies)</w:t>
      </w:r>
      <w:r w:rsidR="001477B8" w:rsidRPr="009B00B8">
        <w:rPr>
          <w:rFonts w:ascii="Times New Roman" w:eastAsia="TimesNewRoman" w:hAnsi="Times New Roman" w:cs="Times New Roman"/>
          <w:sz w:val="24"/>
          <w:szCs w:val="24"/>
          <w:lang w:val="en-US"/>
        </w:rPr>
        <w:t>, Western Sydney University,</w:t>
      </w:r>
      <w:r w:rsidR="001477B8">
        <w:rPr>
          <w:rFonts w:ascii="Times New Roman" w:eastAsia="TimesNewRoman" w:hAnsi="Times New Roman" w:cs="Times New Roman"/>
          <w:sz w:val="24"/>
          <w:szCs w:val="24"/>
          <w:lang w:val="en-US"/>
        </w:rPr>
        <w:t xml:space="preserve"> </w:t>
      </w:r>
      <w:r w:rsidR="001477B8" w:rsidRPr="009B00B8">
        <w:rPr>
          <w:rFonts w:ascii="Times New Roman" w:eastAsia="TimesNewRoman" w:hAnsi="Times New Roman" w:cs="Times New Roman"/>
          <w:sz w:val="24"/>
          <w:szCs w:val="24"/>
          <w:lang w:val="en-US"/>
        </w:rPr>
        <w:t xml:space="preserve">Locked Bag 1797, </w:t>
      </w:r>
      <w:proofErr w:type="spellStart"/>
      <w:r w:rsidR="001477B8" w:rsidRPr="009B00B8">
        <w:rPr>
          <w:rFonts w:ascii="Times New Roman" w:eastAsia="TimesNewRoman" w:hAnsi="Times New Roman" w:cs="Times New Roman"/>
          <w:sz w:val="24"/>
          <w:szCs w:val="24"/>
          <w:lang w:val="en-US"/>
        </w:rPr>
        <w:t>Penrith</w:t>
      </w:r>
      <w:proofErr w:type="spellEnd"/>
      <w:r w:rsidR="001477B8" w:rsidRPr="009B00B8">
        <w:rPr>
          <w:rFonts w:ascii="Times New Roman" w:eastAsia="TimesNewRoman" w:hAnsi="Times New Roman" w:cs="Times New Roman"/>
          <w:sz w:val="24"/>
          <w:szCs w:val="24"/>
          <w:lang w:val="en-US"/>
        </w:rPr>
        <w:t>, NSW 2751, Australia</w:t>
      </w:r>
      <w:r w:rsidR="001477B8">
        <w:rPr>
          <w:rFonts w:ascii="Times New Roman" w:eastAsia="TimesNewRoman" w:hAnsi="Times New Roman" w:cs="Times New Roman"/>
          <w:sz w:val="24"/>
          <w:szCs w:val="24"/>
          <w:lang w:val="en-US"/>
        </w:rPr>
        <w:t>.</w:t>
      </w:r>
    </w:p>
    <w:p w14:paraId="085DC78E" w14:textId="7644D50E" w:rsidR="00563E99" w:rsidRPr="009B00B8" w:rsidRDefault="00563E99" w:rsidP="00B06987">
      <w:pPr>
        <w:tabs>
          <w:tab w:val="left" w:pos="360"/>
        </w:tabs>
        <w:spacing w:line="240" w:lineRule="auto"/>
        <w:ind w:left="270" w:hanging="270"/>
        <w:rPr>
          <w:rFonts w:ascii="Times New Roman" w:hAnsi="Times New Roman" w:cs="Times New Roman"/>
          <w:sz w:val="24"/>
          <w:szCs w:val="24"/>
        </w:rPr>
      </w:pPr>
    </w:p>
    <w:p w14:paraId="48E21DB9" w14:textId="190DB7BF" w:rsidR="00563E99" w:rsidRPr="009B00B8" w:rsidRDefault="00374242" w:rsidP="00B06987">
      <w:pPr>
        <w:spacing w:before="240" w:line="360" w:lineRule="auto"/>
        <w:rPr>
          <w:rFonts w:ascii="Times New Roman" w:hAnsi="Times New Roman" w:cs="Times New Roman"/>
          <w:sz w:val="24"/>
          <w:szCs w:val="24"/>
        </w:rPr>
      </w:pPr>
      <w:r w:rsidRPr="009B00B8">
        <w:rPr>
          <w:rFonts w:ascii="Times New Roman" w:hAnsi="Times New Roman" w:cs="Times New Roman"/>
          <w:b/>
          <w:sz w:val="24"/>
          <w:szCs w:val="24"/>
          <w:vertAlign w:val="superscript"/>
        </w:rPr>
        <w:t>*</w:t>
      </w:r>
      <w:r w:rsidRPr="009B00B8">
        <w:rPr>
          <w:rFonts w:ascii="Times New Roman" w:hAnsi="Times New Roman" w:cs="Times New Roman"/>
          <w:sz w:val="24"/>
          <w:szCs w:val="24"/>
        </w:rPr>
        <w:t>Corresponding author. Email: jedrake@</w:t>
      </w:r>
      <w:r w:rsidR="009B00B8" w:rsidRPr="009B00B8">
        <w:rPr>
          <w:rFonts w:ascii="Times New Roman" w:hAnsi="Times New Roman" w:cs="Times New Roman"/>
          <w:sz w:val="24"/>
          <w:szCs w:val="24"/>
        </w:rPr>
        <w:t>esf.edu</w:t>
      </w:r>
      <w:r w:rsidRPr="009B00B8">
        <w:rPr>
          <w:rFonts w:ascii="Times New Roman" w:hAnsi="Times New Roman" w:cs="Times New Roman"/>
          <w:sz w:val="24"/>
          <w:szCs w:val="24"/>
        </w:rPr>
        <w:t xml:space="preserve">, telephone: </w:t>
      </w:r>
      <w:r w:rsidR="009B00B8" w:rsidRPr="009B00B8">
        <w:rPr>
          <w:rFonts w:ascii="Times New Roman" w:hAnsi="Times New Roman" w:cs="Times New Roman"/>
          <w:sz w:val="24"/>
          <w:szCs w:val="24"/>
        </w:rPr>
        <w:t>415-470-6574</w:t>
      </w:r>
    </w:p>
    <w:p w14:paraId="259B30E1" w14:textId="77777777" w:rsidR="00563E99" w:rsidRPr="009B00B8" w:rsidRDefault="00374242" w:rsidP="00B06987">
      <w:pPr>
        <w:spacing w:before="240" w:line="360" w:lineRule="auto"/>
        <w:rPr>
          <w:rFonts w:ascii="Times New Roman" w:hAnsi="Times New Roman" w:cs="Times New Roman"/>
          <w:sz w:val="24"/>
          <w:szCs w:val="24"/>
        </w:rPr>
      </w:pPr>
      <w:r w:rsidRPr="009B00B8">
        <w:rPr>
          <w:rFonts w:ascii="Times New Roman" w:hAnsi="Times New Roman" w:cs="Times New Roman"/>
          <w:sz w:val="24"/>
          <w:szCs w:val="24"/>
          <w:u w:val="single"/>
        </w:rPr>
        <w:t>Word counts</w:t>
      </w:r>
      <w:r w:rsidRPr="009B00B8">
        <w:rPr>
          <w:rFonts w:ascii="Times New Roman" w:hAnsi="Times New Roman" w:cs="Times New Roman"/>
          <w:sz w:val="24"/>
          <w:szCs w:val="24"/>
        </w:rPr>
        <w:t>:</w:t>
      </w:r>
    </w:p>
    <w:p w14:paraId="43357677" w14:textId="08AEB642"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Main text</w:t>
      </w:r>
      <w:r w:rsidR="00DA01DA">
        <w:rPr>
          <w:rFonts w:ascii="Times New Roman" w:hAnsi="Times New Roman" w:cs="Times New Roman"/>
          <w:sz w:val="24"/>
          <w:szCs w:val="24"/>
        </w:rPr>
        <w:t xml:space="preserve"> (</w:t>
      </w:r>
      <w:proofErr w:type="spellStart"/>
      <w:r w:rsidR="00DA01DA">
        <w:rPr>
          <w:rFonts w:ascii="Times New Roman" w:hAnsi="Times New Roman" w:cs="Times New Roman"/>
          <w:sz w:val="24"/>
          <w:szCs w:val="24"/>
        </w:rPr>
        <w:t>Intr-Ack</w:t>
      </w:r>
      <w:proofErr w:type="spellEnd"/>
      <w:r w:rsidR="00DA01DA">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ab/>
        <w:t>6</w:t>
      </w:r>
      <w:r w:rsidR="00CF3585">
        <w:rPr>
          <w:rFonts w:ascii="Times New Roman" w:hAnsi="Times New Roman" w:cs="Times New Roman"/>
          <w:sz w:val="24"/>
          <w:szCs w:val="24"/>
        </w:rPr>
        <w:t>5</w:t>
      </w:r>
      <w:r w:rsidR="00DE2A3D">
        <w:rPr>
          <w:rFonts w:ascii="Times New Roman" w:hAnsi="Times New Roman" w:cs="Times New Roman"/>
          <w:sz w:val="24"/>
          <w:szCs w:val="24"/>
        </w:rPr>
        <w:t>28</w:t>
      </w:r>
    </w:p>
    <w:p w14:paraId="196A086D" w14:textId="42931B6F"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Summary:</w:t>
      </w:r>
      <w:r>
        <w:rPr>
          <w:rFonts w:ascii="Times New Roman" w:hAnsi="Times New Roman" w:cs="Times New Roman"/>
          <w:sz w:val="24"/>
          <w:szCs w:val="24"/>
        </w:rPr>
        <w:tab/>
      </w:r>
      <w:r w:rsidR="00B27532">
        <w:rPr>
          <w:rFonts w:ascii="Times New Roman" w:hAnsi="Times New Roman" w:cs="Times New Roman"/>
          <w:sz w:val="24"/>
          <w:szCs w:val="24"/>
        </w:rPr>
        <w:t>199</w:t>
      </w:r>
    </w:p>
    <w:p w14:paraId="3BDCCDA3" w14:textId="22EB01B1"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Introduction:</w:t>
      </w:r>
      <w:r>
        <w:rPr>
          <w:rFonts w:ascii="Times New Roman" w:hAnsi="Times New Roman" w:cs="Times New Roman"/>
          <w:sz w:val="24"/>
          <w:szCs w:val="24"/>
        </w:rPr>
        <w:tab/>
        <w:t>1</w:t>
      </w:r>
      <w:r w:rsidR="009E175D">
        <w:rPr>
          <w:rFonts w:ascii="Times New Roman" w:hAnsi="Times New Roman" w:cs="Times New Roman"/>
          <w:sz w:val="24"/>
          <w:szCs w:val="24"/>
        </w:rPr>
        <w:t>2</w:t>
      </w:r>
      <w:r w:rsidR="00DE2A3D">
        <w:rPr>
          <w:rFonts w:ascii="Times New Roman" w:hAnsi="Times New Roman" w:cs="Times New Roman"/>
          <w:sz w:val="24"/>
          <w:szCs w:val="24"/>
        </w:rPr>
        <w:t>78</w:t>
      </w:r>
    </w:p>
    <w:p w14:paraId="25949B47" w14:textId="541D3B3B" w:rsidR="00CF3585"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Materials and Methods:</w:t>
      </w:r>
      <w:r>
        <w:rPr>
          <w:rFonts w:ascii="Times New Roman" w:hAnsi="Times New Roman" w:cs="Times New Roman"/>
          <w:sz w:val="24"/>
          <w:szCs w:val="24"/>
        </w:rPr>
        <w:tab/>
      </w:r>
      <w:r w:rsidR="00E10D28">
        <w:rPr>
          <w:rFonts w:ascii="Times New Roman" w:hAnsi="Times New Roman" w:cs="Times New Roman"/>
          <w:sz w:val="24"/>
          <w:szCs w:val="24"/>
        </w:rPr>
        <w:t>2</w:t>
      </w:r>
      <w:r w:rsidR="00DE2A3D">
        <w:rPr>
          <w:rFonts w:ascii="Times New Roman" w:hAnsi="Times New Roman" w:cs="Times New Roman"/>
          <w:sz w:val="24"/>
          <w:szCs w:val="24"/>
        </w:rPr>
        <w:t>261</w:t>
      </w:r>
    </w:p>
    <w:p w14:paraId="1F828C49" w14:textId="0296E13F"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Results:</w:t>
      </w:r>
      <w:r>
        <w:rPr>
          <w:rFonts w:ascii="Times New Roman" w:hAnsi="Times New Roman" w:cs="Times New Roman"/>
          <w:sz w:val="24"/>
          <w:szCs w:val="24"/>
        </w:rPr>
        <w:tab/>
        <w:t>1</w:t>
      </w:r>
      <w:r w:rsidR="00750826">
        <w:rPr>
          <w:rFonts w:ascii="Times New Roman" w:hAnsi="Times New Roman" w:cs="Times New Roman"/>
          <w:sz w:val="24"/>
          <w:szCs w:val="24"/>
        </w:rPr>
        <w:t>3</w:t>
      </w:r>
      <w:r w:rsidR="00E55308">
        <w:rPr>
          <w:rFonts w:ascii="Times New Roman" w:hAnsi="Times New Roman" w:cs="Times New Roman"/>
          <w:sz w:val="24"/>
          <w:szCs w:val="24"/>
        </w:rPr>
        <w:t>26</w:t>
      </w:r>
    </w:p>
    <w:p w14:paraId="6046FD2E" w14:textId="23C29A2B" w:rsidR="00457427" w:rsidRDefault="00910BE0"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Discussion:</w:t>
      </w:r>
      <w:r>
        <w:rPr>
          <w:rFonts w:ascii="Times New Roman" w:hAnsi="Times New Roman" w:cs="Times New Roman"/>
          <w:sz w:val="24"/>
          <w:szCs w:val="24"/>
        </w:rPr>
        <w:tab/>
        <w:t>15</w:t>
      </w:r>
      <w:r w:rsidR="00E55308">
        <w:rPr>
          <w:rFonts w:ascii="Times New Roman" w:hAnsi="Times New Roman" w:cs="Times New Roman"/>
          <w:sz w:val="24"/>
          <w:szCs w:val="24"/>
        </w:rPr>
        <w:t>40</w:t>
      </w:r>
    </w:p>
    <w:p w14:paraId="02E14035" w14:textId="50567A27" w:rsidR="00563E99" w:rsidRPr="009B00B8" w:rsidRDefault="00457427" w:rsidP="008F5C2F">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Acknowledgements:</w:t>
      </w:r>
      <w:r>
        <w:rPr>
          <w:rFonts w:ascii="Times New Roman" w:hAnsi="Times New Roman" w:cs="Times New Roman"/>
          <w:sz w:val="24"/>
          <w:szCs w:val="24"/>
        </w:rPr>
        <w:tab/>
      </w:r>
      <w:r w:rsidR="006D09BE">
        <w:rPr>
          <w:rFonts w:ascii="Times New Roman" w:hAnsi="Times New Roman" w:cs="Times New Roman"/>
          <w:sz w:val="24"/>
          <w:szCs w:val="24"/>
        </w:rPr>
        <w:t>123</w:t>
      </w:r>
      <w:r w:rsidR="00374242" w:rsidRPr="009B00B8">
        <w:rPr>
          <w:rFonts w:ascii="Times New Roman" w:hAnsi="Times New Roman" w:cs="Times New Roman"/>
          <w:sz w:val="24"/>
          <w:szCs w:val="24"/>
        </w:rPr>
        <w:tab/>
      </w:r>
    </w:p>
    <w:p w14:paraId="3B55EAD5" w14:textId="082A9882" w:rsidR="009B00B8" w:rsidRPr="00B06987" w:rsidRDefault="00CE00C3" w:rsidP="008F5C2F">
      <w:pPr>
        <w:spacing w:before="240" w:line="360" w:lineRule="auto"/>
        <w:rPr>
          <w:rFonts w:ascii="Times New Roman" w:hAnsi="Times New Roman" w:cs="Times New Roman"/>
        </w:rPr>
      </w:pPr>
      <w:r>
        <w:rPr>
          <w:rFonts w:ascii="Times New Roman" w:hAnsi="Times New Roman" w:cs="Times New Roman"/>
          <w:sz w:val="24"/>
          <w:szCs w:val="24"/>
        </w:rPr>
        <w:t>8</w:t>
      </w:r>
      <w:r w:rsidR="00374242" w:rsidRPr="009B00B8">
        <w:rPr>
          <w:rFonts w:ascii="Times New Roman" w:hAnsi="Times New Roman" w:cs="Times New Roman"/>
          <w:sz w:val="24"/>
          <w:szCs w:val="24"/>
        </w:rPr>
        <w:t xml:space="preserve"> figures, </w:t>
      </w:r>
      <w:r>
        <w:rPr>
          <w:rFonts w:ascii="Times New Roman" w:hAnsi="Times New Roman" w:cs="Times New Roman"/>
          <w:sz w:val="24"/>
          <w:szCs w:val="24"/>
        </w:rPr>
        <w:t>1</w:t>
      </w:r>
      <w:r w:rsidR="00374242" w:rsidRPr="009B00B8">
        <w:rPr>
          <w:rFonts w:ascii="Times New Roman" w:hAnsi="Times New Roman" w:cs="Times New Roman"/>
          <w:sz w:val="24"/>
          <w:szCs w:val="24"/>
        </w:rPr>
        <w:t xml:space="preserve"> tables, and supporting information.</w:t>
      </w:r>
      <w:r w:rsidR="009B00B8" w:rsidRPr="009B00B8">
        <w:rPr>
          <w:rFonts w:ascii="Times New Roman" w:hAnsi="Times New Roman" w:cs="Times New Roman"/>
          <w:b/>
          <w:sz w:val="28"/>
          <w:szCs w:val="28"/>
        </w:rPr>
        <w:br w:type="page"/>
      </w:r>
    </w:p>
    <w:p w14:paraId="268FED51" w14:textId="6A44EDA4" w:rsidR="00CF1EF8" w:rsidRPr="009B00B8" w:rsidRDefault="00DE74F4" w:rsidP="00CF1EF8">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Summary</w:t>
      </w:r>
    </w:p>
    <w:p w14:paraId="04F45571" w14:textId="24BA4FEB" w:rsidR="00DE74F4" w:rsidRPr="008B7782" w:rsidRDefault="004A01B1" w:rsidP="008B778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allocation of </w:t>
      </w:r>
      <w:ins w:id="10" w:author="John E. Drake" w:date="2018-11-15T17:07:00Z">
        <w:r w:rsidR="00D50D49">
          <w:rPr>
            <w:rFonts w:ascii="Times New Roman" w:hAnsi="Times New Roman" w:cs="Times New Roman"/>
            <w:sz w:val="24"/>
            <w:szCs w:val="24"/>
          </w:rPr>
          <w:t>carbon (</w:t>
        </w:r>
      </w:ins>
      <w:r>
        <w:rPr>
          <w:rFonts w:ascii="Times New Roman" w:hAnsi="Times New Roman" w:cs="Times New Roman"/>
          <w:sz w:val="24"/>
          <w:szCs w:val="24"/>
        </w:rPr>
        <w:t>C</w:t>
      </w:r>
      <w:ins w:id="11" w:author="John E. Drake" w:date="2018-11-15T17:07:00Z">
        <w:r w:rsidR="00D50D49">
          <w:rPr>
            <w:rFonts w:ascii="Times New Roman" w:hAnsi="Times New Roman" w:cs="Times New Roman"/>
            <w:sz w:val="24"/>
            <w:szCs w:val="24"/>
          </w:rPr>
          <w:t>)</w:t>
        </w:r>
      </w:ins>
      <w:r w:rsidR="00F341AE" w:rsidRPr="00555290">
        <w:rPr>
          <w:rFonts w:ascii="Times New Roman" w:hAnsi="Times New Roman" w:cs="Times New Roman"/>
          <w:sz w:val="24"/>
          <w:szCs w:val="24"/>
        </w:rPr>
        <w:t xml:space="preserve"> is</w:t>
      </w:r>
      <w:r w:rsidR="00DE74F4" w:rsidRPr="00555290">
        <w:rPr>
          <w:rFonts w:ascii="Times New Roman" w:hAnsi="Times New Roman" w:cs="Times New Roman"/>
          <w:sz w:val="24"/>
          <w:szCs w:val="24"/>
        </w:rPr>
        <w:t xml:space="preserve"> an important component of tree physiology that </w:t>
      </w:r>
      <w:r w:rsidR="00AC014C">
        <w:rPr>
          <w:rFonts w:ascii="Times New Roman" w:hAnsi="Times New Roman" w:cs="Times New Roman"/>
          <w:sz w:val="24"/>
          <w:szCs w:val="24"/>
        </w:rPr>
        <w:t>influences growth and</w:t>
      </w:r>
      <w:r w:rsidR="006C3737">
        <w:rPr>
          <w:rFonts w:ascii="Times New Roman" w:hAnsi="Times New Roman" w:cs="Times New Roman"/>
          <w:sz w:val="24"/>
          <w:szCs w:val="24"/>
        </w:rPr>
        <w:t xml:space="preserve"> ecosystem C storage. </w:t>
      </w:r>
      <w:r w:rsidR="008B7782" w:rsidRPr="008B7782">
        <w:rPr>
          <w:rFonts w:ascii="Times New Roman" w:hAnsi="Times New Roman" w:cs="Times New Roman"/>
          <w:sz w:val="24"/>
          <w:szCs w:val="24"/>
        </w:rPr>
        <w:t>Allocation is challenging to measure</w:t>
      </w:r>
      <w:ins w:id="12" w:author="John E. Drake" w:date="2018-11-17T10:38:00Z">
        <w:r w:rsidR="001054E3">
          <w:rPr>
            <w:rFonts w:ascii="Times New Roman" w:hAnsi="Times New Roman" w:cs="Times New Roman"/>
            <w:sz w:val="24"/>
            <w:szCs w:val="24"/>
          </w:rPr>
          <w:t>,</w:t>
        </w:r>
      </w:ins>
      <w:r w:rsidR="008B7782" w:rsidRPr="008B7782">
        <w:rPr>
          <w:rFonts w:ascii="Times New Roman" w:hAnsi="Times New Roman" w:cs="Times New Roman"/>
          <w:sz w:val="24"/>
          <w:szCs w:val="24"/>
        </w:rPr>
        <w:t xml:space="preserve"> and </w:t>
      </w:r>
      <w:commentRangeStart w:id="13"/>
      <w:del w:id="14" w:author="Peter Reich" w:date="2018-11-18T09:06:00Z">
        <w:r w:rsidR="008B7782" w:rsidRPr="008B7782" w:rsidDel="00FB0662">
          <w:rPr>
            <w:rFonts w:ascii="Times New Roman" w:hAnsi="Times New Roman" w:cs="Times New Roman"/>
            <w:sz w:val="24"/>
            <w:szCs w:val="24"/>
          </w:rPr>
          <w:delText>the influences</w:delText>
        </w:r>
      </w:del>
      <w:ins w:id="15" w:author="Peter Reich" w:date="2018-11-18T09:06:00Z">
        <w:r w:rsidR="00FB0662">
          <w:rPr>
            <w:rFonts w:ascii="Times New Roman" w:hAnsi="Times New Roman" w:cs="Times New Roman"/>
            <w:sz w:val="24"/>
            <w:szCs w:val="24"/>
          </w:rPr>
          <w:t xml:space="preserve">its </w:t>
        </w:r>
        <w:commentRangeEnd w:id="13"/>
        <w:r w:rsidR="00FB0662">
          <w:rPr>
            <w:rStyle w:val="CommentReference"/>
          </w:rPr>
          <w:commentReference w:id="13"/>
        </w:r>
        <w:r w:rsidR="00FB0662">
          <w:rPr>
            <w:rFonts w:ascii="Times New Roman" w:hAnsi="Times New Roman" w:cs="Times New Roman"/>
            <w:sz w:val="24"/>
            <w:szCs w:val="24"/>
          </w:rPr>
          <w:t>sensitivity to</w:t>
        </w:r>
      </w:ins>
      <w:r w:rsidR="008B7782" w:rsidRPr="008B7782">
        <w:rPr>
          <w:rFonts w:ascii="Times New Roman" w:hAnsi="Times New Roman" w:cs="Times New Roman"/>
          <w:sz w:val="24"/>
          <w:szCs w:val="24"/>
        </w:rPr>
        <w:t xml:space="preserve"> </w:t>
      </w:r>
      <w:del w:id="16" w:author="Peter Reich" w:date="2018-11-18T09:06:00Z">
        <w:r w:rsidR="008B7782" w:rsidRPr="008B7782" w:rsidDel="00FB0662">
          <w:rPr>
            <w:rFonts w:ascii="Times New Roman" w:hAnsi="Times New Roman" w:cs="Times New Roman"/>
            <w:sz w:val="24"/>
            <w:szCs w:val="24"/>
          </w:rPr>
          <w:delText xml:space="preserve">of </w:delText>
        </w:r>
      </w:del>
      <w:r w:rsidR="008B7782" w:rsidRPr="008B7782">
        <w:rPr>
          <w:rFonts w:ascii="Times New Roman" w:hAnsi="Times New Roman" w:cs="Times New Roman"/>
          <w:sz w:val="24"/>
          <w:szCs w:val="24"/>
        </w:rPr>
        <w:t xml:space="preserve">environmental changes such as warming and </w:t>
      </w:r>
      <w:del w:id="17" w:author="John E. Drake" w:date="2018-11-17T10:37:00Z">
        <w:r w:rsidR="008B7782" w:rsidRPr="008B7782" w:rsidDel="001054E3">
          <w:rPr>
            <w:rFonts w:ascii="Times New Roman" w:hAnsi="Times New Roman" w:cs="Times New Roman"/>
            <w:sz w:val="24"/>
            <w:szCs w:val="24"/>
          </w:rPr>
          <w:delText xml:space="preserve">drought </w:delText>
        </w:r>
      </w:del>
      <w:ins w:id="18" w:author="John E. Drake" w:date="2018-11-17T10:37:00Z">
        <w:r w:rsidR="001054E3">
          <w:rPr>
            <w:rFonts w:ascii="Times New Roman" w:hAnsi="Times New Roman" w:cs="Times New Roman"/>
            <w:sz w:val="24"/>
            <w:szCs w:val="24"/>
          </w:rPr>
          <w:t>altered water availability</w:t>
        </w:r>
        <w:r w:rsidR="001054E3" w:rsidRPr="008B7782">
          <w:rPr>
            <w:rFonts w:ascii="Times New Roman" w:hAnsi="Times New Roman" w:cs="Times New Roman"/>
            <w:sz w:val="24"/>
            <w:szCs w:val="24"/>
          </w:rPr>
          <w:t xml:space="preserve"> </w:t>
        </w:r>
      </w:ins>
      <w:del w:id="19" w:author="Peter Reich" w:date="2018-11-18T09:06:00Z">
        <w:r w:rsidR="008B7782" w:rsidRPr="008B7782" w:rsidDel="00FB0662">
          <w:rPr>
            <w:rFonts w:ascii="Times New Roman" w:hAnsi="Times New Roman" w:cs="Times New Roman"/>
            <w:sz w:val="24"/>
            <w:szCs w:val="24"/>
          </w:rPr>
          <w:delText xml:space="preserve">are </w:delText>
        </w:r>
      </w:del>
      <w:ins w:id="20" w:author="Peter Reich" w:date="2018-11-18T09:06:00Z">
        <w:r w:rsidR="00FB0662">
          <w:rPr>
            <w:rFonts w:ascii="Times New Roman" w:hAnsi="Times New Roman" w:cs="Times New Roman"/>
            <w:sz w:val="24"/>
            <w:szCs w:val="24"/>
          </w:rPr>
          <w:t>is</w:t>
        </w:r>
        <w:r w:rsidR="00FB0662" w:rsidRPr="008B7782">
          <w:rPr>
            <w:rFonts w:ascii="Times New Roman" w:hAnsi="Times New Roman" w:cs="Times New Roman"/>
            <w:sz w:val="24"/>
            <w:szCs w:val="24"/>
          </w:rPr>
          <w:t xml:space="preserve"> </w:t>
        </w:r>
      </w:ins>
      <w:r w:rsidR="008B7782" w:rsidRPr="008B7782">
        <w:rPr>
          <w:rFonts w:ascii="Times New Roman" w:hAnsi="Times New Roman" w:cs="Times New Roman"/>
          <w:sz w:val="24"/>
          <w:szCs w:val="24"/>
        </w:rPr>
        <w:t>uncertain</w:t>
      </w:r>
      <w:r w:rsidR="00B27532">
        <w:rPr>
          <w:rFonts w:ascii="Times New Roman" w:hAnsi="Times New Roman" w:cs="Times New Roman"/>
          <w:sz w:val="24"/>
          <w:szCs w:val="24"/>
        </w:rPr>
        <w:t>.</w:t>
      </w:r>
    </w:p>
    <w:p w14:paraId="7756A5FB" w14:textId="3F06D457" w:rsidR="00DE74F4" w:rsidRPr="00555290" w:rsidRDefault="00DE74F4" w:rsidP="00DE74F4">
      <w:pPr>
        <w:pStyle w:val="ListParagraph"/>
        <w:numPr>
          <w:ilvl w:val="0"/>
          <w:numId w:val="3"/>
        </w:numPr>
        <w:rPr>
          <w:rFonts w:ascii="Times New Roman" w:hAnsi="Times New Roman" w:cs="Times New Roman"/>
          <w:b/>
          <w:sz w:val="24"/>
          <w:szCs w:val="24"/>
        </w:rPr>
      </w:pPr>
      <w:r w:rsidRPr="00555290">
        <w:rPr>
          <w:rFonts w:ascii="Times New Roman" w:hAnsi="Times New Roman" w:cs="Times New Roman"/>
          <w:sz w:val="24"/>
          <w:szCs w:val="24"/>
        </w:rPr>
        <w:t>We exposed</w:t>
      </w:r>
      <w:ins w:id="21" w:author="John E. Drake" w:date="2018-11-15T13:18:00Z">
        <w:r w:rsidR="00D924EF">
          <w:rPr>
            <w:rFonts w:ascii="Times New Roman" w:hAnsi="Times New Roman" w:cs="Times New Roman"/>
            <w:sz w:val="24"/>
            <w:szCs w:val="24"/>
          </w:rPr>
          <w:t xml:space="preserve"> small</w:t>
        </w:r>
      </w:ins>
      <w:r w:rsidRPr="00555290">
        <w:rPr>
          <w:rFonts w:ascii="Times New Roman" w:hAnsi="Times New Roman" w:cs="Times New Roman"/>
          <w:sz w:val="24"/>
          <w:szCs w:val="24"/>
        </w:rPr>
        <w:t xml:space="preserve"> </w:t>
      </w:r>
      <w:r w:rsidRPr="00555290">
        <w:rPr>
          <w:rFonts w:ascii="Times New Roman" w:hAnsi="Times New Roman" w:cs="Times New Roman"/>
          <w:i/>
          <w:sz w:val="24"/>
          <w:szCs w:val="24"/>
        </w:rPr>
        <w:t xml:space="preserve">Eucalyptus </w:t>
      </w:r>
      <w:proofErr w:type="spellStart"/>
      <w:r w:rsidRPr="00555290">
        <w:rPr>
          <w:rFonts w:ascii="Times New Roman" w:hAnsi="Times New Roman" w:cs="Times New Roman"/>
          <w:i/>
          <w:sz w:val="24"/>
          <w:szCs w:val="24"/>
        </w:rPr>
        <w:t>tereticornis</w:t>
      </w:r>
      <w:proofErr w:type="spellEnd"/>
      <w:r w:rsidR="003F75E5">
        <w:rPr>
          <w:rFonts w:ascii="Times New Roman" w:hAnsi="Times New Roman" w:cs="Times New Roman"/>
          <w:sz w:val="24"/>
          <w:szCs w:val="24"/>
        </w:rPr>
        <w:t xml:space="preserve"> trees to a</w:t>
      </w:r>
      <w:r w:rsidRPr="00555290">
        <w:rPr>
          <w:rFonts w:ascii="Times New Roman" w:hAnsi="Times New Roman" w:cs="Times New Roman"/>
          <w:sz w:val="24"/>
          <w:szCs w:val="24"/>
        </w:rPr>
        <w:t xml:space="preserve"> factorial combination of +3°C warming and </w:t>
      </w:r>
      <w:del w:id="22" w:author="John E. Drake" w:date="2018-11-15T17:08:00Z">
        <w:r w:rsidRPr="00555290" w:rsidDel="00D50D49">
          <w:rPr>
            <w:rFonts w:ascii="Times New Roman" w:hAnsi="Times New Roman" w:cs="Times New Roman"/>
            <w:sz w:val="24"/>
            <w:szCs w:val="24"/>
          </w:rPr>
          <w:delText>an extreme</w:delText>
        </w:r>
      </w:del>
      <w:ins w:id="23" w:author="John E. Drake" w:date="2018-11-17T10:39:00Z">
        <w:r w:rsidR="001054E3">
          <w:rPr>
            <w:rFonts w:ascii="Times New Roman" w:hAnsi="Times New Roman" w:cs="Times New Roman"/>
            <w:sz w:val="24"/>
            <w:szCs w:val="24"/>
          </w:rPr>
          <w:t>elimination of summer precipitation</w:t>
        </w:r>
      </w:ins>
      <w:del w:id="24" w:author="John E. Drake" w:date="2018-11-17T10:39:00Z">
        <w:r w:rsidRPr="00555290" w:rsidDel="001054E3">
          <w:rPr>
            <w:rFonts w:ascii="Times New Roman" w:hAnsi="Times New Roman" w:cs="Times New Roman"/>
            <w:sz w:val="24"/>
            <w:szCs w:val="24"/>
          </w:rPr>
          <w:delText xml:space="preserve"> summer drought</w:delText>
        </w:r>
      </w:del>
      <w:r w:rsidRPr="00555290">
        <w:rPr>
          <w:rFonts w:ascii="Times New Roman" w:hAnsi="Times New Roman" w:cs="Times New Roman"/>
          <w:sz w:val="24"/>
          <w:szCs w:val="24"/>
        </w:rPr>
        <w:t xml:space="preserve"> in </w:t>
      </w:r>
      <w:r w:rsidR="00AC014C">
        <w:rPr>
          <w:rFonts w:ascii="Times New Roman" w:hAnsi="Times New Roman" w:cs="Times New Roman"/>
          <w:sz w:val="24"/>
          <w:szCs w:val="24"/>
        </w:rPr>
        <w:t xml:space="preserve">the </w:t>
      </w:r>
      <w:r w:rsidRPr="00555290">
        <w:rPr>
          <w:rFonts w:ascii="Times New Roman" w:hAnsi="Times New Roman" w:cs="Times New Roman"/>
          <w:sz w:val="24"/>
          <w:szCs w:val="24"/>
        </w:rPr>
        <w:t>field using whole-tree chambers. We calculated C allocation terms using detailed measurements of growth and continuous whole-crown CO</w:t>
      </w:r>
      <w:r w:rsidRPr="00555290">
        <w:rPr>
          <w:rFonts w:ascii="Times New Roman" w:hAnsi="Times New Roman" w:cs="Times New Roman"/>
          <w:sz w:val="24"/>
          <w:szCs w:val="24"/>
          <w:vertAlign w:val="subscript"/>
        </w:rPr>
        <w:t>2</w:t>
      </w:r>
      <w:r w:rsidRPr="00555290">
        <w:rPr>
          <w:rFonts w:ascii="Times New Roman" w:hAnsi="Times New Roman" w:cs="Times New Roman"/>
          <w:sz w:val="24"/>
          <w:szCs w:val="24"/>
        </w:rPr>
        <w:t xml:space="preserve"> and H</w:t>
      </w:r>
      <w:r w:rsidRPr="00555290">
        <w:rPr>
          <w:rFonts w:ascii="Times New Roman" w:hAnsi="Times New Roman" w:cs="Times New Roman"/>
          <w:sz w:val="24"/>
          <w:szCs w:val="24"/>
          <w:vertAlign w:val="subscript"/>
        </w:rPr>
        <w:t>2</w:t>
      </w:r>
      <w:r w:rsidRPr="00555290">
        <w:rPr>
          <w:rFonts w:ascii="Times New Roman" w:hAnsi="Times New Roman" w:cs="Times New Roman"/>
          <w:sz w:val="24"/>
          <w:szCs w:val="24"/>
        </w:rPr>
        <w:t>O exchange measurements.</w:t>
      </w:r>
    </w:p>
    <w:p w14:paraId="0B1B48BC" w14:textId="22832795" w:rsidR="00AC014C" w:rsidRDefault="00D924EF" w:rsidP="00DE74F4">
      <w:pPr>
        <w:pStyle w:val="ListParagraph"/>
        <w:numPr>
          <w:ilvl w:val="0"/>
          <w:numId w:val="3"/>
        </w:numPr>
        <w:rPr>
          <w:rFonts w:ascii="Times New Roman" w:hAnsi="Times New Roman" w:cs="Times New Roman"/>
          <w:b/>
          <w:sz w:val="24"/>
          <w:szCs w:val="24"/>
        </w:rPr>
      </w:pPr>
      <w:ins w:id="25" w:author="John E. Drake" w:date="2018-11-15T13:18:00Z">
        <w:r>
          <w:rPr>
            <w:rFonts w:ascii="Times New Roman" w:hAnsi="Times New Roman" w:cs="Times New Roman"/>
            <w:sz w:val="24"/>
            <w:szCs w:val="24"/>
          </w:rPr>
          <w:t xml:space="preserve">Trees grew from small saplings to nearly 9-m-height during this 15 month experiment. </w:t>
        </w:r>
      </w:ins>
      <w:r w:rsidR="00DE74F4" w:rsidRPr="00555290">
        <w:rPr>
          <w:rFonts w:ascii="Times New Roman" w:hAnsi="Times New Roman" w:cs="Times New Roman"/>
          <w:sz w:val="24"/>
          <w:szCs w:val="24"/>
        </w:rPr>
        <w:t>Warming accelerated growth and leaf area development, and increased the partitioning of Gross Primary Production (GPP) to aboveground respiration and growth, while decreas</w:t>
      </w:r>
      <w:r w:rsidR="006C3737">
        <w:rPr>
          <w:rFonts w:ascii="Times New Roman" w:hAnsi="Times New Roman" w:cs="Times New Roman"/>
          <w:sz w:val="24"/>
          <w:szCs w:val="24"/>
        </w:rPr>
        <w:t>ing</w:t>
      </w:r>
      <w:r w:rsidR="00DE74F4" w:rsidRPr="00555290">
        <w:rPr>
          <w:rFonts w:ascii="Times New Roman" w:hAnsi="Times New Roman" w:cs="Times New Roman"/>
          <w:sz w:val="24"/>
          <w:szCs w:val="24"/>
        </w:rPr>
        <w:t xml:space="preserve"> partitioning belowground. </w:t>
      </w:r>
      <w:del w:id="26" w:author="John E. Drake" w:date="2018-11-17T10:38:00Z">
        <w:r w:rsidR="00AC014C" w:rsidDel="001054E3">
          <w:rPr>
            <w:rFonts w:ascii="Times New Roman" w:hAnsi="Times New Roman" w:cs="Times New Roman"/>
            <w:sz w:val="24"/>
            <w:szCs w:val="24"/>
          </w:rPr>
          <w:delText>The summer drought</w:delText>
        </w:r>
      </w:del>
      <w:ins w:id="27" w:author="John E. Drake" w:date="2018-11-17T10:38:00Z">
        <w:r w:rsidR="001054E3">
          <w:rPr>
            <w:rFonts w:ascii="Times New Roman" w:hAnsi="Times New Roman" w:cs="Times New Roman"/>
            <w:sz w:val="24"/>
            <w:szCs w:val="24"/>
          </w:rPr>
          <w:t>Eliminating summer precipitation</w:t>
        </w:r>
      </w:ins>
      <w:r w:rsidR="00AC014C">
        <w:rPr>
          <w:rFonts w:ascii="Times New Roman" w:hAnsi="Times New Roman" w:cs="Times New Roman"/>
          <w:sz w:val="24"/>
          <w:szCs w:val="24"/>
        </w:rPr>
        <w:t xml:space="preserve"> reduced C gain and growth, but did not impact GPP</w:t>
      </w:r>
      <w:r w:rsidR="006C3737">
        <w:rPr>
          <w:rFonts w:ascii="Times New Roman" w:hAnsi="Times New Roman" w:cs="Times New Roman"/>
          <w:sz w:val="24"/>
          <w:szCs w:val="24"/>
        </w:rPr>
        <w:t xml:space="preserve"> partitioning</w:t>
      </w:r>
      <w:r w:rsidR="00AC014C">
        <w:rPr>
          <w:rFonts w:ascii="Times New Roman" w:hAnsi="Times New Roman" w:cs="Times New Roman"/>
          <w:sz w:val="24"/>
          <w:szCs w:val="24"/>
        </w:rPr>
        <w:t xml:space="preserve">. </w:t>
      </w:r>
      <w:r w:rsidR="00DE74F4" w:rsidRPr="00555290">
        <w:rPr>
          <w:rFonts w:ascii="Times New Roman" w:hAnsi="Times New Roman" w:cs="Times New Roman"/>
          <w:sz w:val="24"/>
          <w:szCs w:val="24"/>
        </w:rPr>
        <w:t>T</w:t>
      </w:r>
      <w:r w:rsidR="00AC014C">
        <w:rPr>
          <w:rFonts w:ascii="Times New Roman" w:hAnsi="Times New Roman" w:cs="Times New Roman"/>
          <w:sz w:val="24"/>
          <w:szCs w:val="24"/>
        </w:rPr>
        <w:t>rees utilized deep soil water and</w:t>
      </w:r>
      <w:r w:rsidR="00DE74F4" w:rsidRPr="00555290">
        <w:rPr>
          <w:rFonts w:ascii="Times New Roman" w:hAnsi="Times New Roman" w:cs="Times New Roman"/>
          <w:sz w:val="24"/>
          <w:szCs w:val="24"/>
        </w:rPr>
        <w:t xml:space="preserve"> avoid</w:t>
      </w:r>
      <w:r w:rsidR="00AC014C">
        <w:rPr>
          <w:rFonts w:ascii="Times New Roman" w:hAnsi="Times New Roman" w:cs="Times New Roman"/>
          <w:sz w:val="24"/>
          <w:szCs w:val="24"/>
        </w:rPr>
        <w:t>ed strongly negative water potentials</w:t>
      </w:r>
      <w:del w:id="28" w:author="John E. Drake" w:date="2018-11-17T10:38:00Z">
        <w:r w:rsidR="00AC014C" w:rsidDel="001054E3">
          <w:rPr>
            <w:rFonts w:ascii="Times New Roman" w:hAnsi="Times New Roman" w:cs="Times New Roman"/>
            <w:sz w:val="24"/>
            <w:szCs w:val="24"/>
          </w:rPr>
          <w:delText xml:space="preserve"> </w:delText>
        </w:r>
        <w:r w:rsidR="00DE74F4" w:rsidRPr="00555290" w:rsidDel="001054E3">
          <w:rPr>
            <w:rFonts w:ascii="Times New Roman" w:hAnsi="Times New Roman" w:cs="Times New Roman"/>
            <w:sz w:val="24"/>
            <w:szCs w:val="24"/>
          </w:rPr>
          <w:delText>during the drought</w:delText>
        </w:r>
      </w:del>
      <w:r w:rsidR="00AC014C">
        <w:rPr>
          <w:rFonts w:ascii="Times New Roman" w:hAnsi="Times New Roman" w:cs="Times New Roman"/>
          <w:sz w:val="24"/>
          <w:szCs w:val="24"/>
        </w:rPr>
        <w:t>.</w:t>
      </w:r>
      <w:r w:rsidR="00DE74F4" w:rsidRPr="00555290">
        <w:rPr>
          <w:rFonts w:ascii="Times New Roman" w:hAnsi="Times New Roman" w:cs="Times New Roman"/>
          <w:b/>
          <w:sz w:val="24"/>
          <w:szCs w:val="24"/>
        </w:rPr>
        <w:t xml:space="preserve"> </w:t>
      </w:r>
    </w:p>
    <w:p w14:paraId="08DA6E6A" w14:textId="32274336" w:rsidR="00DE74F4" w:rsidRPr="00555290" w:rsidRDefault="00555290" w:rsidP="00DE74F4">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Warming increased growth respiration, but m</w:t>
      </w:r>
      <w:r w:rsidRPr="00555290">
        <w:rPr>
          <w:rFonts w:ascii="Times New Roman" w:hAnsi="Times New Roman" w:cs="Times New Roman"/>
          <w:sz w:val="24"/>
          <w:szCs w:val="24"/>
        </w:rPr>
        <w:t xml:space="preserve">aintenance respiration acclimated </w:t>
      </w:r>
      <w:proofErr w:type="spellStart"/>
      <w:r w:rsidRPr="00555290">
        <w:rPr>
          <w:rFonts w:ascii="Times New Roman" w:hAnsi="Times New Roman" w:cs="Times New Roman"/>
          <w:sz w:val="24"/>
          <w:szCs w:val="24"/>
        </w:rPr>
        <w:t>homeostatically</w:t>
      </w:r>
      <w:proofErr w:type="spellEnd"/>
      <w:r>
        <w:rPr>
          <w:rFonts w:ascii="Times New Roman" w:hAnsi="Times New Roman" w:cs="Times New Roman"/>
          <w:sz w:val="24"/>
          <w:szCs w:val="24"/>
        </w:rPr>
        <w:t>.</w:t>
      </w:r>
      <w:r w:rsidRPr="00555290">
        <w:rPr>
          <w:rFonts w:ascii="Times New Roman" w:hAnsi="Times New Roman" w:cs="Times New Roman"/>
          <w:sz w:val="24"/>
          <w:szCs w:val="24"/>
        </w:rPr>
        <w:t xml:space="preserve"> </w:t>
      </w:r>
      <w:r w:rsidR="006C3737">
        <w:rPr>
          <w:rFonts w:ascii="Times New Roman" w:hAnsi="Times New Roman" w:cs="Times New Roman"/>
          <w:sz w:val="24"/>
          <w:szCs w:val="24"/>
        </w:rPr>
        <w:t>T</w:t>
      </w:r>
      <w:r w:rsidR="00AC014C">
        <w:rPr>
          <w:rFonts w:ascii="Times New Roman" w:hAnsi="Times New Roman" w:cs="Times New Roman"/>
          <w:sz w:val="24"/>
          <w:szCs w:val="24"/>
        </w:rPr>
        <w:t>he increasing growth rates of trees in the warmed treatment resulted in higher rates of respiration, even with complete acclimation of maintenance respiration.</w:t>
      </w:r>
    </w:p>
    <w:p w14:paraId="5283AA53" w14:textId="1E17B61F" w:rsidR="00CF1EF8" w:rsidRPr="00DE74F4" w:rsidRDefault="00555290" w:rsidP="00DE74F4">
      <w:pPr>
        <w:pStyle w:val="ListParagraph"/>
        <w:numPr>
          <w:ilvl w:val="0"/>
          <w:numId w:val="3"/>
        </w:numPr>
        <w:rPr>
          <w:rFonts w:ascii="Times New Roman" w:hAnsi="Times New Roman" w:cs="Times New Roman"/>
          <w:b/>
          <w:sz w:val="28"/>
          <w:szCs w:val="28"/>
        </w:rPr>
      </w:pPr>
      <w:r>
        <w:rPr>
          <w:rFonts w:ascii="Times New Roman" w:hAnsi="Times New Roman" w:cs="Times New Roman"/>
          <w:sz w:val="24"/>
          <w:szCs w:val="24"/>
        </w:rPr>
        <w:t>Warming-induced stimulation</w:t>
      </w:r>
      <w:r w:rsidR="003A3A23">
        <w:rPr>
          <w:rFonts w:ascii="Times New Roman" w:hAnsi="Times New Roman" w:cs="Times New Roman"/>
          <w:sz w:val="24"/>
          <w:szCs w:val="24"/>
        </w:rPr>
        <w:t>s of tree growth</w:t>
      </w:r>
      <w:r>
        <w:rPr>
          <w:rFonts w:ascii="Times New Roman" w:hAnsi="Times New Roman" w:cs="Times New Roman"/>
          <w:sz w:val="24"/>
          <w:szCs w:val="24"/>
        </w:rPr>
        <w:t xml:space="preserve"> likely involve increased C allocation aboveground, particularly to leaf area development</w:t>
      </w:r>
      <w:r w:rsidR="00360BAF">
        <w:rPr>
          <w:rFonts w:ascii="Times New Roman" w:hAnsi="Times New Roman" w:cs="Times New Roman"/>
          <w:sz w:val="24"/>
          <w:szCs w:val="24"/>
        </w:rPr>
        <w:t>, while reduced water availability may not stimulate allocation to roots.</w:t>
      </w:r>
      <w:r w:rsidR="00CF1EF8" w:rsidRPr="00DE74F4">
        <w:rPr>
          <w:rFonts w:ascii="Times New Roman" w:hAnsi="Times New Roman" w:cs="Times New Roman"/>
          <w:b/>
          <w:sz w:val="28"/>
          <w:szCs w:val="28"/>
        </w:rPr>
        <w:br w:type="page"/>
      </w:r>
    </w:p>
    <w:p w14:paraId="3A70FB3B" w14:textId="0382F87E" w:rsidR="00563E99" w:rsidRPr="009B00B8" w:rsidRDefault="00374242">
      <w:pPr>
        <w:spacing w:line="360" w:lineRule="auto"/>
        <w:rPr>
          <w:rFonts w:ascii="Times New Roman" w:hAnsi="Times New Roman" w:cs="Times New Roman"/>
          <w:b/>
          <w:sz w:val="28"/>
          <w:szCs w:val="28"/>
        </w:rPr>
      </w:pPr>
      <w:r w:rsidRPr="009B00B8">
        <w:rPr>
          <w:rFonts w:ascii="Times New Roman" w:hAnsi="Times New Roman" w:cs="Times New Roman"/>
          <w:b/>
          <w:sz w:val="28"/>
          <w:szCs w:val="28"/>
        </w:rPr>
        <w:lastRenderedPageBreak/>
        <w:t>Introduction</w:t>
      </w:r>
    </w:p>
    <w:p w14:paraId="1B62E479" w14:textId="78FD72CA" w:rsidR="00563E99" w:rsidRPr="009B00B8" w:rsidRDefault="00374242" w:rsidP="00B06987">
      <w:pPr>
        <w:spacing w:before="240" w:line="360" w:lineRule="auto"/>
        <w:rPr>
          <w:rFonts w:ascii="Times New Roman" w:hAnsi="Times New Roman" w:cs="Times New Roman"/>
        </w:rPr>
      </w:pPr>
      <w:r w:rsidRPr="009B00B8">
        <w:rPr>
          <w:rFonts w:ascii="Times New Roman" w:hAnsi="Times New Roman" w:cs="Times New Roman"/>
        </w:rPr>
        <w:t xml:space="preserve">The </w:t>
      </w:r>
      <w:ins w:id="29" w:author="John E. Drake" w:date="2018-11-15T17:09:00Z">
        <w:r w:rsidR="00D50D49">
          <w:rPr>
            <w:rFonts w:ascii="Times New Roman" w:hAnsi="Times New Roman" w:cs="Times New Roman"/>
          </w:rPr>
          <w:t>carbon (</w:t>
        </w:r>
      </w:ins>
      <w:r w:rsidRPr="009B00B8">
        <w:rPr>
          <w:rFonts w:ascii="Times New Roman" w:hAnsi="Times New Roman" w:cs="Times New Roman"/>
        </w:rPr>
        <w:t>C</w:t>
      </w:r>
      <w:ins w:id="30" w:author="John E. Drake" w:date="2018-11-15T17:09:00Z">
        <w:r w:rsidR="00D50D49">
          <w:rPr>
            <w:rFonts w:ascii="Times New Roman" w:hAnsi="Times New Roman" w:cs="Times New Roman"/>
          </w:rPr>
          <w:t>)</w:t>
        </w:r>
      </w:ins>
      <w:r w:rsidRPr="009B00B8">
        <w:rPr>
          <w:rFonts w:ascii="Times New Roman" w:hAnsi="Times New Roman" w:cs="Times New Roman"/>
        </w:rPr>
        <w:t xml:space="preserve"> economy of trees and forests depends not only on the amount of C fixed via photosynthesis, but how that fixed C is used. </w:t>
      </w:r>
      <w:r w:rsidR="00E16B34">
        <w:rPr>
          <w:rFonts w:ascii="Times New Roman" w:hAnsi="Times New Roman" w:cs="Times New Roman"/>
        </w:rPr>
        <w:t>E</w:t>
      </w:r>
      <w:r w:rsidRPr="009B00B8">
        <w:rPr>
          <w:rFonts w:ascii="Times New Roman" w:hAnsi="Times New Roman" w:cs="Times New Roman"/>
        </w:rPr>
        <w:t>cosystem C storage is affected by the alloca</w:t>
      </w:r>
      <w:r w:rsidR="00C557CE">
        <w:rPr>
          <w:rFonts w:ascii="Times New Roman" w:hAnsi="Times New Roman" w:cs="Times New Roman"/>
        </w:rPr>
        <w:t>tion of C to long-lived C pools</w:t>
      </w:r>
      <w:r w:rsidRPr="009B00B8">
        <w:rPr>
          <w:rFonts w:ascii="Times New Roman" w:hAnsi="Times New Roman" w:cs="Times New Roman"/>
        </w:rPr>
        <w:t xml:space="preserve"> such as wood relative to C allocation to po</w:t>
      </w:r>
      <w:r w:rsidR="00C557CE">
        <w:rPr>
          <w:rFonts w:ascii="Times New Roman" w:hAnsi="Times New Roman" w:cs="Times New Roman"/>
        </w:rPr>
        <w:t xml:space="preserve">ols with higher turnover rates </w:t>
      </w:r>
      <w:r w:rsidRPr="009B00B8">
        <w:rPr>
          <w:rFonts w:ascii="Times New Roman" w:hAnsi="Times New Roman" w:cs="Times New Roman"/>
        </w:rPr>
        <w:t xml:space="preserve">such </w:t>
      </w:r>
      <w:r w:rsidR="00C557CE">
        <w:rPr>
          <w:rFonts w:ascii="Times New Roman" w:hAnsi="Times New Roman" w:cs="Times New Roman"/>
        </w:rPr>
        <w:t>as</w:t>
      </w:r>
      <w:r w:rsidR="009B00B8">
        <w:rPr>
          <w:rFonts w:ascii="Times New Roman" w:hAnsi="Times New Roman" w:cs="Times New Roman"/>
        </w:rPr>
        <w:t xml:space="preserve"> fine roots </w:t>
      </w:r>
      <w:r w:rsidR="009B00B8">
        <w:rPr>
          <w:rFonts w:ascii="Times New Roman" w:hAnsi="Times New Roman" w:cs="Times New Roman"/>
        </w:rPr>
        <w:fldChar w:fldCharType="begin"/>
      </w:r>
      <w:r w:rsidR="009B00B8">
        <w:rPr>
          <w:rFonts w:ascii="Times New Roman" w:hAnsi="Times New Roman" w:cs="Times New Roman"/>
        </w:rPr>
        <w:instrText xml:space="preserve"> ADDIN ZOTERO_ITEM CSL_CITATION {"citationID":"a10bvkefnp5","properties":{"formattedCitation":"{\\rtf (DeLucia {\\i{}et al.}, 2005)}","plainCitation":"(DeLucia et al., 2005)"},"citationItems":[{"id":398,"uris":["http://zotero.org/users/4234815/items/9GW8Z75T"],"uri":["http://zotero.org/users/4234815/items/9GW8Z75T"],"itemData":{"id":398,"type":"article-journal","title":"Contrasting responses of forest ecosystems to rising atmospheric CO2: Implications for the global C cycle","container-title":"Global Biogeochemical Cycles","page":"GB3006","volume":"19","issue":"3","source":"Wiley Online Library","abstract":"In two parallel but independent experiments, Free Air CO2 Enrichment (FACE) technology was used to expose plots within contrasting evergreen loblolly pine (Pinus taeda L.) and deciduous sweetgum (Liquidambar styraciflua L.) forests to the level of CO2 anticipated in 2050. Net primary production (NPP) and net ecosystem production (NEP) increased in both forests. In the year 2000, after exposing pine and sweetgum to elevated CO2 for approximately 5 and 3 years, a complete budget calculation revealed increases in net ecosystem production (NEP) of 41% and 44% in the pine forest and sweetgum forest, respectively, representing the storage of an additional 174 gC m−2 and 128 gC m−2 in these forests. The stimulation of NPP without corresponding increases in leaf area index or light absorption in either forest resulted in 23–27% stimulation in radiation-use efficiency, defined as NPP per unit absorbed photosynthetically active radiation. Greater plant respiration contributed to lower NPP in the loblolly pine forest than in the sweetgum forest, and these forests responded differently to CO2 enrichment. Where the pine forest added C primarily to long-lived woody tissues, exposure to elevated CO2 caused a large increase in the production of labile fine roots in the sweetgum forest. Greater allocation to more labile tissues may cause more rapid cycling of C back to the atmosphere in the sweetgum forest compared to the pine forest. Imbalances in the N cycle may reduce the response of these forests to experimental exposure to elevated CO2 in the future, but even at the current stimulation observed for these forests, the effect of changes in land use on C sequestration are likely to be larger than the effect of CO2-induced growth stimulation.","DOI":"10.1029/2004GB002346","ISSN":"1944-9224","shortTitle":"Contrasting responses of forest ecosystems to rising atmospheric CO2","journalAbbreviation":"Global Biogeochem. Cycles","language":"en","author":[{"family":"DeLucia","given":"E. H."},{"family":"Moore","given":"D. J."},{"family":"Norby","given":"R. J."}],"issued":{"date-parts":[["2005",9,1]]}}}],"schema":"https://github.com/citation-style-language/schema/raw/master/csl-citation.json"} </w:instrText>
      </w:r>
      <w:r w:rsidR="009B00B8">
        <w:rPr>
          <w:rFonts w:ascii="Times New Roman" w:hAnsi="Times New Roman" w:cs="Times New Roman"/>
        </w:rPr>
        <w:fldChar w:fldCharType="separate"/>
      </w:r>
      <w:r w:rsidR="009B00B8" w:rsidRPr="009B00B8">
        <w:rPr>
          <w:rFonts w:ascii="Times New Roman" w:hAnsi="Times New Roman" w:cs="Times New Roman"/>
          <w:szCs w:val="24"/>
        </w:rPr>
        <w:t xml:space="preserve">(DeLucia </w:t>
      </w:r>
      <w:r w:rsidR="009B00B8" w:rsidRPr="009B00B8">
        <w:rPr>
          <w:rFonts w:ascii="Times New Roman" w:hAnsi="Times New Roman" w:cs="Times New Roman"/>
          <w:i/>
          <w:iCs/>
          <w:szCs w:val="24"/>
        </w:rPr>
        <w:t>et al.</w:t>
      </w:r>
      <w:r w:rsidR="009B00B8" w:rsidRPr="009B00B8">
        <w:rPr>
          <w:rFonts w:ascii="Times New Roman" w:hAnsi="Times New Roman" w:cs="Times New Roman"/>
          <w:szCs w:val="24"/>
        </w:rPr>
        <w:t>, 2005)</w:t>
      </w:r>
      <w:r w:rsidR="009B00B8">
        <w:rPr>
          <w:rFonts w:ascii="Times New Roman" w:hAnsi="Times New Roman" w:cs="Times New Roman"/>
        </w:rPr>
        <w:fldChar w:fldCharType="end"/>
      </w:r>
      <w:r w:rsidRPr="009B00B8">
        <w:rPr>
          <w:rFonts w:ascii="Times New Roman" w:hAnsi="Times New Roman" w:cs="Times New Roman"/>
        </w:rPr>
        <w:t>.</w:t>
      </w:r>
      <w:r w:rsidR="00E54300">
        <w:rPr>
          <w:rFonts w:ascii="Times New Roman" w:hAnsi="Times New Roman" w:cs="Times New Roman"/>
        </w:rPr>
        <w:t xml:space="preserve"> </w:t>
      </w:r>
      <w:r w:rsidR="00C557CE">
        <w:rPr>
          <w:rFonts w:ascii="Times New Roman" w:hAnsi="Times New Roman" w:cs="Times New Roman"/>
        </w:rPr>
        <w:t>C allocation</w:t>
      </w:r>
      <w:r w:rsidRPr="009B00B8">
        <w:rPr>
          <w:rFonts w:ascii="Times New Roman" w:hAnsi="Times New Roman" w:cs="Times New Roman"/>
        </w:rPr>
        <w:t xml:space="preserve"> also affects the acquisition of light, nutrients, and water, which influences ecosystem C cycling </w:t>
      </w:r>
      <w:ins w:id="31" w:author="John E. Drake" w:date="2018-11-16T15:05:00Z">
        <w:r w:rsidR="0008045F">
          <w:rPr>
            <w:rFonts w:ascii="Times New Roman" w:hAnsi="Times New Roman" w:cs="Times New Roman"/>
          </w:rPr>
          <w:t xml:space="preserve">and tree survival </w:t>
        </w:r>
      </w:ins>
      <w:r w:rsidR="00E54300">
        <w:rPr>
          <w:rFonts w:ascii="Times New Roman" w:hAnsi="Times New Roman" w:cs="Times New Roman"/>
        </w:rPr>
        <w:fldChar w:fldCharType="begin"/>
      </w:r>
      <w:r w:rsidR="0008045F">
        <w:rPr>
          <w:rFonts w:ascii="Times New Roman" w:hAnsi="Times New Roman" w:cs="Times New Roman"/>
        </w:rPr>
        <w:instrText xml:space="preserve"> ADDIN ZOTERO_ITEM CSL_CITATION {"citationID":"pQkW1qAs","properties":{"formattedCitation":"{\\rtf (Litton {\\i{}et al.}, 2007; Epron {\\i{}et al.}, 2012; Franklin {\\i{}et al.}, 2012; De Kauwe {\\i{}et al.}, 2014; Trugman {\\i{}et al.}, 2018)}","plainCitation":"(Litton et al., 2007; Epron et al., 2012; Franklin et al., 2012; De Kauwe et al., 2014; Trugman et al., 2018)"},"citationItems":[{"id":401,"uris":["http://zotero.org/users/4234815/items/3BEH2TWW"],"uri":["http://zotero.org/users/4234815/items/3BEH2TWW"],"itemData":{"id":401,"type":"article-journal","title":"Carbon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G."}],"issued":{"date-parts":[["2007",10,1]]}}},{"id":407,"uris":["http://zotero.org/users/4234815/items/QPGDTZ5W"],"uri":["http://zotero.org/users/4234815/items/QPGDTZ5W"],"itemData":{"id":407,"type":"article-journal","title":"Pulse-labelling trees to study carbon allocation dynamics: a review of methods, current knowledge and future prospects","container-title":"Tree Physiology","page":"776-798","volume":"32","issue":"6","source":"academic.oup.com","abstract":"Pulse-labelling of trees with stable or radioactive carbon (C) isotopes offers the unique opportunity to trace the fate of labelled CO2 into the tree and its release to the soil and the atmosphere. Thus, pulse-labelling enables the quantification of C partitioning in forests and the assessment of the role of partitioning in tree growth, resource acquisition and C sequestration. However, this is associated with challenges as regards the choice of a tracer, the methods of tracing labelled C in tree and soil compartments and the quantitative analysis of C dynamics. Based on data from 47 studies, the rate of transfer differs between broadleaved and coniferous species and decreases as temperature and soil water content decrease. Labelled C is rapidly transferred belowground—within a few days or less—and this transfer is slowed down by drought. Half-lives of labelled C in phloem sap (transfer pool) and in mature leaves (source organs) are short, while those of sink organs (growing tissues, seasonal storage) are longer. 13C measurements in respiratory efflux at high temporal resolution provide the best estimate of the mean residence times of C in respiratory substrate pools, and the best basis for compartmental modelling. Seasonal C dynamics and allocation patterns indicate that sink strength variations are important drivers for C fluxes. We propose a conceptual model for temperate and boreal trees, which considers the use of recently assimilated C versus stored C. We recommend best practices for designing and analysing pulse-labelling experiments, and identify several topics which we consider of prime importance for future research on C allocation in trees: (i) whole-tree C source–sink relations, (ii) C allocation to secondary metabolism, (iii) responses to environmental change, (iv) effects of seasonality versus phenology in and across biomes, and (v) carbon–nitrogen interactions. Substantial progress is expected from emerging technologies, but the largest challenge remains to carry out in situ whole-tree labelling experiments on mature trees to improve our understanding of the environmental and physiological controls on C allocation.","DOI":"10.1093/treephys/tps057","ISSN":"0829-318X","shortTitle":"Pulse-labelling trees to study carbon allocation dynamics","journalAbbreviation":"Tree Physiol","author":[{"family":"Epron","given":"Daniel"},{"family":"Bahn","given":"Michael"},{"family":"Derrien","given":"Delphine"},{"family":"Lattanzi","given":"Fernando Alfredo"},{"family":"Pumpanen","given":"Jukka"},{"family":"Gessler","given":"Arthur"},{"family":"Högberg","given":"Peter"},{"family":"Maillard","given":"Pascale"},{"family":"Dannoura","given":"Masako"},{"family":"Gérant","given":"Dominique"},{"family":"Buchmann","given":"Nina"}],"issued":{"date-parts":[["2012",6,1]]}}},{"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J."}],"issued":{"date-parts":[["2014",8,1]]}}},{"id":2136,"uris":["http://zotero.org/users/4234815/items/UXMIEU29"],"uri":["http://zotero.org/users/4234815/items/UXMIEU29"],"itemData":{"id":2136,"type":"article-journal","title":"Tree carbon allocation explains forest drought-kill and recovery patterns","container-title":"Ecology Letters","page":"1552-1560","volume":"21","issue":"10","source":"Wiley Online Library","abstract":"The mechanisms governing tree drought mortality and recovery remain a subject of inquiry and active debate given their role in the terrestrial carbon cycle and their concomitant impact on climate change. Counter-intuitively, many trees do not die during the drought itself. Indeed, observations globally have documented that trees often grow for several years after drought before mortality. A combination of meta-analysis and tree physiological models demonstrate that optimal carbon allocation after drought explains observed patterns of delayed tree mortality and provides a predictive recovery framework. Specifically, post-drought, trees attempt to repair water transport tissue and achieve positive carbon balance through regrowing drought-damaged xylem. Furthermore, the number of years of xylem regrowth required to recover function increases with tree size, explaining why drought mortality increases with size. These results indicate that tree resilience to drought-kill may increase in the future, provided that CO2 fertilisation facilitates more rapid xylem regrowth.","DOI":"10.1111/ele.13136","ISSN":"1461-0248","language":"en","author":[{"family":"Trugman","given":"A. T."},{"family":"Detto","given":"M."},{"family":"Bartlett","given":"M. K."},{"family":"Medvigy","given":"D."},{"family":"Anderegg","given":"W. R. L."},{"family":"Schwalm","given":"C."},{"family":"Schaffer","given":"B."},{"family":"Pacala","given":"S. W."}],"issued":{"date-parts":[["2018",10,1]]}}}],"schema":"https://github.com/citation-style-language/schema/raw/master/csl-citation.json"} </w:instrText>
      </w:r>
      <w:r w:rsidR="00E54300">
        <w:rPr>
          <w:rFonts w:ascii="Times New Roman" w:hAnsi="Times New Roman" w:cs="Times New Roman"/>
        </w:rPr>
        <w:fldChar w:fldCharType="separate"/>
      </w:r>
      <w:r w:rsidR="0008045F" w:rsidRPr="0008045F">
        <w:rPr>
          <w:rFonts w:ascii="Times New Roman" w:hAnsi="Times New Roman" w:cs="Times New Roman"/>
          <w:szCs w:val="24"/>
        </w:rPr>
        <w:t xml:space="preserve">(Litton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xml:space="preserve">, 2007; Epron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xml:space="preserve">, 2012; Franklin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xml:space="preserve">, 2012; De Kauwe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xml:space="preserve">, 2014; Trugman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2018)</w:t>
      </w:r>
      <w:r w:rsidR="00E54300">
        <w:rPr>
          <w:rFonts w:ascii="Times New Roman" w:hAnsi="Times New Roman" w:cs="Times New Roman"/>
        </w:rPr>
        <w:fldChar w:fldCharType="end"/>
      </w:r>
      <w:r w:rsidRPr="009B00B8">
        <w:rPr>
          <w:rFonts w:ascii="Times New Roman" w:hAnsi="Times New Roman" w:cs="Times New Roman"/>
        </w:rPr>
        <w:t xml:space="preserve">. The allocation of C belowground </w:t>
      </w:r>
      <w:r w:rsidR="007E244A">
        <w:rPr>
          <w:rFonts w:ascii="Times New Roman" w:hAnsi="Times New Roman" w:cs="Times New Roman"/>
        </w:rPr>
        <w:t>affects</w:t>
      </w:r>
      <w:r w:rsidRPr="009B00B8">
        <w:rPr>
          <w:rFonts w:ascii="Times New Roman" w:hAnsi="Times New Roman" w:cs="Times New Roman"/>
        </w:rPr>
        <w:t xml:space="preserve"> soil C and nutrient cycling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{"citationID":"a13r3q43spj","properties":{"formattedCitation":"{\\rtf (H\\uc0\\u246{}gberg {\\i{}et al.}, 2001; Epron {\\i{}et al.}, 2012)}","plainCitation":"(Högberg et al., 2001; Epron et al., 2012)"},"citationItems":[{"id":412,"uris":["http://zotero.org/users/4234815/items/R9YVNEMJ"],"uri":["http://zotero.org/users/4234815/items/R9YVNEMJ"],"itemData":{"id":412,"type":"article-journal","title":"Large-scale forest girdling shows that current photosynthesis drives soil respiration","container-title":"Nature","page":"789-792","volume":"411","issue":"6839","source":"PubMed","abstract":"The respiratory activities of plant roots, of their mycorrhizal fungi and of the free-living microbial heterotrophs (decomposers) in soils are significant components of the global carbon balance, but their relative contributions remain uncertain. To separate mycorrhizal root respiration from heterotrophic respiration in aboreal pine forest, we conducted a large-scale tree-girdling experiment, comprising 9 plots each containing about 120 trees. Tree-girdling involves stripping the stem bark to the depth of the current xylem at breast height terminating the supply of current photosynthates to roots and their mycorrhizal fungi without physically disturbing the delicate root-microbe-soil system. Here we report that girdling reduced soil respiration within 1-2 months by about 54% relative to respiration on ungirdled control plots, and that decreases of up to 37% were detected within 5 days. These values clearly show that the flux of current assimilates to roots is a key driver of soil respiration; they are conservative estimates of root respiration, however, because girdling increased the use of starch reserves in the roots. Our results indicate that models of soil respiration should incorporate measures of photosynthesis and of seasonal patterns of photosynthate allocation to roots.","DOI":"10.1038/35081058","ISSN":"0028-0836","note":"PMID: 11459055","journalAbbreviation":"Nature","language":"eng","author":[{"family":"Högberg","given":"P."},{"family":"Nordgren","given":"A."},{"family":"Buchmann","given":"N."},{"family":"Taylor","given":"A. F."},{"family":"Ekblad","given":"A."},{"family":"Högberg","given":"M. N."},{"family":"Nyberg","given":"G."},{"family":"Ottosson-Löfvenius","given":"M."},{"family":"Read","given":"D. J."}],"issued":{"date-parts":[["2001",6,14]]}}},{"id":407,"uris":["http://zotero.org/users/4234815/items/QPGDTZ5W"],"uri":["http://zotero.org/users/4234815/items/QPGDTZ5W"],"itemData":{"id":407,"type":"article-journal","title":"Pulse-labelling trees to study carbon allocation dynamics: a review of methods, current knowledge and future prospects","container-title":"Tree Physiology","page":"776-798","volume":"32","issue":"6","source":"academic.oup.com","abstract":"Pulse-labelling of trees with stable or radioactive carbon (C) isotopes offers the unique opportunity to trace the fate of labelled CO2 into the tree and its release to the soil and the atmosphere. Thus, pulse-labelling enables the quantification of C partitioning in forests and the assessment of the role of partitioning in tree growth, resource acquisition and C sequestration. However, this is associated with challenges as regards the choice of a tracer, the methods of tracing labelled C in tree and soil compartments and the quantitative analysis of C dynamics. Based on data from 47 studies, the rate of transfer differs between broadleaved and coniferous species and decreases as temperature and soil water content decrease. Labelled C is rapidly transferred belowground—within a few days or less—and this transfer is slowed down by drought. Half-lives of labelled C in phloem sap (transfer pool) and in mature leaves (source organs) are short, while those of sink organs (growing tissues, seasonal storage) are longer. 13C measurements in respiratory efflux at high temporal resolution provide the best estimate of the mean residence times of C in respiratory substrate pools, and the best basis for compartmental modelling. Seasonal C dynamics and allocation patterns indicate that sink strength variations are important drivers for C fluxes. We propose a conceptual model for temperate and boreal trees, which considers the use of recently assimilated C versus stored C. We recommend best practices for designing and analysing pulse-labelling experiments, and identify several topics which we consider of prime importance for future research on C allocation in trees: (i) whole-tree C source–sink relations, (ii) C allocation to secondary metabolism, (iii) responses to environmental change, (iv) effects of seasonality versus phenology in and across biomes, and (v) carbon–nitrogen interactions. Substantial progress is expected from emerging technologies, but the largest challenge remains to carry out in situ whole-tree labelling experiments on mature trees to improve our understanding of the environmental and physiological controls on C allocation.","DOI":"10.1093/treephys/tps057","ISSN":"0829-318X","shortTitle":"Pulse-labelling trees to study carbon allocation dynamics","journalAbbreviation":"Tree Physiol","author":[{"family":"Epron","given":"Daniel"},{"family":"Bahn","given":"Michael"},{"family":"Derrien","given":"Delphine"},{"family":"Lattanzi","given":"Fernando Alfredo"},{"family":"Pumpanen","given":"Jukka"},{"family":"Gessler","given":"Arthur"},{"family":"Högberg","given":"Peter"},{"family":"Maillard","given":"Pascale"},{"family":"Dannoura","given":"Masako"},{"family":"Gérant","given":"Dominique"},{"family":"Buchmann","given":"Nina"}],"issued":{"date-parts":[["2012",6,1]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(Högberg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2001; Epron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2012)</w:t>
      </w:r>
      <w:r w:rsidR="00E54300">
        <w:rPr>
          <w:rFonts w:ascii="Times New Roman" w:hAnsi="Times New Roman" w:cs="Times New Roman"/>
        </w:rPr>
        <w:fldChar w:fldCharType="end"/>
      </w:r>
      <w:r w:rsidR="00E54300">
        <w:rPr>
          <w:rFonts w:ascii="Times New Roman" w:hAnsi="Times New Roman" w:cs="Times New Roman"/>
        </w:rPr>
        <w:t xml:space="preserve"> </w:t>
      </w:r>
      <w:r w:rsidRPr="009B00B8">
        <w:rPr>
          <w:rFonts w:ascii="Times New Roman" w:hAnsi="Times New Roman" w:cs="Times New Roman"/>
        </w:rPr>
        <w:t xml:space="preserve">in part because belowground C allocation can affect soil organic matter decomposition and the acquisition of limiting nutrients by trees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{"citationID":"a1lq94uj77s","properties":{"formattedCitation":"{\\rtf (Drake {\\i{}et al.}, 2011; Finzi {\\i{}et al.}, 2015)}","plainCitation":"(Drake et al., 2011; Finzi et al., 2015)"},"citationItems":[{"id":177,"uris":["http://zotero.org/users/4234815/items/T3L7X867"],"uri":["http://zotero.org/users/4234815/items/T3L7X867"],"itemData":{"id":177,"type":"article-journal","title":"Increases in the flux of carbon belowground stimulate nitrogen uptake and sustain the long-term enhancement of forest productivity under elevated CO2","container-title":"Ecology Letters","page":"349-357","volume":"14","issue":"4","source":"Wiley Online Library","abstract":"Ecology Letters (2011) 14: 349–357 \nAbstract\nThe earth’s future climate state is highly dependent upon changes in terrestrial C storage in response to rising concentrations of atmospheric CO2. Here we show that consistently enhanced rates of net primary production (NPP) are sustained by a C-cascade through the root-microbe-soil system; increases in the flux of C belowground under elevated CO2 stimulated microbial activity, accelerated the rate of soil organic matter decomposition and stimulated tree uptake of N bound to this SOM. This process set into motion a positive feedback maintaining greater C gain under elevated CO2 as a result of increases in canopy N content and higher photosynthetic N-use efficiency. The ecosystem-level consequence of the enhanced requirement for N and the exchange of plant C for N belowground is the dominance of C storage in tree biomass but the preclusion of a large C sink in the soil.","DOI":"10.1111/j.1461-0248.2011.01593.x","ISSN":"1461-0248","language":"en","author":[{"family":"Drake","given":"John E."},{"family":"Gallet-Budynek","given":"Anne"},{"family":"Hofmockel","given":"Kirsten S."},{"family":"Bernhardt","given":"Emily S."},{"family":"Billings","given":"Sharon A."},{"family":"Jackson","given":"Robert B."},{"family":"Johnsen","given":"Kurt S."},{"family":"Lichter","given":"John"},{"family":"McCarthy","given":"Heather R."},{"family":"McCormack","given":"M. Luke"},{"family":"Moore","given":"David J. P."},{"family":"Oren","given":"Ram"},{"family":"Palmroth","given":"Sari"},{"family":"Phillips","given":"Richard P."},{"family":"Pippen","given":"Jeffrey S."},{"family":"Pritchard","given":"Seth G."},{"family":"Treseder","given":"Kathleen K."},{"family":"Schlesinger","given":"William H."},{"family":"DeLucia","given":"Evan H."},{"family":"Finzi","given":"Adrien C."}],"issued":{"date-parts":[["2011",4,1]]}}},{"id":414,"uris":["http://zotero.org/users/4234815/items/LX8DDKSV"],"uri":["http://zotero.org/users/4234815/items/LX8DDKSV"],"itemData":{"id":414,"type":"article-journal","title":"Rhizosphere processes are quantitatively important components of terrestrial carbon and nutrient cycles","container-title":"Global Change Biology","page":"2082-2094","volume":"21","issue":"5","source":"Wiley Online Library","abstract":"While there is an emerging view that roots and their associated microbes actively alter resource availability and soil organic matter (SOM) decomposition, the ecosystem consequences of such rhizosphere effects have rarely been quantified. Using a meta-analysis, we show that multiple indices of microbially mediated C and nitrogen (N) cycling, including SOM decomposition, are significantly enhanced in the rhizospheres of diverse vegetation types. Then, using a numerical model that combines rhizosphere effect sizes with fine root morphology and depth distributions, we show that root-accelerated mineralization and priming can account for up to one-third of the total C and N mineralized in temperate forest soils. Finally, using a stoichiometrically constrained microbial decomposition model, we show that these effects can be induced by relatively modest fluxes of root-derived C, on the order of 4% and 6% of gross and net primary production, respectively. Collectively, our results indicate that rhizosphere processes are a widespread, quantitatively important driver of SOM decomposition and nutrient release at the ecosystem scale, with potential consequences for global C stocks and vegetation feedbacks to climate.","DOI":"10.1111/gcb.12816","ISSN":"1365-2486","journalAbbreviation":"Glob Change Biol","language":"en","author":[{"family":"Finzi","given":"Adrien C."},{"family":"Abramoff","given":"Rose Z."},{"family":"Spiller","given":"Kimberly S."},{"family":"Brzostek","given":"Edward R."},{"family":"Darby","given":"Bridget A."},{"family":"Kramer","given":"Mark A."},{"family":"Phillips","given":"Richard P."}],"issued":{"date-parts":[["2015",5,1]]}}}],"schema":"https://github.com/citation-style-language/schema/raw/master/csl-citation.json"}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(Drake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2011; Finzi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2015)</w:t>
      </w:r>
      <w:r w:rsidR="00E54300">
        <w:rPr>
          <w:rFonts w:ascii="Times New Roman" w:hAnsi="Times New Roman" w:cs="Times New Roman"/>
        </w:rPr>
        <w:fldChar w:fldCharType="end"/>
      </w:r>
      <w:r w:rsidR="00E54300">
        <w:rPr>
          <w:rFonts w:ascii="Times New Roman" w:hAnsi="Times New Roman" w:cs="Times New Roman"/>
        </w:rPr>
        <w:t xml:space="preserve">. </w:t>
      </w:r>
      <w:r w:rsidRPr="009B00B8">
        <w:rPr>
          <w:rFonts w:ascii="Times New Roman" w:hAnsi="Times New Roman" w:cs="Times New Roman"/>
        </w:rPr>
        <w:t xml:space="preserve">The importance of C allocation and the relative difficulty of its study contribute to its role as an important unknown </w:t>
      </w:r>
      <w:r w:rsidR="008C2121">
        <w:rPr>
          <w:rFonts w:ascii="Times New Roman" w:hAnsi="Times New Roman" w:cs="Times New Roman"/>
        </w:rPr>
        <w:t>for modeling</w:t>
      </w:r>
      <w:r w:rsidRPr="009B00B8">
        <w:rPr>
          <w:rFonts w:ascii="Times New Roman" w:hAnsi="Times New Roman" w:cs="Times New Roman"/>
        </w:rPr>
        <w:t xml:space="preserve"> the biogeochemistry of ecosystems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{"citationID":"a1mdtlpvfeb","properties":{"formattedCitation":"{\\rtf (Roux {\\i{}et al.}, 2001; Franklin {\\i{}et al.}, 2012; Dietze {\\i{}et al.}, 2014; De Kauwe {\\i{}et al.}, 2014)}","plainCitation":"(Roux et al., 2001; Franklin et al., 2012; Dietze et al., 2014; De Kauwe et al., 2014)"},"citationItems":[{"id":417,"uris":["http://zotero.org/users/4234815/items/DRJYHMG2"],"uri":["http://zotero.org/users/4234815/items/DRJYHMG2"],"itemData":{"id":417,"type":"article-journal","title":"Carbon-based models of individual tree growth: A critical appraisal","container-title":"Annals of Forest Science","page":"469-506","volume":"58","issue":"5","source":"www.afs-journal.org","abstract":"Annals of Forest Science, is a source of information about current developments and trends in forest research and forestry","DOI":"10.1051/forest:2001140","ISSN":"1286-4560, 1297-966X","shortTitle":"Carbon-based models of individual tree growth","journalAbbreviation":"Ann. For. Sci.","language":"en","author":[{"family":"Roux","given":"Xavier Le"},{"family":"Lacointe","given":"André"},{"family":"Escobar-Gutiérrez","given":"Abraham"},{"family":"Dizès","given":"Séverine Le"}],"issued":{"date-parts":[["2001",7,1]]}}},{"id":404,"uris":["http://zotero.org/users/4234815/items/THWBKTKZ"],"uri":["http://zotero.org/users/4234815/items/THWBKTKZ"],"itemData":{"id":404,"type":"article-journal","title":"Modeling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420,"uris":["http://zotero.org/users/4234815/items/P7CHXLEF"],"uri":["http://zotero.org/users/4234815/items/P7CHXLEF"],"itemData":{"id":420,"type":"article-journal","title":"Nonstructural Carbon in Woody Plants","container-title":"Annual Review of Plant Biology","page":"667-687","volume":"65","issue":"1","source":"Annual Reviews","abstract":"Nonstructural carbon (NSC) provides the carbon and energy for plant growth and survival. In woody plants, fundamental questions about NSC remain unresolved: Is NSC storage an active or passive process? Do older NSC reserves remain accessible to the plant? How is NSC depletion related to mortality risk? Herein we review conceptual and mathematical models of NSC dynamics, recent observations and experiments at the organismal scale, and advances in plant physiology that have provided a better understanding of the dynamics of woody plant NSC. Plants preferentially use new carbon but can access decade-old carbon when the plant is stressed or physically damaged. In addition to serving as a carbon and energy source, NSC plays important roles in phloem transport, osmoregulation, and cold tolerance, but how plants regulate these competing roles and NSC depletion remains elusive. Moving forward requires greater synthesis of models and data and integration across scales from -omics to ecology.","DOI":"10.1146/annurev-arplant-050213-040054","note":"PMID: 24274032","author":[{"family":"Dietze","given":"Michael C."},{"family":"Sala","given":"Anna"},{"family":"Carbone","given":"Mariah S."},{"family":"Czimczik","given":"Claudia I."},{"family":"Mantooth","given":"Joshua A."},{"family":"Richardson","given":"Andrew D."},{"family":"Vargas","given":"Rodrigo"}],"issued":{"date-parts":[["2014"]]}}},{"id":119,"uris":["http://zotero.org/users/4234815/items/VH4TGF5F"],"uri":["http://zotero.org/users/4234815/items/VH4TGF5F"],"itemData":{"id":119,"type":"article-journal","title":"Where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(Roux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2001; Franklin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2012; Dietze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2014; De Kauwe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2014)</w:t>
      </w:r>
      <w:r w:rsidR="00E54300">
        <w:rPr>
          <w:rFonts w:ascii="Times New Roman" w:hAnsi="Times New Roman" w:cs="Times New Roman"/>
        </w:rPr>
        <w:fldChar w:fldCharType="end"/>
      </w:r>
      <w:r w:rsidR="00E54300">
        <w:rPr>
          <w:rFonts w:ascii="Times New Roman" w:hAnsi="Times New Roman" w:cs="Times New Roman"/>
        </w:rPr>
        <w:t>.</w:t>
      </w:r>
      <w:r w:rsidRPr="009B00B8">
        <w:rPr>
          <w:rFonts w:ascii="Times New Roman" w:hAnsi="Times New Roman" w:cs="Times New Roman"/>
        </w:rPr>
        <w:t xml:space="preserve"> </w:t>
      </w:r>
    </w:p>
    <w:p w14:paraId="27AB7BB7" w14:textId="580D331C" w:rsidR="00563E99" w:rsidRPr="009B00B8" w:rsidRDefault="008C2121" w:rsidP="00B06987">
      <w:pPr>
        <w:spacing w:before="120" w:line="360" w:lineRule="auto"/>
        <w:ind w:firstLine="720"/>
        <w:rPr>
          <w:rFonts w:ascii="Times New Roman" w:hAnsi="Times New Roman" w:cs="Times New Roman"/>
        </w:rPr>
      </w:pPr>
      <w:r>
        <w:rPr>
          <w:rFonts w:ascii="Times New Roman" w:hAnsi="Times New Roman" w:cs="Times New Roman"/>
        </w:rPr>
        <w:t>T</w:t>
      </w:r>
      <w:r w:rsidR="00374242" w:rsidRPr="009B00B8">
        <w:rPr>
          <w:rFonts w:ascii="Times New Roman" w:hAnsi="Times New Roman" w:cs="Times New Roman"/>
        </w:rPr>
        <w:t xml:space="preserve">erminology regarding allocation has been a source of some confusion. Here, we follow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{"citationID":"a1jupok5k1f","properties":{"formattedCitation":"{\\rtf (Litton {\\i{}et al.}, 2007)}","plainCitation":"(Litton et al., 2007)"},"citationItems":[{"id":401,"uris":["http://zotero.org/users/4234815/items/3BEH2TWW"],"uri":["http://zotero.org/users/4234815/items/3BEH2TWW"],"itemData":{"id":401,"type":"article-journal","title":"Carbon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Litton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w:t>
      </w:r>
      <w:r w:rsidR="00E54300">
        <w:rPr>
          <w:rFonts w:ascii="Times New Roman" w:hAnsi="Times New Roman" w:cs="Times New Roman"/>
          <w:szCs w:val="24"/>
        </w:rPr>
        <w:t>(</w:t>
      </w:r>
      <w:r w:rsidR="00E54300" w:rsidRPr="00E54300">
        <w:rPr>
          <w:rFonts w:ascii="Times New Roman" w:hAnsi="Times New Roman" w:cs="Times New Roman"/>
          <w:szCs w:val="24"/>
        </w:rPr>
        <w:t>2007)</w:t>
      </w:r>
      <w:r w:rsidR="00E54300">
        <w:rPr>
          <w:rFonts w:ascii="Times New Roman" w:hAnsi="Times New Roman" w:cs="Times New Roman"/>
        </w:rPr>
        <w:fldChar w:fldCharType="end"/>
      </w:r>
      <w:r w:rsidR="00E54300">
        <w:rPr>
          <w:rFonts w:ascii="Times New Roman" w:hAnsi="Times New Roman" w:cs="Times New Roman"/>
        </w:rPr>
        <w:t xml:space="preserve"> </w:t>
      </w:r>
      <w:r w:rsidR="00374242" w:rsidRPr="009B00B8">
        <w:rPr>
          <w:rFonts w:ascii="Times New Roman" w:hAnsi="Times New Roman" w:cs="Times New Roman"/>
        </w:rPr>
        <w:t xml:space="preserve">and use ‘allocation’ as a term of broad definition encompassing three specific aspects of study: (1) </w:t>
      </w:r>
      <w:r w:rsidR="00374242" w:rsidRPr="009B00B8">
        <w:rPr>
          <w:rFonts w:ascii="Times New Roman" w:hAnsi="Times New Roman" w:cs="Times New Roman"/>
          <w:i/>
        </w:rPr>
        <w:t>ratios</w:t>
      </w:r>
      <w:r w:rsidR="00374242" w:rsidRPr="009B00B8">
        <w:rPr>
          <w:rFonts w:ascii="Times New Roman" w:hAnsi="Times New Roman" w:cs="Times New Roman"/>
        </w:rPr>
        <w:t xml:space="preserve"> of biomass pool sizes, (2) </w:t>
      </w:r>
      <w:r w:rsidR="00374242" w:rsidRPr="009B00B8">
        <w:rPr>
          <w:rFonts w:ascii="Times New Roman" w:hAnsi="Times New Roman" w:cs="Times New Roman"/>
          <w:i/>
        </w:rPr>
        <w:t>fluxes</w:t>
      </w:r>
      <w:r w:rsidR="00374242" w:rsidRPr="009B00B8">
        <w:rPr>
          <w:rFonts w:ascii="Times New Roman" w:hAnsi="Times New Roman" w:cs="Times New Roman"/>
        </w:rPr>
        <w:t xml:space="preserve"> of C to a given component, and (3) </w:t>
      </w:r>
      <w:r w:rsidR="00374242" w:rsidRPr="009B00B8">
        <w:rPr>
          <w:rFonts w:ascii="Times New Roman" w:hAnsi="Times New Roman" w:cs="Times New Roman"/>
          <w:i/>
        </w:rPr>
        <w:t>partitioning</w:t>
      </w:r>
      <w:r w:rsidR="008B7782">
        <w:rPr>
          <w:rFonts w:ascii="Times New Roman" w:hAnsi="Times New Roman" w:cs="Times New Roman"/>
        </w:rPr>
        <w:t>, the</w:t>
      </w:r>
      <w:r w:rsidR="008B7782" w:rsidRPr="008B7782">
        <w:rPr>
          <w:rFonts w:ascii="Times New Roman" w:hAnsi="Times New Roman" w:cs="Times New Roman"/>
        </w:rPr>
        <w:t xml:space="preserve"> C flux to a given component as a fraction of GPP</w:t>
      </w:r>
      <w:r w:rsidR="00374242" w:rsidRPr="009B00B8">
        <w:rPr>
          <w:rFonts w:ascii="Times New Roman" w:hAnsi="Times New Roman" w:cs="Times New Roman"/>
        </w:rPr>
        <w:t xml:space="preserve">. </w:t>
      </w:r>
      <w:r>
        <w:rPr>
          <w:rFonts w:ascii="Times New Roman" w:hAnsi="Times New Roman" w:cs="Times New Roman"/>
        </w:rPr>
        <w:t>T</w:t>
      </w:r>
      <w:r w:rsidR="00374242" w:rsidRPr="009B00B8">
        <w:rPr>
          <w:rFonts w:ascii="Times New Roman" w:hAnsi="Times New Roman" w:cs="Times New Roman"/>
        </w:rPr>
        <w:t>hese areas of study are similar, but not equivalent. For example, old and large trees have a large wood mass fraction relative to small young trees</w:t>
      </w:r>
      <w:r w:rsidR="00D3799D">
        <w:rPr>
          <w:rFonts w:ascii="Times New Roman" w:hAnsi="Times New Roman" w:cs="Times New Roman"/>
        </w:rPr>
        <w:t xml:space="preserve"> </w:t>
      </w:r>
      <w:r w:rsidR="00D3799D">
        <w:rPr>
          <w:rFonts w:ascii="Times New Roman" w:hAnsi="Times New Roman" w:cs="Times New Roman"/>
        </w:rPr>
        <w:fldChar w:fldCharType="begin"/>
      </w:r>
      <w:r w:rsidR="00D3799D">
        <w:rPr>
          <w:rFonts w:ascii="Times New Roman" w:hAnsi="Times New Roman" w:cs="Times New Roman"/>
        </w:rPr>
        <w:instrText xml:space="preserve"> ADDIN ZOTERO_ITEM CSL_CITATION {"citationID":"a160bp1munr","properties":{"formattedCitation":"{\\rtf (Poorter {\\i{}et al.}, 2015)}","plainCitation":"(Poorter et al., 2015)"},"citationItems":[{"id":1038,"uris":["http://zotero.org/users/4234815/items/R4PHBWUZ"],"uri":["http://zotero.org/users/4234815/items/R4PHBWUZ"],"itemData":{"id":1038,"type":"article-journal","title":"How does biomass distribution change with size and differ among species? An analysis for 1200 plant species from five continents","container-title":"New Phytologist","page":"736-749","volume":"208","issue":"3","source":"Wiley Online Library","abstract":"* We compiled a global database for leaf, stem and root biomass representing c. 11 000 records for c. 1200 herbaceous and woody species grown under either controlled or field conditions. We used this data set to analyse allometric relationships and fractional biomass distribution to leaves, stems and roots.\n\n\n* We tested whether allometric scaling exponents are generally constant across plant sizes as predicted by metabolic scaling theory, or whether instead they change dynamically with plant size. We also quantified interspecific variation in biomass distribution among plant families and functional groups.\n\n\n* Across all species combined, leaf vs stem and leaf vs root scaling exponents decreased from c. 1.00 for small plants to c. 0.60 for the largest trees considered. Evergreens had substantially higher leaf mass fractions (LMFs) than deciduous species, whereas graminoids maintained higher root mass fractions (RMFs) than eudicotyledonous herbs.\n\n\n* These patterns do not support the hypothesis of fixed allometric exponents. Rather, continuous shifts in allometric exponents with plant size during ontogeny and evolution are the norm. Across seed plants, variation in biomass distribution among species is related more to function than phylogeny. We propose that the higher LMF of evergreens at least partly compensates for their relatively low leaf area : leaf mass ratio.","DOI":"10.1111/nph.13571","ISSN":"1469-8137","shortTitle":"How does biomass distribution change with size and differ among species?","journalAbbreviation":"New Phytol","language":"en","author":[{"family":"Poorter","given":"Hendrik"},{"family":"Jagodzinski","given":"Andrzej M."},{"family":"Ruiz-Peinado","given":"Ricardo"},{"family":"Kuyah","given":"Shem"},{"family":"Luo","given":"Yunjian"},{"family":"Oleksyn","given":"Jacek"},{"family":"Usoltsev","given":"Vladimir A."},{"family":"Buckley","given":"Thomas N."},{"family":"Reich","given":"Peter B."},{"family":"Sack","given":"Lawren"}],"issued":{"date-parts":[["2015",11,1]]}}}],"schema":"https://github.com/citation-style-language/schema/raw/master/csl-citation.json"} </w:instrText>
      </w:r>
      <w:r w:rsidR="00D3799D">
        <w:rPr>
          <w:rFonts w:ascii="Times New Roman" w:hAnsi="Times New Roman" w:cs="Times New Roman"/>
        </w:rPr>
        <w:fldChar w:fldCharType="separate"/>
      </w:r>
      <w:r w:rsidR="00D3799D" w:rsidRPr="00D3799D">
        <w:rPr>
          <w:rFonts w:ascii="Times New Roman" w:hAnsi="Times New Roman" w:cs="Times New Roman"/>
          <w:szCs w:val="24"/>
        </w:rPr>
        <w:t xml:space="preserve">(Poorter </w:t>
      </w:r>
      <w:r w:rsidR="00D3799D" w:rsidRPr="00D3799D">
        <w:rPr>
          <w:rFonts w:ascii="Times New Roman" w:hAnsi="Times New Roman" w:cs="Times New Roman"/>
          <w:i/>
          <w:iCs/>
          <w:szCs w:val="24"/>
        </w:rPr>
        <w:t>et al.</w:t>
      </w:r>
      <w:r w:rsidR="00D3799D" w:rsidRPr="00D3799D">
        <w:rPr>
          <w:rFonts w:ascii="Times New Roman" w:hAnsi="Times New Roman" w:cs="Times New Roman"/>
          <w:szCs w:val="24"/>
        </w:rPr>
        <w:t>, 2015)</w:t>
      </w:r>
      <w:r w:rsidR="00D3799D">
        <w:rPr>
          <w:rFonts w:ascii="Times New Roman" w:hAnsi="Times New Roman" w:cs="Times New Roman"/>
        </w:rPr>
        <w:fldChar w:fldCharType="end"/>
      </w:r>
      <w:r w:rsidR="00374242" w:rsidRPr="009B00B8">
        <w:rPr>
          <w:rFonts w:ascii="Times New Roman" w:hAnsi="Times New Roman" w:cs="Times New Roman"/>
        </w:rPr>
        <w:t xml:space="preserve">, but this reflects the low turnover of woody tissues relative to leaves, </w:t>
      </w:r>
      <w:r w:rsidR="009E175D">
        <w:rPr>
          <w:rFonts w:ascii="Times New Roman" w:hAnsi="Times New Roman" w:cs="Times New Roman"/>
        </w:rPr>
        <w:t>not</w:t>
      </w:r>
      <w:r w:rsidR="00374242" w:rsidRPr="009B00B8">
        <w:rPr>
          <w:rFonts w:ascii="Times New Roman" w:hAnsi="Times New Roman" w:cs="Times New Roman"/>
        </w:rPr>
        <w:t xml:space="preserve"> a higher partitioning of GPP to wood in old t</w:t>
      </w:r>
      <w:r w:rsidR="00E54300">
        <w:rPr>
          <w:rFonts w:ascii="Times New Roman" w:hAnsi="Times New Roman" w:cs="Times New Roman"/>
        </w:rPr>
        <w:t xml:space="preserve">rees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{"citationID":"a2ok990f1je","properties":{"formattedCitation":"(Duursma &amp; Falster, 2016)","plainCitation":"(Duursma &amp; Falster, 2016)"},"citationItems":[{"id":424,"uris":["http://zotero.org/users/4234815/items/CPPQ4XJ3"],"uri":["http://zotero.org/users/4234815/items/CPPQ4XJ3"],"itemData":{"id":424,"type":"article-journal","title":"Leaf mass per area, not total leaf area, drives differences in above‐ground biomass distribution among woody plant functional types","container-title":"New Phytologist","page":"368-376","volume":"212","issue":"2","source":"onlinelibrary.wiley.com","DOI":"10.1111/nph.14033","ISSN":"1469-8137","language":"en","author":[{"family":"Duursma","given":"Remko A."},{"family":"Falster","given":"Daniel S."}],"issued":{"date-parts":[["2016",10,1]]}}}],"schema":"https://github.com/citation-style-language/schema/raw/master/csl-citation.json"}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rPr>
        <w:t>(Duursma &amp; Falster, 2016)</w:t>
      </w:r>
      <w:r w:rsidR="00E54300">
        <w:rPr>
          <w:rFonts w:ascii="Times New Roman" w:hAnsi="Times New Roman" w:cs="Times New Roman"/>
        </w:rPr>
        <w:fldChar w:fldCharType="end"/>
      </w:r>
      <w:r w:rsidR="00374242" w:rsidRPr="009B00B8">
        <w:rPr>
          <w:rFonts w:ascii="Times New Roman" w:hAnsi="Times New Roman" w:cs="Times New Roman"/>
        </w:rPr>
        <w:t>. Thus it is often inappropriate to infer C partitioning from biomass ratios</w:t>
      </w:r>
      <w:r w:rsidR="00E54300">
        <w:rPr>
          <w:rFonts w:ascii="Times New Roman" w:hAnsi="Times New Roman" w:cs="Times New Roman"/>
        </w:rPr>
        <w:t xml:space="preserve"> </w:t>
      </w:r>
      <w:r w:rsidR="00E54300">
        <w:rPr>
          <w:rFonts w:ascii="Times New Roman" w:hAnsi="Times New Roman" w:cs="Times New Roman"/>
        </w:rPr>
        <w:fldChar w:fldCharType="begin"/>
      </w:r>
      <w:r w:rsidR="003A3A23">
        <w:rPr>
          <w:rFonts w:ascii="Times New Roman" w:hAnsi="Times New Roman" w:cs="Times New Roman"/>
        </w:rPr>
        <w:instrText xml:space="preserve"> ADDIN ZOTERO_ITEM CSL_CITATION {"citationID":"BfL1rFv5","properties":{"formattedCitation":"{\\rtf (Reich, 2002; Litton {\\i{}et al.}, 2007)}","plainCitation":"(Reich, 2002; Litton et al., 2007)"},"citationItems":[{"id":1067,"uris":["http://zotero.org/users/4234815/items/MG4XKV8C"],"uri":["http://zotero.org/users/4234815/items/MG4XKV8C"],"itemData":{"id":1067,"type":"chapter","title":"Root-shoot relations: Optimality in acclimation and adaptation or the 'Emperor's New Clothes","container-title":"Plant roots: the hidden half","page":"205-220","author":[{"family":"Reich","given":"P.B."}],"issued":{"date-parts":[["2002",1,1]]}}},{"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G."}],"issued":{"date-parts":[["2007",10,1]]}}}],"schema":"https://github.com/citation-style-language/schema/raw/master/csl-citation.json"} </w:instrText>
      </w:r>
      <w:r w:rsidR="00E54300">
        <w:rPr>
          <w:rFonts w:ascii="Times New Roman" w:hAnsi="Times New Roman" w:cs="Times New Roman"/>
        </w:rPr>
        <w:fldChar w:fldCharType="separate"/>
      </w:r>
      <w:r w:rsidR="003A3A23" w:rsidRPr="003A3A23">
        <w:rPr>
          <w:rFonts w:ascii="Times New Roman" w:hAnsi="Times New Roman" w:cs="Times New Roman"/>
          <w:szCs w:val="24"/>
        </w:rPr>
        <w:t xml:space="preserve">(Reich, 2002; Litton </w:t>
      </w:r>
      <w:r w:rsidR="003A3A23" w:rsidRPr="003A3A23">
        <w:rPr>
          <w:rFonts w:ascii="Times New Roman" w:hAnsi="Times New Roman" w:cs="Times New Roman"/>
          <w:i/>
          <w:iCs/>
          <w:szCs w:val="24"/>
        </w:rPr>
        <w:t>et al.</w:t>
      </w:r>
      <w:r w:rsidR="003A3A23" w:rsidRPr="003A3A23">
        <w:rPr>
          <w:rFonts w:ascii="Times New Roman" w:hAnsi="Times New Roman" w:cs="Times New Roman"/>
          <w:szCs w:val="24"/>
        </w:rPr>
        <w:t>, 2007)</w:t>
      </w:r>
      <w:r w:rsidR="00E54300">
        <w:rPr>
          <w:rFonts w:ascii="Times New Roman" w:hAnsi="Times New Roman" w:cs="Times New Roman"/>
        </w:rPr>
        <w:fldChar w:fldCharType="end"/>
      </w:r>
      <w:r w:rsidR="00374242" w:rsidRPr="009B00B8">
        <w:rPr>
          <w:rFonts w:ascii="Times New Roman" w:hAnsi="Times New Roman" w:cs="Times New Roman"/>
        </w:rPr>
        <w:t>.</w:t>
      </w:r>
      <w:r w:rsidR="00AC014C">
        <w:rPr>
          <w:rFonts w:ascii="Times New Roman" w:hAnsi="Times New Roman" w:cs="Times New Roman"/>
        </w:rPr>
        <w:t xml:space="preserve"> </w:t>
      </w:r>
      <w:r w:rsidR="00126292">
        <w:rPr>
          <w:rFonts w:ascii="Times New Roman" w:hAnsi="Times New Roman" w:cs="Times New Roman"/>
        </w:rPr>
        <w:t xml:space="preserve">Surprisingly, </w:t>
      </w:r>
      <w:r w:rsidR="00AC014C">
        <w:rPr>
          <w:rFonts w:ascii="Times New Roman" w:hAnsi="Times New Roman" w:cs="Times New Roman"/>
        </w:rPr>
        <w:t xml:space="preserve">partitioning of photosynthate is relatively poorly understood despite its direct relevance to ecosystem models </w:t>
      </w:r>
      <w:r w:rsidR="00AC014C">
        <w:rPr>
          <w:rFonts w:ascii="Times New Roman" w:hAnsi="Times New Roman" w:cs="Times New Roman"/>
        </w:rPr>
        <w:fldChar w:fldCharType="begin"/>
      </w:r>
      <w:r w:rsidR="00AC014C">
        <w:rPr>
          <w:rFonts w:ascii="Times New Roman" w:hAnsi="Times New Roman" w:cs="Times New Roman"/>
        </w:rPr>
        <w:instrText xml:space="preserve"> ADDIN ZOTERO_ITEM CSL_CITATION {"citationID":"a110f7vjvo5","properties":{"formattedCitation":"{\\rtf (Epron {\\i{}et al.}, 2012; Franklin {\\i{}et al.}, 2012; De Kauwe {\\i{}et al.}, 2014)}","plainCitation":"(Epron et al., 2012; Franklin et al., 2012; De Kauwe et al., 2014)"},"citationItems":[{"id":407,"uris":["http://zotero.org/users/4234815/items/QPGDTZ5W"],"uri":["http://zotero.org/users/4234815/items/QPGDTZ5W"],"itemData":{"id":407,"type":"article-journal","title":"Pulse-labelling trees to study carbon allocation dynamics: a review of methods, current knowledge and future prospects","container-title":"Tree Physiology","page":"776-798","volume":"32","issue":"6","source":"academic.oup.com","abstract":"Pulse-labelling of trees with stable or radioactive carbon (C) isotopes offers the unique opportunity to trace the fate of labelled CO2 into the tree and its release to the soil and the atmosphere. Thus, pulse-labelling enables the quantification of C partitioning in forests and the assessment of the role of partitioning in tree growth, resource acquisition and C sequestration. However, this is associated with challenges as regards the choice of a tracer, the methods of tracing labelled C in tree and soil compartments and the quantitative analysis of C dynamics. Based on data from 47 studies, the rate of transfer differs between broadleaved and coniferous species and decreases as temperature and soil water content decrease. Labelled C is rapidly transferred belowground—within a few days or less—and this transfer is slowed down by drought. Half-lives of labelled C in phloem sap (transfer pool) and in mature leaves (source organs) are short, while those of sink organs (growing tissues, seasonal storage) are longer. 13C measurements in respiratory efflux at high temporal resolution provide the best estimate of the mean residence times of C in respiratory substrate pools, and the best basis for compartmental modelling. Seasonal C dynamics and allocation patterns indicate that sink strength variations are important drivers for C fluxes. We propose a conceptual model for temperate and boreal trees, which considers the use of recently assimilated C versus stored C. We recommend best practices for designing and analysing pulse-labelling experiments, and identify several topics which we consider of prime importance for future research on C allocation in trees: (i) whole-tree C source–sink relations, (ii) C allocation to secondary metabolism, (iii) responses to environmental change, (iv) effects of seasonality versus phenology in and across biomes, and (v) carbon–nitrogen interactions. Substantial progress is expected from emerging technologies, but the largest challenge remains to carry out in situ whole-tree labelling experiments on mature trees to improve our understanding of the environmental and physiological controls on C allocation.","DOI":"10.1093/treephys/tps057","ISSN":"0829-318X","shortTitle":"Pulse-labelling trees to study carbon allocation dynamics","journalAbbreviation":"Tree Physiol","author":[{"family":"Epron","given":"Daniel"},{"family":"Bahn","given":"Michael"},{"family":"Derrien","given":"Delphine"},{"family":"Lattanzi","given":"Fernando Alfredo"},{"family":"Pumpanen","given":"Jukka"},{"family":"Gessler","given":"Arthur"},{"family":"Högberg","given":"Peter"},{"family":"Maillard","given":"Pascale"},{"family":"Dannoura","given":"Masako"},{"family":"Gérant","given":"Dominique"},{"family":"Buchmann","given":"Nina"}],"issued":{"date-parts":[["2012",6,1]]}}},{"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J."}],"issued":{"date-parts":[["2014",8,1]]}}}],"schema":"https://github.com/citation-style-language/schema/raw/master/csl-citation.json"} </w:instrText>
      </w:r>
      <w:r w:rsidR="00AC014C">
        <w:rPr>
          <w:rFonts w:ascii="Times New Roman" w:hAnsi="Times New Roman" w:cs="Times New Roman"/>
        </w:rPr>
        <w:fldChar w:fldCharType="separate"/>
      </w:r>
      <w:r w:rsidR="00AC014C" w:rsidRPr="00AC014C">
        <w:rPr>
          <w:rFonts w:ascii="Times New Roman" w:hAnsi="Times New Roman" w:cs="Times New Roman"/>
          <w:szCs w:val="24"/>
        </w:rPr>
        <w:t xml:space="preserve">(Epron </w:t>
      </w:r>
      <w:r w:rsidR="00AC014C" w:rsidRPr="00AC014C">
        <w:rPr>
          <w:rFonts w:ascii="Times New Roman" w:hAnsi="Times New Roman" w:cs="Times New Roman"/>
          <w:i/>
          <w:iCs/>
          <w:szCs w:val="24"/>
        </w:rPr>
        <w:t>et al.</w:t>
      </w:r>
      <w:r w:rsidR="00AC014C" w:rsidRPr="00AC014C">
        <w:rPr>
          <w:rFonts w:ascii="Times New Roman" w:hAnsi="Times New Roman" w:cs="Times New Roman"/>
          <w:szCs w:val="24"/>
        </w:rPr>
        <w:t xml:space="preserve">, 2012; Franklin </w:t>
      </w:r>
      <w:r w:rsidR="00AC014C" w:rsidRPr="00AC014C">
        <w:rPr>
          <w:rFonts w:ascii="Times New Roman" w:hAnsi="Times New Roman" w:cs="Times New Roman"/>
          <w:i/>
          <w:iCs/>
          <w:szCs w:val="24"/>
        </w:rPr>
        <w:t>et al.</w:t>
      </w:r>
      <w:r w:rsidR="00AC014C" w:rsidRPr="00AC014C">
        <w:rPr>
          <w:rFonts w:ascii="Times New Roman" w:hAnsi="Times New Roman" w:cs="Times New Roman"/>
          <w:szCs w:val="24"/>
        </w:rPr>
        <w:t xml:space="preserve">, 2012; De Kauwe </w:t>
      </w:r>
      <w:r w:rsidR="00AC014C" w:rsidRPr="00AC014C">
        <w:rPr>
          <w:rFonts w:ascii="Times New Roman" w:hAnsi="Times New Roman" w:cs="Times New Roman"/>
          <w:i/>
          <w:iCs/>
          <w:szCs w:val="24"/>
        </w:rPr>
        <w:t>et al.</w:t>
      </w:r>
      <w:r w:rsidR="00AC014C" w:rsidRPr="00AC014C">
        <w:rPr>
          <w:rFonts w:ascii="Times New Roman" w:hAnsi="Times New Roman" w:cs="Times New Roman"/>
          <w:szCs w:val="24"/>
        </w:rPr>
        <w:t>, 2014)</w:t>
      </w:r>
      <w:r w:rsidR="00AC014C">
        <w:rPr>
          <w:rFonts w:ascii="Times New Roman" w:hAnsi="Times New Roman" w:cs="Times New Roman"/>
        </w:rPr>
        <w:fldChar w:fldCharType="end"/>
      </w:r>
      <w:r w:rsidR="00AC014C">
        <w:rPr>
          <w:rFonts w:ascii="Times New Roman" w:hAnsi="Times New Roman" w:cs="Times New Roman"/>
        </w:rPr>
        <w:t>.</w:t>
      </w:r>
    </w:p>
    <w:p w14:paraId="7338AE82" w14:textId="0283E593" w:rsidR="00563E99" w:rsidRPr="009B00B8" w:rsidRDefault="00374242" w:rsidP="00B06987">
      <w:pPr>
        <w:spacing w:before="120" w:line="360" w:lineRule="auto"/>
        <w:ind w:firstLine="720"/>
        <w:rPr>
          <w:rFonts w:ascii="Times New Roman" w:hAnsi="Times New Roman" w:cs="Times New Roman"/>
        </w:rPr>
      </w:pPr>
      <w:r w:rsidRPr="009B00B8">
        <w:rPr>
          <w:rFonts w:ascii="Times New Roman" w:hAnsi="Times New Roman" w:cs="Times New Roman"/>
        </w:rPr>
        <w:t>Several schemes have been used to conceptualize and model C allocation. The simplest approach is to assume that trees partition a constant fraction of fixed C to each use</w:t>
      </w:r>
      <w:r w:rsidR="003A3A23">
        <w:rPr>
          <w:rFonts w:ascii="Times New Roman" w:hAnsi="Times New Roman" w:cs="Times New Roman"/>
        </w:rPr>
        <w:t xml:space="preserve"> (e.g., growth, r</w:t>
      </w:r>
      <w:r w:rsidR="008B7782">
        <w:rPr>
          <w:rFonts w:ascii="Times New Roman" w:hAnsi="Times New Roman" w:cs="Times New Roman"/>
        </w:rPr>
        <w:t>espiration</w:t>
      </w:r>
      <w:r w:rsidR="003A3A23">
        <w:rPr>
          <w:rFonts w:ascii="Times New Roman" w:hAnsi="Times New Roman" w:cs="Times New Roman"/>
        </w:rPr>
        <w:t>)</w:t>
      </w:r>
      <w:r w:rsidRPr="009B00B8">
        <w:rPr>
          <w:rFonts w:ascii="Times New Roman" w:hAnsi="Times New Roman" w:cs="Times New Roman"/>
        </w:rPr>
        <w:t>. This is supported by linear relationships between production terms in some systems</w:t>
      </w:r>
      <w:r w:rsidR="00E92963">
        <w:rPr>
          <w:rFonts w:ascii="Times New Roman" w:hAnsi="Times New Roman" w:cs="Times New Roman"/>
        </w:rPr>
        <w:t xml:space="preserve">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{"citationID":"a1bd8ro959o","properties":{"formattedCitation":"{\\rtf (Gower {\\i{}et al.}, 2001)}","plainCitation":"(Gower et al., 2001)"},"citationItems":[{"id":426,"uris":["http://zotero.org/users/4234815/items/NF7XY8E5"],"uri":["http://zotero.org/users/4234815/items/NF7XY8E5"],"itemData":{"id":426,"type":"article-journal","title":"Net primary production and carbon allocation patterns of boreal ecosystems","container-title":"Ecological Applications","page":"1395-1411","volume":"11","issue":"5","source":"onlinelibrary.wiley.com","DOI":"10.1890/1051-0761(2001)011[1395:NPPACA]2.0.CO;2","ISSN":"1939-5582","language":"en","author":[{"family":"Gower","given":"S. T."},{"family":"Krankina","given":"O."},{"family":"Olson","given":"R. J."},{"family":"Apps","given":"M."},{"family":"Linder","given":"S."},{"family":"Wang","given":"C."}],"issued":{"date-parts":[["2001",10,1]]}}}],"schema":"https://github.com/citation-style-language/schema/raw/master/csl-citation.json"}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szCs w:val="24"/>
        </w:rPr>
        <w:t xml:space="preserve">(Gower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2001)</w:t>
      </w:r>
      <w:r w:rsidR="00E92963">
        <w:rPr>
          <w:rFonts w:ascii="Times New Roman" w:hAnsi="Times New Roman" w:cs="Times New Roman"/>
        </w:rPr>
        <w:fldChar w:fldCharType="end"/>
      </w:r>
      <w:r w:rsidR="008C2121">
        <w:rPr>
          <w:rFonts w:ascii="Times New Roman" w:hAnsi="Times New Roman" w:cs="Times New Roman"/>
        </w:rPr>
        <w:t xml:space="preserve">. However, fixed </w:t>
      </w:r>
      <w:r w:rsidRPr="009B00B8">
        <w:rPr>
          <w:rFonts w:ascii="Times New Roman" w:hAnsi="Times New Roman" w:cs="Times New Roman"/>
        </w:rPr>
        <w:t>allocation schemes cann</w:t>
      </w:r>
      <w:r w:rsidR="00E92963">
        <w:rPr>
          <w:rFonts w:ascii="Times New Roman" w:hAnsi="Times New Roman" w:cs="Times New Roman"/>
        </w:rPr>
        <w:t xml:space="preserve">ot capture ontogenetic effects </w:t>
      </w:r>
      <w:r w:rsidR="00E92963">
        <w:rPr>
          <w:rFonts w:ascii="Times New Roman" w:hAnsi="Times New Roman" w:cs="Times New Roman"/>
        </w:rPr>
        <w:fldChar w:fldCharType="begin"/>
      </w:r>
      <w:r w:rsidR="00D3799D">
        <w:rPr>
          <w:rFonts w:ascii="Times New Roman" w:hAnsi="Times New Roman" w:cs="Times New Roman"/>
        </w:rPr>
        <w:instrText xml:space="preserve"> ADDIN ZOTERO_ITEM CSL_CITATION {"citationID":"Ul64qO7F","properties":{"formattedCitation":"{\\rtf (Poorter {\\i{}et al.}, 2015; Duursma &amp; Falster, 2016)}","plainCitation":"(Poorter et al., 2015; Duursma &amp; Falster, 2016)"},"citationItems":[{"id":1038,"uris":["http://zotero.org/users/4234815/items/R4PHBWUZ"],"uri":["http://zotero.org/users/4234815/items/R4PHBWUZ"],"itemData":{"id":1038,"type":"article-journal","title":"How does biomass distribution change with size and differ among species? An analysis for 1200 plant species from five continents","container-title":"New Phytologist","page":"736-749","volume":"208","issue":"3","source":"Wiley Online Library","abstract":"* We compiled a global database for leaf, stem and root biomass representing c. 11 000 records for c. 1200 herbaceous and woody species grown under either controlled or field conditions. We used this data set to analyse allometric relationships and fractional biomass distribution to leaves, stems and roots.\n\n\n* We tested whether allometric scaling exponents are generally constant across plant sizes as predicted by metabolic scaling theory, or whether instead they change dynamically with plant size. We also quantified interspecific variation in biomass distribution among plant families and functional groups.\n\n\n* Across all species combined, leaf vs stem and leaf vs root scaling exponents decreased from c. 1.00 for small plants to c. 0.60 for the largest trees considered. Evergreens had substantially higher leaf mass fractions (LMFs) than deciduous species, whereas graminoids maintained higher root mass fractions (RMFs) than eudicotyledonous herbs.\n\n\n* These patterns do not support the hypothesis of fixed allometric exponents. Rather, continuous shifts in allometric exponents with plant size during ontogeny and evolution are the norm. Across seed plants, variation in biomass distribution among species is related more to function than phylogeny. We propose that the higher LMF of evergreens at least partly compensates for their relatively low leaf area : leaf mass ratio.","DOI":"10.1111/nph.13571","ISSN":"1469-8137","shortTitle":"How does biomass distribution change with size and differ among species?","journalAbbreviation":"New Phytol","language":"en","author":[{"family":"Poorter","given":"Hendrik"},{"family":"Jagodzinski","given":"Andrzej M."},{"family":"Ruiz-Peinado","given":"Ricardo"},{"family":"Kuyah","given":"Shem"},{"family":"Luo","given":"Yunjian"},{"family":"Oleksyn","given":"Jacek"},{"family":"Usoltsev","given":"Vladimir A."},{"family":"Buckley","given":"Thomas N."},{"family":"Reich","given":"Peter B."},{"family":"Sack","given":"Lawren"}],"issued":{"date-parts":[["2015",11,1]]}}},{"id":424,"uris":["http://zotero.org/users/4234815/items/CPPQ4XJ3"],"uri":["http://zotero.org/users/4234815/items/CPPQ4XJ3"],"itemData":{"id":424,"type":"article-journal","title":"Leaf mass per area, not total leaf area, drives differences in above‐ground biomass distribution among woody plant functional types","container-title":"New Phytologist","page":"368-376","volume":"212","issue":"2","source":"onlinelibrary.wiley.com","DOI":"10.1111/nph.14033","ISSN":"1469-8137","language":"en","author":[{"family":"Duursma","given":"Remko A."},{"family":"Falster","given":"Daniel S."}],"issued":{"date-parts":[["2016",10,1]]}}}],"schema":"https://github.com/citation-style-language/schema/raw/master/csl-citation.json"} </w:instrText>
      </w:r>
      <w:r w:rsidR="00E92963">
        <w:rPr>
          <w:rFonts w:ascii="Times New Roman" w:hAnsi="Times New Roman" w:cs="Times New Roman"/>
        </w:rPr>
        <w:fldChar w:fldCharType="separate"/>
      </w:r>
      <w:r w:rsidR="00D3799D" w:rsidRPr="00D3799D">
        <w:rPr>
          <w:rFonts w:ascii="Times New Roman" w:hAnsi="Times New Roman" w:cs="Times New Roman"/>
          <w:szCs w:val="24"/>
        </w:rPr>
        <w:t xml:space="preserve">(Poorter </w:t>
      </w:r>
      <w:r w:rsidR="00D3799D" w:rsidRPr="00D3799D">
        <w:rPr>
          <w:rFonts w:ascii="Times New Roman" w:hAnsi="Times New Roman" w:cs="Times New Roman"/>
          <w:i/>
          <w:iCs/>
          <w:szCs w:val="24"/>
        </w:rPr>
        <w:t>et al.</w:t>
      </w:r>
      <w:r w:rsidR="00D3799D" w:rsidRPr="00D3799D">
        <w:rPr>
          <w:rFonts w:ascii="Times New Roman" w:hAnsi="Times New Roman" w:cs="Times New Roman"/>
          <w:szCs w:val="24"/>
        </w:rPr>
        <w:t>, 2015; Duursma &amp; Falster, 2016)</w:t>
      </w:r>
      <w:r w:rsidR="00E92963">
        <w:rPr>
          <w:rFonts w:ascii="Times New Roman" w:hAnsi="Times New Roman" w:cs="Times New Roman"/>
        </w:rPr>
        <w:fldChar w:fldCharType="end"/>
      </w:r>
      <w:r w:rsidR="00E92963">
        <w:rPr>
          <w:rFonts w:ascii="Times New Roman" w:hAnsi="Times New Roman" w:cs="Times New Roman"/>
        </w:rPr>
        <w:t xml:space="preserve"> </w:t>
      </w:r>
      <w:r w:rsidR="008C2121">
        <w:rPr>
          <w:rFonts w:ascii="Times New Roman" w:hAnsi="Times New Roman" w:cs="Times New Roman"/>
        </w:rPr>
        <w:t>or</w:t>
      </w:r>
      <w:r w:rsidRPr="009B00B8">
        <w:rPr>
          <w:rFonts w:ascii="Times New Roman" w:hAnsi="Times New Roman" w:cs="Times New Roman"/>
        </w:rPr>
        <w:t xml:space="preserve"> dynamic temporal responses </w:t>
      </w:r>
      <w:r w:rsidR="00E92963">
        <w:rPr>
          <w:rFonts w:ascii="Times New Roman" w:hAnsi="Times New Roman" w:cs="Times New Roman"/>
        </w:rPr>
        <w:fldChar w:fldCharType="begin"/>
      </w:r>
      <w:r w:rsidR="00E16B34">
        <w:rPr>
          <w:rFonts w:ascii="Times New Roman" w:hAnsi="Times New Roman" w:cs="Times New Roman"/>
        </w:rPr>
        <w:instrText xml:space="preserve"> ADDIN ZOTERO_ITEM CSL_CITATION {"citationID":"DONiw7e6","properties":{"formattedCitation":"{\\rtf (De Kauwe {\\i{}et al.}, 2014; Doughty {\\i{}et al.}, 2014)}","plainCitation":"(De Kauwe et al., 2014; Doughty et al., 2014)"},"citationItems":[{"id":119,"uris":["http://zotero.org/users/4234815/items/VH4TGF5F"],"uri":["http://zotero.org/users/4234815/items/VH4TGF5F"],"itemData":{"id":119,"type":"article-journal","title":"Where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J."}],"issued":{"date-parts":[["2014",8,1]]}}},{"id":485,"uris":["http://zotero.org/users/4234815/items/QGIITH6D"],"uri":["http://zotero.org/users/4234815/items/QGIITH6D"],"itemData":{"id":485,"type":"article-journal","title":"Allocation trade‐offs dominate the response of tropical forest growth to seasonal and interannual drought","container-title":"Ecology","page":"2192-2201","volume":"95","issue":"8","source":"onlinelibrary.wiley.com","DOI":"10.1890/13-1507.1","ISSN":"1939-9170","language":"en","author":[{"family":"Doughty","given":"Christopher E."},{"family":"Malhi","given":"Yadvinder"},{"family":"Araujo-Murakami","given":"Alejandro"},{"family":"Metcalfe","given":"Daniel B."},{"family":"Silva-Espejo","given":"Javier E."},{"family":"Arroyo","given":"Luzmila"},{"family":"Heredia","given":"Juan P."},{"family":"Pardo-Toledo","given":"Erwin"},{"family":"Mendizabal","given":"Luz M."},{"family":"Rojas-Landivar","given":"Victor D."},{"family":"Vega-Martinez","given":"Meison"},{"family":"Flores-Valencia","given":"Marcio"},{"family":"Sibler-Rivero","given":"Rebeca"},{"family":"Moreno-Vare","given":"Luzmarina"},{"family":"Viscarra","given":"Laura Jessica"},{"family":"Chuviru-Castro","given":"Tamara"},{"family":"Osinaga-Becerra","given":"Marilin"},{"family":"Ledezma","given":"Roxana"}],"issued":{"date-parts":[["2014",8,1]]}}}],"schema":"https://github.com/citation-style-language/schema/raw/master/csl-citation.json"} </w:instrText>
      </w:r>
      <w:r w:rsidR="00E92963">
        <w:rPr>
          <w:rFonts w:ascii="Times New Roman" w:hAnsi="Times New Roman" w:cs="Times New Roman"/>
        </w:rPr>
        <w:fldChar w:fldCharType="separate"/>
      </w:r>
      <w:r w:rsidR="00E16B34" w:rsidRPr="00E16B34">
        <w:rPr>
          <w:rFonts w:ascii="Times New Roman" w:hAnsi="Times New Roman" w:cs="Times New Roman"/>
          <w:szCs w:val="24"/>
        </w:rPr>
        <w:t xml:space="preserve">(De Kauwe </w:t>
      </w:r>
      <w:r w:rsidR="00E16B34" w:rsidRPr="00E16B34">
        <w:rPr>
          <w:rFonts w:ascii="Times New Roman" w:hAnsi="Times New Roman" w:cs="Times New Roman"/>
          <w:i/>
          <w:iCs/>
          <w:szCs w:val="24"/>
        </w:rPr>
        <w:t>et al.</w:t>
      </w:r>
      <w:r w:rsidR="00E16B34" w:rsidRPr="00E16B34">
        <w:rPr>
          <w:rFonts w:ascii="Times New Roman" w:hAnsi="Times New Roman" w:cs="Times New Roman"/>
          <w:szCs w:val="24"/>
        </w:rPr>
        <w:t xml:space="preserve">, 2014; Doughty </w:t>
      </w:r>
      <w:r w:rsidR="00E16B34" w:rsidRPr="00E16B34">
        <w:rPr>
          <w:rFonts w:ascii="Times New Roman" w:hAnsi="Times New Roman" w:cs="Times New Roman"/>
          <w:i/>
          <w:iCs/>
          <w:szCs w:val="24"/>
        </w:rPr>
        <w:t>et al.</w:t>
      </w:r>
      <w:r w:rsidR="00E16B34" w:rsidRPr="00E16B34">
        <w:rPr>
          <w:rFonts w:ascii="Times New Roman" w:hAnsi="Times New Roman" w:cs="Times New Roman"/>
          <w:szCs w:val="24"/>
        </w:rPr>
        <w:t>, 2014)</w:t>
      </w:r>
      <w:r w:rsidR="00E92963">
        <w:rPr>
          <w:rFonts w:ascii="Times New Roman" w:hAnsi="Times New Roman" w:cs="Times New Roman"/>
        </w:rPr>
        <w:fldChar w:fldCharType="end"/>
      </w:r>
      <w:r w:rsidR="00E92963">
        <w:rPr>
          <w:rFonts w:ascii="Times New Roman" w:hAnsi="Times New Roman" w:cs="Times New Roman"/>
        </w:rPr>
        <w:t xml:space="preserve">. </w:t>
      </w:r>
      <w:r w:rsidR="009E175D">
        <w:rPr>
          <w:rFonts w:ascii="Times New Roman" w:hAnsi="Times New Roman" w:cs="Times New Roman"/>
        </w:rPr>
        <w:t>Another approach is to assume</w:t>
      </w:r>
      <w:r w:rsidRPr="009B00B8">
        <w:rPr>
          <w:rFonts w:ascii="Times New Roman" w:hAnsi="Times New Roman" w:cs="Times New Roman"/>
        </w:rPr>
        <w:t xml:space="preserve"> a functional balance between tree organs </w:t>
      </w:r>
      <w:r w:rsidR="00D3799D">
        <w:rPr>
          <w:rFonts w:ascii="Times New Roman" w:hAnsi="Times New Roman" w:cs="Times New Roman"/>
        </w:rPr>
        <w:t>via allometric relationshi</w:t>
      </w:r>
      <w:r w:rsidR="003A3A23">
        <w:rPr>
          <w:rFonts w:ascii="Times New Roman" w:hAnsi="Times New Roman" w:cs="Times New Roman"/>
        </w:rPr>
        <w:t>ps, Hu</w:t>
      </w:r>
      <w:r w:rsidRPr="009B00B8">
        <w:rPr>
          <w:rFonts w:ascii="Times New Roman" w:hAnsi="Times New Roman" w:cs="Times New Roman"/>
        </w:rPr>
        <w:t>ber values, or ro</w:t>
      </w:r>
      <w:r w:rsidR="00E92963">
        <w:rPr>
          <w:rFonts w:ascii="Times New Roman" w:hAnsi="Times New Roman" w:cs="Times New Roman"/>
        </w:rPr>
        <w:t xml:space="preserve">ot to leaf mass fractions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{"citationID":"PurqNIy0","properties":{"formattedCitation":"{\\rtf (Landsberg &amp; Waring, 1997; M\\uc0\\u228{}kel\\uc0\\u228{} {\\i{}et al.}, 2008; Feng {\\i{}et al.}, 2012)}","plainCitation":"(Landsberg &amp; Waring, 1997; Mäkelä et al., 2008; Feng et al., 2012)"},"citationItems":[{"id":432,"uris":["http://zotero.org/users/4234815/items/TV3U8JEL"],"uri":["http://zotero.org/users/4234815/items/TV3U8JEL"],"itemData":{"id":432,"type":"article-journal","title":"A generalised model of forest productivity using simplified concepts of radiation-use efficiency, carbon balance and partitioning","container-title":"Forest Ecology and Management","page":"209-228","volume":"95","issue":"3","source":"ScienceDirect","abstract":"This paper describes a stand growth model, based on physiological processes, which incorporates a number of steps and procedures that have allowed considerable simplification relative to extant process-based models. The model, called 3-PG (use of Physiological Principles in Predicting Growth), calculates total carbon fixed (gross primary production; PG) from utilizable, absorbed photosynthetically active radiation (φp.a.u.), obtained by correcting the photosynthetically active radiation absorbed by the forest canopy (φp.a.) for the effects of soil drought, atmospheric vapour pressure deficits and stand age. PG is obtained from φp.a.u. and the canopy quantum efficiency, values of which are becoming available. The ratio of net (PN) to gross primary production is emerging as relatively constant for trees. This eliminates the need to calculate respiration and is used to estimate PN—the net amount of carbon converted to biomass. 3-PG uses a simple relationship to estimate the amount of carbon allocated below ground and a procedure based on allometric ratios—widely available for many species and situations—to determine the allocation of carbon to foliage and stems and constrain tree growth patterns. The effects of nutrition are incorporated through the carbon allocation procedure; the amount of carbon allocated below ground will increase with decreasing soil fertility. Recently acquired knowledge about the physiological factors causing decline in forest growth rates with age is used to model that decline. Changes in stem populations (self-thinning) are derived from a procedure based on the −32 power law, combined with stem growth rates. The model requires weather data as input, works on monthly time steps and has been run for periods up to 120 years, producing realistic patterns of stem growth and stem diameter increments. The time course of leaf area index is realistic for a range of soil conditions and atmospheric constraints. 3-PG can be run from remotely-sensed estimates of leaf area index coupled to weather data and basic, readily available information about soils and stand characteristics. It is being tested as a practical tool against forestry data from New South Wales, Tasmania, Victoria and New Zealand. Test results show excellent correspondence between stand growth measurements and simulated stem growth over 30 years.","DOI":"10.1016/S0378-1127(97)00026-1","ISSN":"0378-1127","journalAbbreviation":"Forest Ecology and Management","author":[{"family":"Landsberg","given":"J. J."},{"family":"Waring","given":"R. H."}],"issued":{"date-parts":[["1997",8,1]]}}},{"id":438,"uris":["http://zotero.org/users/4234815/items/HEFWLYVL"],"uri":["http://zotero.org/users/4234815/items/HEFWLYVL"],"itemData":{"id":438,"type":"article-journal","title":"Optimal co‐allocation of carbon and nitrogen in a forest stand at steady state","container-title":"New Phytologist","page":"114-123","volume":"180","issue":"1","source":"onlinelibrary.wiley.com","DOI":"10.1111/j.1469-8137.2008.02558.x","ISSN":"1469-8137","language":"en","author":[{"family":"Mäkelä","given":"Annikki"},{"family":"Valentine","given":"Harry T."},{"family":"Helmisaari","given":"Heljä-Sisko"}],"issued":{"date-parts":[["2008",10,1]]}}},{"id":435,"uris":["http://zotero.org/users/4234815/items/52PIWSV4"],"uri":["http://zotero.org/users/4234815/items/52PIWSV4"],"itemData":{"id":435,"type":"article-journal","title":"Connecting an architectural plant model to a forest stand dynamics model—application to Austrian black pine stand visualization","container-title":"Annals of Forest Science","page":"245-255","volume":"69","issue":"2","source":"link.springer.com","abstract":"• ContextForest stand dynamics models simulate the growth of trees in stands; based on field measurements and system knowledge, they provide a relatively precise representation of forest growth and are well adapted for forest management purposes. Architectural models describe the structure of plants according to ontogenetic development processes; as a support of biomass production and partitioning at organ scale, they simulate individual tree development.• AimsThe aim of this study was to link a stand dynamics model and an architectural model to simulate stand dynamics, in which the ecological or silvicultural modelling from the stand model and the architecture representation could be integrated, to provide individual tree details at the stand level.• MethodsStand-level simulations of Austrian black pine dynamics provided global results on tree growth from the empirical forest growth model PNN, and branching details for individual trees were provided by the functional–structural plant model (FSPM) GreenLab.• ResultsIndividual tree dynamics were computed, and the simulated trees were integrated at the stand level for visualizing two different management scenarios.• ConclusionBy combining a stand dynamics model adapted to forest management with an FSPM with detailed tree architecture, it is possible to simulate individual tree structure with consistent dimensions, adapted to ecological and silvicultural modelling for decision support in forest management.","DOI":"10.1007/s13595-011-0144-5","ISSN":"1286-4560, 1297-966X","journalAbbreviation":"Annals of Forest Science","language":"en","author":[{"family":"Feng","given":"Lu"},{"family":"Reffye","given":"Philippe","dropping-particle":"de"},{"family":"Dreyfus","given":"Philippe"},{"family":"Auclair","given":"Daniel"}],"issued":{"date-parts":[["2012",3,1]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szCs w:val="24"/>
        </w:rPr>
        <w:t xml:space="preserve">(Landsberg &amp; Waring, 1997; Mäkelä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xml:space="preserve">, 2008; Feng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2012)</w:t>
      </w:r>
      <w:r w:rsidR="00E92963">
        <w:rPr>
          <w:rFonts w:ascii="Times New Roman" w:hAnsi="Times New Roman" w:cs="Times New Roman"/>
        </w:rPr>
        <w:fldChar w:fldCharType="end"/>
      </w:r>
      <w:r w:rsidRPr="009B00B8">
        <w:rPr>
          <w:rFonts w:ascii="Times New Roman" w:hAnsi="Times New Roman" w:cs="Times New Roman"/>
        </w:rPr>
        <w:t xml:space="preserve">. Finally, there </w:t>
      </w:r>
      <w:r w:rsidR="008C2121">
        <w:rPr>
          <w:rFonts w:ascii="Times New Roman" w:hAnsi="Times New Roman" w:cs="Times New Roman"/>
        </w:rPr>
        <w:t xml:space="preserve">is </w:t>
      </w:r>
      <w:r w:rsidRPr="009B00B8">
        <w:rPr>
          <w:rFonts w:ascii="Times New Roman" w:hAnsi="Times New Roman" w:cs="Times New Roman"/>
        </w:rPr>
        <w:t>the concept that trees increase C partitioning towards the acquisition of the primary limiting resource</w:t>
      </w:r>
      <w:r w:rsidR="001052BC">
        <w:rPr>
          <w:rFonts w:ascii="Times New Roman" w:hAnsi="Times New Roman" w:cs="Times New Roman"/>
        </w:rPr>
        <w:t xml:space="preserve">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{"citationID":"a2klphg07me","properties":{"formattedCitation":"(McMurtrie &amp; Dewar, 2013)","plainCitation":"(McMurtrie &amp; Dewar, 2013)"},"citationItems":[{"id":430,"uris":["http://zotero.org/users/4234815/items/3A25VAQC"],"uri":["http://zotero.org/users/4234815/items/3A25VAQC"],"itemData":{"id":430,"type":"article-journal","title":"New insights into carbon allocation by trees from the hypothesis that annual wood production is maximized","container-title":"New Phytologist","page":"981-990","volume":"199","issue":"4","source":"onlinelibrary.wiley.com","DOI":"10.1111/nph.12344","ISSN":"1469-8137","language":"en","author":[{"family":"McMurtrie","given":"Ross E."},{"family":"Dewar","given":"Roderick C."}],"issued":{"date-parts":[["2013",9,1]]}}}],"schema":"https://github.com/citation-style-language/schema/raw/master/csl-citation.json"}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rPr>
        <w:t>McMurtrie &amp; Dewar, 2013)</w:t>
      </w:r>
      <w:r w:rsidR="00E92963">
        <w:rPr>
          <w:rFonts w:ascii="Times New Roman" w:hAnsi="Times New Roman" w:cs="Times New Roman"/>
        </w:rPr>
        <w:fldChar w:fldCharType="end"/>
      </w:r>
      <w:r w:rsidR="00E92963">
        <w:rPr>
          <w:rFonts w:ascii="Times New Roman" w:hAnsi="Times New Roman" w:cs="Times New Roman"/>
        </w:rPr>
        <w:t>.</w:t>
      </w:r>
      <w:r w:rsidRPr="009B00B8">
        <w:rPr>
          <w:rFonts w:ascii="Times New Roman" w:hAnsi="Times New Roman" w:cs="Times New Roman"/>
        </w:rPr>
        <w:t xml:space="preserve"> This approach appears sensible and has been implemented in several models</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{"citationID":"abs8eelot3","properties":{"formattedCitation":"{\\rtf (Running &amp; Gower, 1991; Friedlingstein {\\i{}et al.}, 1999)}","plainCitation":"(Running &amp; Gower, 1991; Friedlingstein et al., 1999)"},"citationItems":[{"id":440,"uris":["http://zotero.org/users/4234815/items/HT9JPGLA"],"uri":["http://zotero.org/users/4234815/items/HT9JPGLA"],"itemData":{"id":440,"type":"article-journal","title":"FOREST-BGC, A general model of forest ecosystem processes for regional applications. II. Dynamic carbon allocation and nitrogen budgets","container-title":"Tree Physiology","page":"147-160","volume":"9","issue":"1-2","source":"academic.oup.com","abstract":"A new version of the ecosystem process model FOREST-BGC is presented that uses stand water and nitrogen limitations to alter the leaf/root/stem carbon allocation fraction dynamically at each annual iteration. Water deficit is defined by integrating a daily soil water deficit fraction annually. Current nitrogen limitation is defined relative to a hypothetical optimum foliar N pool, computed as maximum leaf area index multiplied by maximum leaf nitrogen concentration. Decreasing availability of water or nitrogen, or both, reduces the leaf/root carbon partitioning ratio. Leaf and root N concentrations, and maximum leaf photosynthetic capacity are also redefined annually as functions of nitrogen availability. Test simulations for hypothetical coniferous forests were performed for Madison, WI and Missoula, MT, and showed simulated leaf area index ranging from 4.5 for a control stand at Missoula, to 11 for a fertilized stand at Madison, with Year 50 stem carbon biomasses of 31 and 128 Mg ha−1, respectively. Total nitrogen incorporated into new tissue ranged from 34 kg ha−1 year−1 for the unfertilized Missoula stand, to 109 kg ha−1 year−1 for the fertilized Madison stand. The model successfully showed dynamic annual carbon partitioning controlled by water and nitrogen limitations.","DOI":"10.1093/treephys/9.1-2.147","ISSN":"0829-318X","journalAbbreviation":"Tree Physiol","author":[{"family":"Running","given":"Steven W."},{"family":"Gower","given":"Stith T."}],"issued":{"date-parts":[["1991",7,1]]}}},{"id":442,"uris":["http://zotero.org/users/4234815/items/LIUXYA2C"],"uri":["http://zotero.org/users/4234815/items/LIUXYA2C"],"itemData":{"id":442,"type":"article-journal","title":"Toward an allocation scheme for global terrestrial carbon models","container-title":"Global Change Biology","page":"755-770","volume":"5","issue":"7","source":"Wiley Online Library","abstract":"The distribution of assimilated carbon among the plant parts has a profound effect on plant growth, and at a larger scale, on terrestrial biogeochemistry. Although important progress has been made in modelling photosynthesis, less effort has been spent on understanding the carbon allocation, especially at large spatial scales. Whereas several individual-level models of plant growth include an allocation scheme, most global terrestrial models still assume constant allocation of net primary production (NPP) among plant parts, without any environmental coupling. Here, we use the CASA biosphere model as a platform for exploring a new global allocation scheme that estimates allocation of photosynthesis products among leaves, stems, and roots depending on resource availability. The philosophy underlying the model is that allocation patterns result from evolved responses that adjust carbon investments to facilitate capture of the most limiting resources, i.e. light, water, and mineral nitrogen. In addition, we allow allocation of NPP to vary in response to changes in atmospheric CO2. The relative magnitudes of changes in NPP and resource-use efficiency control the response of root:shoot allocation. For ambient CO2, the model produces realistic changes in above-ground allocation along productivity gradients. In comparison to the CASA standard estimate using fixed allocation ratios, the new allocation scheme tends to favour root allocation, leading to a 10% lower global biomass. Elevated CO2, which alters the balance between growth and available resources, generally leads to reduced water stress and consequently, decreased root:shoot ratio. The major exception is forest ecosystems, where increased nitrogen stress induces a larger root allocation.","DOI":"10.1046/j.1365-2486.1999.00269.x","ISSN":"1365-2486","language":"en","author":[{"family":"Friedlingstein","given":"P."},{"family":"Joel","given":"G."},{"family":"Field","given":"C. B."},{"family":"Fung","given":"I. Y."}],"issued":{"date-parts":[["1999",10,1]]}}}],"schema":"https://github.com/citation-style-language/schema/raw/master/csl-citation.json"} </w:instrText>
      </w:r>
      <w:r>
        <w:rPr>
          <w:rFonts w:ascii="Times New Roman" w:hAnsi="Times New Roman" w:cs="Times New Roman"/>
        </w:rPr>
        <w:fldChar w:fldCharType="separate"/>
      </w:r>
      <w:r w:rsidRPr="00374242">
        <w:rPr>
          <w:rFonts w:ascii="Times New Roman" w:hAnsi="Times New Roman" w:cs="Times New Roman"/>
          <w:szCs w:val="24"/>
        </w:rPr>
        <w:t>(</w:t>
      </w:r>
      <w:r>
        <w:rPr>
          <w:rFonts w:ascii="Times New Roman" w:hAnsi="Times New Roman" w:cs="Times New Roman"/>
          <w:szCs w:val="24"/>
        </w:rPr>
        <w:t xml:space="preserve">e.g., </w:t>
      </w:r>
      <w:r w:rsidRPr="00374242">
        <w:rPr>
          <w:rFonts w:ascii="Times New Roman" w:hAnsi="Times New Roman" w:cs="Times New Roman"/>
          <w:szCs w:val="24"/>
        </w:rPr>
        <w:t xml:space="preserve">Running &amp; Gower, 1991; Friedlingstein </w:t>
      </w:r>
      <w:r w:rsidRPr="00374242">
        <w:rPr>
          <w:rFonts w:ascii="Times New Roman" w:hAnsi="Times New Roman" w:cs="Times New Roman"/>
          <w:i/>
          <w:iCs/>
          <w:szCs w:val="24"/>
        </w:rPr>
        <w:t>et al.</w:t>
      </w:r>
      <w:r w:rsidRPr="00374242">
        <w:rPr>
          <w:rFonts w:ascii="Times New Roman" w:hAnsi="Times New Roman" w:cs="Times New Roman"/>
          <w:szCs w:val="24"/>
        </w:rPr>
        <w:t>, 1999)</w:t>
      </w:r>
      <w:r>
        <w:rPr>
          <w:rFonts w:ascii="Times New Roman" w:hAnsi="Times New Roman" w:cs="Times New Roman"/>
        </w:rPr>
        <w:fldChar w:fldCharType="end"/>
      </w:r>
      <w:r w:rsidR="007E244A">
        <w:rPr>
          <w:rFonts w:ascii="Times New Roman" w:hAnsi="Times New Roman" w:cs="Times New Roman"/>
        </w:rPr>
        <w:t>, but d</w:t>
      </w:r>
      <w:r w:rsidRPr="009B00B8">
        <w:rPr>
          <w:rFonts w:ascii="Times New Roman" w:hAnsi="Times New Roman" w:cs="Times New Roman"/>
        </w:rPr>
        <w:t xml:space="preserve">irect evidence supporting </w:t>
      </w:r>
      <w:r w:rsidRPr="009B00B8">
        <w:rPr>
          <w:rFonts w:ascii="Times New Roman" w:hAnsi="Times New Roman" w:cs="Times New Roman"/>
        </w:rPr>
        <w:lastRenderedPageBreak/>
        <w:t>this concept is scarce, given the challenges involved in measuring allocation</w:t>
      </w:r>
      <w:r w:rsidR="00D3799D">
        <w:rPr>
          <w:rFonts w:ascii="Times New Roman" w:hAnsi="Times New Roman" w:cs="Times New Roman"/>
        </w:rPr>
        <w:t xml:space="preserve"> </w:t>
      </w:r>
      <w:r w:rsidR="00D3799D">
        <w:rPr>
          <w:rFonts w:ascii="Times New Roman" w:hAnsi="Times New Roman" w:cs="Times New Roman"/>
        </w:rPr>
        <w:fldChar w:fldCharType="begin"/>
      </w:r>
      <w:r w:rsidR="00D3799D">
        <w:rPr>
          <w:rFonts w:ascii="Times New Roman" w:hAnsi="Times New Roman" w:cs="Times New Roman"/>
        </w:rPr>
        <w:instrText xml:space="preserve"> ADDIN ZOTERO_ITEM CSL_CITATION {"citationID":"a1ou85bpupv","properties":{"formattedCitation":"{\\rtf (Poorter &amp; Sack, 2012; Poorter {\\i{}et al.}, 2015)}","plainCitation":"(Poorter &amp; Sack, 2012; Poorter et al., 2015)"},"citationItems":[{"id":1041,"uris":["http://zotero.org/users/4234815/items/M7Q3IKKS"],"uri":["http://zotero.org/users/4234815/items/M7Q3IKKS"],"itemData":{"id":1041,"type":"article-journal","title":"Pitfalls and Possibilities in the Analysis of Biomass Allocation Patterns in Plants","container-title":"Frontiers in Plant Science","volume":"3","source":"PubMed Central","abstract":"Plants can differentially allocate biomass to leaves, stems, roots, and reproduction, and follow ontogenetic trajectories that interact with the prevailing climate. Various methodological tools exist to analyze the resulting allocation patterns, based either on the calculation of biomass ratios or fractions of different organs at a given point in time, or on a so-called allometric analysis of biomass data sampled across species or over an experimental growth period. We discuss the weak and strong points of each of these methods. Although both approaches have useful features, we suggest that often a plot of biomass fractions against total plant size, either across species or in the comparison of treatment effects, combines the best of both worlds.","URL":"https://www.ncbi.nlm.nih.gov/pmc/articles/PMC3514511/","DOI":"10.3389/fpls.2012.00259","ISSN":"1664-462X","note":"PMID: 23227027\nPMCID: PMC3514511","journalAbbreviation":"Front Plant Sci","author":[{"family":"Poorter","given":"Hendrik"},{"family":"Sack","given":"Lawren"}],"issued":{"date-parts":[["2012",12,5]]},"accessed":{"date-parts":[["2017",12,14]]}}},{"id":1038,"uris":["http://zotero.org/users/4234815/items/R4PHBWUZ"],"uri":["http://zotero.org/users/4234815/items/R4PHBWUZ"],"itemData":{"id":1038,"type":"article-journal","title":"How does biomass distribution change with size and differ among species? An analysis for 1200 plant species from five continents","container-title":"New Phytologist","page":"736-749","volume":"208","issue":"3","source":"Wiley Online Library","abstract":"* We compiled a global database for leaf, stem and root biomass representing c. 11 000 records for c. 1200 herbaceous and woody species grown under either controlled or field conditions. We used this data set to analyse allometric relationships and fractional biomass distribution to leaves, stems and roots.\n\n\n* We tested whether allometric scaling exponents are generally constant across plant sizes as predicted by metabolic scaling theory, or whether instead they change dynamically with plant size. We also quantified interspecific variation in biomass distribution among plant families and functional groups.\n\n\n* Across all species combined, leaf vs stem and leaf vs root scaling exponents decreased from c. 1.00 for small plants to c. 0.60 for the largest trees considered. Evergreens had substantially higher leaf mass fractions (LMFs) than deciduous species, whereas graminoids maintained higher root mass fractions (RMFs) than eudicotyledonous herbs.\n\n\n* These patterns do not support the hypothesis of fixed allometric exponents. Rather, continuous shifts in allometric exponents with plant size during ontogeny and evolution are the norm. Across seed plants, variation in biomass distribution among species is related more to function than phylogeny. We propose that the higher LMF of evergreens at least partly compensates for their relatively low leaf area : leaf mass ratio.","DOI":"10.1111/nph.13571","ISSN":"1469-8137","shortTitle":"How does biomass distribution change with size and differ among species?","journalAbbreviation":"New Phytol","language":"en","author":[{"family":"Poorter","given":"Hendrik"},{"family":"Jagodzinski","given":"Andrzej M."},{"family":"Ruiz-Peinado","given":"Ricardo"},{"family":"Kuyah","given":"Shem"},{"family":"Luo","given":"Yunjian"},{"family":"Oleksyn","given":"Jacek"},{"family":"Usoltsev","given":"Vladimir A."},{"family":"Buckley","given":"Thomas N."},{"family":"Reich","given":"Peter B."},{"family":"Sack","given":"Lawren"}],"issued":{"date-parts":[["2015",11,1]]}}}],"schema":"https://github.com/citation-style-language/schema/raw/master/csl-citation.json"} </w:instrText>
      </w:r>
      <w:r w:rsidR="00D3799D">
        <w:rPr>
          <w:rFonts w:ascii="Times New Roman" w:hAnsi="Times New Roman" w:cs="Times New Roman"/>
        </w:rPr>
        <w:fldChar w:fldCharType="separate"/>
      </w:r>
      <w:r w:rsidR="00D3799D" w:rsidRPr="00D3799D">
        <w:rPr>
          <w:rFonts w:ascii="Times New Roman" w:hAnsi="Times New Roman" w:cs="Times New Roman"/>
          <w:szCs w:val="24"/>
        </w:rPr>
        <w:t xml:space="preserve">(Poorter &amp; Sack, 2012; Poorter </w:t>
      </w:r>
      <w:r w:rsidR="00D3799D" w:rsidRPr="00D3799D">
        <w:rPr>
          <w:rFonts w:ascii="Times New Roman" w:hAnsi="Times New Roman" w:cs="Times New Roman"/>
          <w:i/>
          <w:iCs/>
          <w:szCs w:val="24"/>
        </w:rPr>
        <w:t>et al.</w:t>
      </w:r>
      <w:r w:rsidR="00D3799D" w:rsidRPr="00D3799D">
        <w:rPr>
          <w:rFonts w:ascii="Times New Roman" w:hAnsi="Times New Roman" w:cs="Times New Roman"/>
          <w:szCs w:val="24"/>
        </w:rPr>
        <w:t>, 2015)</w:t>
      </w:r>
      <w:r w:rsidR="00D3799D">
        <w:rPr>
          <w:rFonts w:ascii="Times New Roman" w:hAnsi="Times New Roman" w:cs="Times New Roman"/>
        </w:rPr>
        <w:fldChar w:fldCharType="end"/>
      </w:r>
      <w:r w:rsidR="005B551F">
        <w:rPr>
          <w:rFonts w:ascii="Times New Roman" w:hAnsi="Times New Roman" w:cs="Times New Roman"/>
        </w:rPr>
        <w:t xml:space="preserve">. However, </w:t>
      </w:r>
      <w:r w:rsidRPr="009B00B8">
        <w:rPr>
          <w:rFonts w:ascii="Times New Roman" w:hAnsi="Times New Roman" w:cs="Times New Roman"/>
        </w:rPr>
        <w:t>optimization approaches have been used to constrain dynamic alloca</w:t>
      </w:r>
      <w:r w:rsidR="00E92963">
        <w:rPr>
          <w:rFonts w:ascii="Times New Roman" w:hAnsi="Times New Roman" w:cs="Times New Roman"/>
        </w:rPr>
        <w:t xml:space="preserve">tion schemes with some success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{"citationID":"a330chtab8","properties":{"formattedCitation":"{\\rtf (Franklin {\\i{}et al.}, 2012; McMurtrie &amp; Dewar, 2013)}","plainCitation":"(Franklin et al., 2012; McMurtrie &amp; Dewar, 2013)"},"citationItems":[{"id":404,"uris":["http://zotero.org/users/4234815/items/THWBKTKZ"],"uri":["http://zotero.org/users/4234815/items/THWBKTKZ"],"itemData":{"id":404,"type":"article-journal","title":"Modeling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430,"uris":["http://zotero.org/users/4234815/items/3A25VAQC"],"uri":["http://zotero.org/users/4234815/items/3A25VAQC"],"itemData":{"id":430,"type":"article-journal","title":"New insights into carbon allocation by trees from the hypothesis that annual wood production is maximized","container-title":"New Phytologist","page":"981-990","volume":"199","issue":"4","source":"onlinelibrary.wiley.com","DOI":"10.1111/nph.12344","ISSN":"1469-8137","language":"en","author":[{"family":"McMurtrie","given":"Ross E."},{"family":"Dewar","given":"Roderick C."}],"issued":{"date-parts":[["2013",9,1]]}}}],"schema":"https://github.com/citation-style-language/schema/raw/master/csl-citation.json"}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szCs w:val="24"/>
        </w:rPr>
        <w:t xml:space="preserve">(Franklin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2012; McMurtrie &amp; Dewar, 2013)</w:t>
      </w:r>
      <w:r w:rsidR="00E92963">
        <w:rPr>
          <w:rFonts w:ascii="Times New Roman" w:hAnsi="Times New Roman" w:cs="Times New Roman"/>
        </w:rPr>
        <w:fldChar w:fldCharType="end"/>
      </w:r>
      <w:r w:rsidR="00E92963">
        <w:rPr>
          <w:rFonts w:ascii="Times New Roman" w:hAnsi="Times New Roman" w:cs="Times New Roman"/>
        </w:rPr>
        <w:t>.</w:t>
      </w:r>
    </w:p>
    <w:p w14:paraId="679EB7AD" w14:textId="07D080D0" w:rsidR="00563E99" w:rsidRDefault="007E244A" w:rsidP="003B24EB">
      <w:pPr>
        <w:spacing w:before="120" w:line="360" w:lineRule="auto"/>
        <w:ind w:firstLine="720"/>
        <w:rPr>
          <w:rFonts w:ascii="Times New Roman" w:hAnsi="Times New Roman" w:cs="Times New Roman"/>
        </w:rPr>
      </w:pPr>
      <w:r>
        <w:rPr>
          <w:rFonts w:ascii="Times New Roman" w:hAnsi="Times New Roman" w:cs="Times New Roman"/>
        </w:rPr>
        <w:t xml:space="preserve">Temperature is a fundamental </w:t>
      </w:r>
      <w:r w:rsidR="00374242" w:rsidRPr="009B00B8">
        <w:rPr>
          <w:rFonts w:ascii="Times New Roman" w:hAnsi="Times New Roman" w:cs="Times New Roman"/>
        </w:rPr>
        <w:t>aspect of climate that affects m</w:t>
      </w:r>
      <w:r w:rsidR="00AF638F">
        <w:rPr>
          <w:rFonts w:ascii="Times New Roman" w:hAnsi="Times New Roman" w:cs="Times New Roman"/>
        </w:rPr>
        <w:t>any aspects of tree physiology</w:t>
      </w:r>
      <w:ins w:id="32" w:author="John E. Drake" w:date="2018-11-16T14:56:00Z">
        <w:r w:rsidR="0008045F">
          <w:rPr>
            <w:rFonts w:ascii="Times New Roman" w:hAnsi="Times New Roman" w:cs="Times New Roman"/>
          </w:rPr>
          <w:t>, including photosynthesis, respiration, and growth</w:t>
        </w:r>
      </w:ins>
      <w:r w:rsidR="00AF638F">
        <w:rPr>
          <w:rFonts w:ascii="Times New Roman" w:hAnsi="Times New Roman" w:cs="Times New Roman"/>
        </w:rPr>
        <w:t xml:space="preserve"> </w:t>
      </w:r>
      <w:r w:rsidR="00AF638F">
        <w:rPr>
          <w:rFonts w:ascii="Times New Roman" w:hAnsi="Times New Roman" w:cs="Times New Roman"/>
        </w:rPr>
        <w:fldChar w:fldCharType="begin"/>
      </w:r>
      <w:r w:rsidR="00AF638F">
        <w:rPr>
          <w:rFonts w:ascii="Times New Roman" w:hAnsi="Times New Roman" w:cs="Times New Roman"/>
        </w:rPr>
        <w:instrText xml:space="preserve"> ADDIN ZOTERO_ITEM CSL_CITATION {"citationID":"a14vofu7fjh","properties":{"formattedCitation":"{\\rtf (Way &amp; Oren, 2010; Lu {\\i{}et al.}, 2013)}","plainCitation":"(Way &amp; Oren, 2010; Lu et al., 2013)"},"citationItems":[{"id":449,"uris":["http://zotero.org/users/4234815/items/QASC3BCL"],"uri":["http://zotero.org/users/4234815/items/QASC3BCL"],"itemData":{"id":449,"type":"article-journal","title":"Differential responses to changes in growth temperature between trees from different functional groups and biomes: a review and synthesis of data","container-title":"Tree Physiology","page":"669-688","volume":"30","issue":"6","source":"academic.oup.com","abstract":"The response of tree growth to a change in temperature may differ in predictable ways. Trees with conservative growth strategies may have little ability to respond to a changing climate. In addition, high latitude and altitude tree growth may be temperature-limited and thus benefit from some degree of warming, as opposed to warm-adapted species. Using data from 63 studies, we examined whether trees from different functional groups and thermal niches differed in their growth response to a change in growth temperature. We also investigated whether responses predicted for a change in growth temperature (both reduced and elevated) were similar for increased temperatures by repeating the analysis on the subset of raised temperature data to confirm the validity of our results for use in a climate-warming scenario. Using both the temperature-change response and the warming response, we found that elevated temperatures enhanced growth (measured as shoot height, stem diameter and biomass) in deciduous species more than in evergreen trees. Tropical species were indeed more susceptible to warming-induced growth declines than temperate or boreal trees in both analyses. More carbon may be available to allocate to growth at high temperatures because respiration acclimated more strongly than photosynthesis, increasing carbon assimilation but moderating carbon losses. Trees that developed at elevated temperatures did not simply accelerate growth but followed different developmental trajectories than unwarmed trees, allocating more biomass to leaves and less to roots and growing taller for a given stem diameter. While there were insufficient data to analyze trends for particular species, we generated equations to describe general trends in tree growth to temperature changes and to warming for use at large spatial scales or where data are lacking. We discuss the implications of these results in the context of a changing climate and highlight the areas of greatest uncertainty regarding temperature and tree growth where future research is needed.","DOI":"10.1093/treephys/tpq015","ISSN":"0829-318X","shortTitle":"Differential responses to changes in growth temperature between trees from different functional groups and biomes","journalAbbreviation":"Tree Physiol","author":[{"family":"Way","given":"Danielle A."},{"family":"Oren","given":"Ram"}],"issued":{"date-parts":[["2010",6,1]]}}},{"id":447,"uris":["http://zotero.org/users/4234815/items/3WLBJS96"],"uri":["http://zotero.org/users/4234815/items/3WLBJS96"],"itemData":{"id":447,"type":"article-journal","title":"Responses of ecosystem carbon cycle to experimental warming: a meta‐analysis","container-title":"Ecology","page":"726-738","volume":"94","issue":"3","source":"onlinelibrary.wiley.com","DOI":"10.1890/12-0279.1","ISSN":"1939-9170","shortTitle":"Responses of ecosystem carbon cycle to experimental warming","language":"en","author":[{"family":"Lu","given":"Meng"},{"family":"Zhou","given":"Xuhui"},{"family":"Yang","given":"Qiang"},{"family":"Li","given":"Hui"},{"family":"Luo","given":"Yiqi"},{"family":"Fang","given":"Changming"},{"family":"Chen","given":"Jiakuan"},{"family":"Yang","given":"Xin"},{"family":"Li","given":"Bo"}],"issued":{"date-parts":[["2013",3,1]]}}}],"schema":"https://github.com/citation-style-language/schema/raw/master/csl-citation.json"} </w:instrText>
      </w:r>
      <w:r w:rsidR="00AF638F">
        <w:rPr>
          <w:rFonts w:ascii="Times New Roman" w:hAnsi="Times New Roman" w:cs="Times New Roman"/>
        </w:rPr>
        <w:fldChar w:fldCharType="separate"/>
      </w:r>
      <w:r w:rsidR="00AF638F" w:rsidRPr="00AF638F">
        <w:rPr>
          <w:rFonts w:ascii="Times New Roman" w:hAnsi="Times New Roman" w:cs="Times New Roman"/>
          <w:szCs w:val="24"/>
        </w:rPr>
        <w:t xml:space="preserve">(Way &amp; Oren, 2010; Lu </w:t>
      </w:r>
      <w:r w:rsidR="00AF638F" w:rsidRPr="00AF638F">
        <w:rPr>
          <w:rFonts w:ascii="Times New Roman" w:hAnsi="Times New Roman" w:cs="Times New Roman"/>
          <w:i/>
          <w:iCs/>
          <w:szCs w:val="24"/>
        </w:rPr>
        <w:t>et al.</w:t>
      </w:r>
      <w:r w:rsidR="00AF638F" w:rsidRPr="00AF638F">
        <w:rPr>
          <w:rFonts w:ascii="Times New Roman" w:hAnsi="Times New Roman" w:cs="Times New Roman"/>
          <w:szCs w:val="24"/>
        </w:rPr>
        <w:t>, 2013)</w:t>
      </w:r>
      <w:r w:rsidR="00AF638F">
        <w:rPr>
          <w:rFonts w:ascii="Times New Roman" w:hAnsi="Times New Roman" w:cs="Times New Roman"/>
        </w:rPr>
        <w:fldChar w:fldCharType="end"/>
      </w:r>
      <w:r w:rsidR="003B24EB">
        <w:rPr>
          <w:rFonts w:ascii="Times New Roman" w:hAnsi="Times New Roman" w:cs="Times New Roman"/>
        </w:rPr>
        <w:t xml:space="preserve">. </w:t>
      </w:r>
      <w:r w:rsidR="00C557CE">
        <w:rPr>
          <w:rFonts w:ascii="Times New Roman" w:hAnsi="Times New Roman" w:cs="Times New Roman"/>
        </w:rPr>
        <w:t>S</w:t>
      </w:r>
      <w:r w:rsidR="00374242" w:rsidRPr="009B00B8">
        <w:rPr>
          <w:rFonts w:ascii="Times New Roman" w:hAnsi="Times New Roman" w:cs="Times New Roman"/>
        </w:rPr>
        <w:t>everal lines of evidence suggest that warming may increase tree C allocation aboveground at the expense of C allocation belowground</w:t>
      </w:r>
      <w:r w:rsidR="00AF638F">
        <w:rPr>
          <w:rFonts w:ascii="Times New Roman" w:hAnsi="Times New Roman" w:cs="Times New Roman"/>
        </w:rPr>
        <w:t xml:space="preserve">. </w:t>
      </w:r>
      <w:r w:rsidR="00374242" w:rsidRPr="009B00B8">
        <w:rPr>
          <w:rFonts w:ascii="Times New Roman" w:hAnsi="Times New Roman" w:cs="Times New Roman"/>
        </w:rPr>
        <w:t xml:space="preserve">Experimental warming of forest soil increased aboveground biomass while reducing or not affecting belowground biomass </w:t>
      </w:r>
      <w:r w:rsidR="00AF638F">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{"citationID":"12NjFMNq","properties":{"formattedCitation":"{\\rtf (Str\\uc0\\u246{}mgren &amp; Linder, 2002; Melillo {\\i{}et al.}, 2011)}","plainCitation":"(Strömgren &amp; Linder, 2002; Melillo et al., 2011)"},"citationItems":[{"id":460,"uris":["http://zotero.org/users/4234815/items/CIWS4H9U"],"uri":["http://zotero.org/users/4234815/items/CIWS4H9U"],"itemData":{"id":460,"type":"article-journal","title":"Effects of nutrition and soil warming on stemwood production in a boreal Norway spruce stand","container-title":"Global Change Biology","page":"1194-1204","volume":"8","issue":"12","source":"Wiley Online Library","abstract":"The boreal forest is expected to experience the greatest warming of all forest biomes. The extent of the boreal forest, the large amount of carbon contained in the soil, and the expected climate warming, make the boreal forest a key biome to understand and represent correctly in global carbon models. It has been suggested that an increase in temperature could stimulate the release of CO2 caused by an increased decomposition rate, more than biomass production, which could convert current carbon sinks into carbon sources. Most boreal forests are currently carbon sinks, but it is unclear for how long in the future the carbon sink capacity of the boreal forest is likely to be maintained. The impact of soil warming on stem volume growth was studied during 6 years, in irrigated (I) and irrigated-fertilized (IL) stands of 40-year-old Norway spruce in Northern Sweden. From May to October heating cables were used to maintain the soil temperature on heated-irrigated plots (Ih and ILh) 5 °C above that on unheated control plots (Ic and ILc). After six seasons' warming, stem volume production (m3 ha−1 a−1) was 115% higher on Ih than on unheated (Ic) plots, and on heated and irrigated-fertilized plots (ILh) it was 57% higher than on unheated plots (ILc). The results indicate that in a future warmer climate, an increased availability of nitrogen, combined with a longer growing season, may increase biomass production substantially, on both low- and high-fertility sites. It is, however, too early to decide whether the observed responses are transitory or long lasting. It is therefore crucial to gain a better understanding of the responses of boreal forest ecosystems to climate change, and to provide data to test and validate models used in predicting the impact of climate change.","DOI":"10.1046/j.1365-2486.2002.00546.x","ISSN":"1365-2486","language":"en","author":[{"family":"Strömgren","given":"Monika"},{"family":"Linder","given":"Sune"}],"issued":{"date-parts":[["2002",12,1]]}}},{"id":452,"uris":["http://zotero.org/users/4234815/items/VAYE4BTZ"],"uri":["http://zotero.org/users/4234815/items/VAYE4BTZ"],"itemData":{"id":452,"type":"article-journal","title":"Soil warming, carbon–nitrogen interactions, and forest carbon budgets","container-title":"Proceedings of the National Academy of Sciences","page":"9508-9512","volume":"108","issue":"23","source":"www.pnas.org","abstract":"Soil warming has the potential to alter both soil and plant processes that affect carbon storage in forest ecosystems. We have quantified these effects in a large, long-term (7-y) soil-warming study in a deciduous forest in New England. Soil warming has resulted in carbon losses from the soil and stimulated carbon gains in the woody tissue of trees. The warming-enhanced decay of soil organic matter also released enough additional inorganic nitrogen into the soil solution to support the observed increases in plant carbon storage. Although soil warming has resulted in a cumulative net loss of carbon from a New England forest relative to a control area over the 7-y study, the annual net losses generally decreased over time as plant carbon storage increased. In the seventh year, warming-induced soil carbon losses were almost totally compensated for by plant carbon gains in response to warming. We attribute the plant gains primarily to warming-induced increases in nitrogen availability. This study underscores the importance of incorporating carbon–nitrogen interactions in atmosphere–ocean–land earth system models to accurately simulate land feedbacks to the climate system.","DOI":"10.1073/pnas.1018189108","ISSN":"0027-8424, 1091-6490","note":"PMID: 21606374","journalAbbreviation":"PNAS","language":"en","author":[{"family":"Melillo","given":"Jerry M."},{"family":"Butler","given":"Sarah"},{"family":"Johnson","given":"Jennifer"},{"family":"Mohan","given":"Jacqueline"},{"family":"Steudler","given":"Paul"},{"family":"Lux","given":"Heidi"},{"family":"Burrows","given":"Elizabeth"},{"family":"Bowles","given":"Francis"},{"family":"Smith","given":"Rose"},{"family":"Scott","given":"Lindsay"},{"family":"Vario","given":"Chelsea"},{"family":"Hill","given":"Troy"},{"family":"Burton","given":"Andrew"},{"family":"Zhou","given":"Yu-Mei"},{"family":"Tang","given":"Jim"}],"issued":{"date-parts":[["2011",6,7]]}}}],"schema":"https://github.com/citation-style-language/schema/raw/master/csl-citation.json"} </w:instrText>
      </w:r>
      <w:r w:rsidR="00AF638F">
        <w:rPr>
          <w:rFonts w:ascii="Times New Roman" w:hAnsi="Times New Roman" w:cs="Times New Roman"/>
        </w:rPr>
        <w:fldChar w:fldCharType="separate"/>
      </w:r>
      <w:r w:rsidR="00B06987" w:rsidRPr="00B06987">
        <w:rPr>
          <w:rFonts w:ascii="Times New Roman" w:hAnsi="Times New Roman" w:cs="Times New Roman"/>
          <w:szCs w:val="24"/>
        </w:rPr>
        <w:t xml:space="preserve">(Strömgren &amp; Linder, 2002; Melillo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2011)</w:t>
      </w:r>
      <w:r w:rsidR="00AF638F">
        <w:rPr>
          <w:rFonts w:ascii="Times New Roman" w:hAnsi="Times New Roman" w:cs="Times New Roman"/>
        </w:rPr>
        <w:fldChar w:fldCharType="end"/>
      </w:r>
      <w:r w:rsidR="008C2121">
        <w:rPr>
          <w:rFonts w:ascii="Times New Roman" w:hAnsi="Times New Roman" w:cs="Times New Roman"/>
        </w:rPr>
        <w:t xml:space="preserve">, which </w:t>
      </w:r>
      <w:r w:rsidR="00374242" w:rsidRPr="009B00B8">
        <w:rPr>
          <w:rFonts w:ascii="Times New Roman" w:hAnsi="Times New Roman" w:cs="Times New Roman"/>
        </w:rPr>
        <w:t>has been attributed to a warming-induced</w:t>
      </w:r>
      <w:r w:rsidR="00B27532">
        <w:rPr>
          <w:rFonts w:ascii="Times New Roman" w:hAnsi="Times New Roman" w:cs="Times New Roman"/>
        </w:rPr>
        <w:t xml:space="preserve"> increase in soil N availability</w:t>
      </w:r>
      <w:r w:rsidR="00B06987">
        <w:rPr>
          <w:rFonts w:ascii="Times New Roman" w:hAnsi="Times New Roman" w:cs="Times New Roman"/>
        </w:rPr>
        <w:t xml:space="preserve"> </w:t>
      </w:r>
      <w:r w:rsidR="00AF638F">
        <w:rPr>
          <w:rFonts w:ascii="Times New Roman" w:hAnsi="Times New Roman" w:cs="Times New Roman"/>
        </w:rPr>
        <w:fldChar w:fldCharType="begin"/>
      </w:r>
      <w:r w:rsidR="00AF638F">
        <w:rPr>
          <w:rFonts w:ascii="Times New Roman" w:hAnsi="Times New Roman" w:cs="Times New Roman"/>
        </w:rPr>
        <w:instrText xml:space="preserve"> ADDIN ZOTERO_ITEM CSL_CITATION {"citationID":"a12s5tr1sqo","properties":{"formattedCitation":"{\\rtf (Melillo {\\i{}et al.}, 2002)}","plainCitation":"(Melillo et al., 2002)"},"citationItems":[{"id":456,"uris":["http://zotero.org/users/4234815/items/L4SAJWGX"],"uri":["http://zotero.org/users/4234815/items/L4SAJWGX"],"itemData":{"id":456,"type":"article-journal","title":"Soil Warming and Carbon-Cycle Feedbacks to the Climate System","container-title":"Science","page":"2173-2176","volume":"298","issue":"5601","source":"science.sciencemag.org","abstract":"In a decade-long soil warming experiment in a mid-latitude hardwood forest, we documented changes in soil carbon and nitrogen cycling in order to investigate the consequences of these changes for the climate system. Here we show that whereas soil warming accelerates soil organic matter decay and carbon dioxide fluxes to the atmosphere, this response is small and short-lived for a mid-latitude forest, because of the limited size of the labile soil carbon pool. We also show that warming increases the availability of mineral nitrogen to plants. Because plant growth in many mid-latitude forests is nitrogen-limited, warming has the potential to indirectly stimulate enough carbon storage in plants to at least compensate for the carbon losses from soils. Our results challenge assumptions made in some climate models that lead to projections of large long-term releases of soil carbon in response to warming of forest ecosystems.","DOI":"10.1126/science.1074153","ISSN":"0036-8075, 1095-9203","note":"PMID: 12481133","language":"en","author":[{"family":"Melillo","given":"J. M."},{"family":"Steudler","given":"P. A."},{"family":"Aber","given":"J. D."},{"family":"Newkirk","given":"K."},{"family":"Lux","given":"H."},{"family":"Bowles","given":"F. P."},{"family":"Catricala","given":"C."},{"family":"Magill","given":"A."},{"family":"Ahrens","given":"T."},{"family":"Morrisseau","given":"S."}],"issued":{"date-parts":[["2002",12,13]]}}}],"schema":"https://github.com/citation-style-language/schema/raw/master/csl-citation.json"} </w:instrText>
      </w:r>
      <w:r w:rsidR="00AF638F">
        <w:rPr>
          <w:rFonts w:ascii="Times New Roman" w:hAnsi="Times New Roman" w:cs="Times New Roman"/>
        </w:rPr>
        <w:fldChar w:fldCharType="separate"/>
      </w:r>
      <w:r w:rsidR="00AF638F" w:rsidRPr="00AF638F">
        <w:rPr>
          <w:rFonts w:ascii="Times New Roman" w:hAnsi="Times New Roman" w:cs="Times New Roman"/>
          <w:szCs w:val="24"/>
        </w:rPr>
        <w:t xml:space="preserve">(Melillo </w:t>
      </w:r>
      <w:r w:rsidR="00AF638F" w:rsidRPr="00AF638F">
        <w:rPr>
          <w:rFonts w:ascii="Times New Roman" w:hAnsi="Times New Roman" w:cs="Times New Roman"/>
          <w:i/>
          <w:iCs/>
          <w:szCs w:val="24"/>
        </w:rPr>
        <w:t>et al.</w:t>
      </w:r>
      <w:r w:rsidR="00AF638F" w:rsidRPr="00AF638F">
        <w:rPr>
          <w:rFonts w:ascii="Times New Roman" w:hAnsi="Times New Roman" w:cs="Times New Roman"/>
          <w:szCs w:val="24"/>
        </w:rPr>
        <w:t>, 2002)</w:t>
      </w:r>
      <w:r w:rsidR="00AF638F">
        <w:rPr>
          <w:rFonts w:ascii="Times New Roman" w:hAnsi="Times New Roman" w:cs="Times New Roman"/>
        </w:rPr>
        <w:fldChar w:fldCharType="end"/>
      </w:r>
      <w:r w:rsidR="00374242" w:rsidRPr="009B00B8">
        <w:rPr>
          <w:rFonts w:ascii="Times New Roman" w:hAnsi="Times New Roman" w:cs="Times New Roman"/>
        </w:rPr>
        <w:t xml:space="preserve">. A recent </w:t>
      </w:r>
      <w:r w:rsidR="00374242" w:rsidRPr="009B00B8">
        <w:rPr>
          <w:rFonts w:ascii="Times New Roman" w:hAnsi="Times New Roman" w:cs="Times New Roman"/>
          <w:vertAlign w:val="superscript"/>
        </w:rPr>
        <w:t>13</w:t>
      </w:r>
      <w:r w:rsidR="00374242" w:rsidRPr="009B00B8">
        <w:rPr>
          <w:rFonts w:ascii="Times New Roman" w:hAnsi="Times New Roman" w:cs="Times New Roman"/>
        </w:rPr>
        <w:t>C-CO</w:t>
      </w:r>
      <w:r w:rsidR="00374242" w:rsidRPr="009B00B8">
        <w:rPr>
          <w:rFonts w:ascii="Times New Roman" w:hAnsi="Times New Roman" w:cs="Times New Roman"/>
          <w:vertAlign w:val="subscript"/>
        </w:rPr>
        <w:t>2</w:t>
      </w:r>
      <w:r w:rsidR="00374242" w:rsidRPr="009B00B8">
        <w:rPr>
          <w:rFonts w:ascii="Times New Roman" w:hAnsi="Times New Roman" w:cs="Times New Roman"/>
        </w:rPr>
        <w:t xml:space="preserve"> labeling study </w:t>
      </w:r>
      <w:r w:rsidR="009E175D">
        <w:rPr>
          <w:rFonts w:ascii="Times New Roman" w:hAnsi="Times New Roman" w:cs="Times New Roman"/>
        </w:rPr>
        <w:t xml:space="preserve">indicated that warming </w:t>
      </w:r>
      <w:r w:rsidR="00E16B34">
        <w:rPr>
          <w:rFonts w:ascii="Times New Roman" w:hAnsi="Times New Roman" w:cs="Times New Roman"/>
        </w:rPr>
        <w:t>increase</w:t>
      </w:r>
      <w:r w:rsidR="009E175D">
        <w:rPr>
          <w:rFonts w:ascii="Times New Roman" w:hAnsi="Times New Roman" w:cs="Times New Roman"/>
        </w:rPr>
        <w:t>d</w:t>
      </w:r>
      <w:r w:rsidR="00E16B34">
        <w:rPr>
          <w:rFonts w:ascii="Times New Roman" w:hAnsi="Times New Roman" w:cs="Times New Roman"/>
        </w:rPr>
        <w:t xml:space="preserve"> allocation aboveground and </w:t>
      </w:r>
      <w:r w:rsidR="00374242" w:rsidRPr="009B00B8">
        <w:rPr>
          <w:rFonts w:ascii="Times New Roman" w:hAnsi="Times New Roman" w:cs="Times New Roman"/>
        </w:rPr>
        <w:t>reduce</w:t>
      </w:r>
      <w:r w:rsidR="009E175D">
        <w:rPr>
          <w:rFonts w:ascii="Times New Roman" w:hAnsi="Times New Roman" w:cs="Times New Roman"/>
        </w:rPr>
        <w:t>d</w:t>
      </w:r>
      <w:r w:rsidR="00374242" w:rsidRPr="009B00B8">
        <w:rPr>
          <w:rFonts w:ascii="Times New Roman" w:hAnsi="Times New Roman" w:cs="Times New Roman"/>
        </w:rPr>
        <w:t xml:space="preserve"> C allocation belowground in beech saplings via a direct effect on tree physiology, without </w:t>
      </w:r>
      <w:r w:rsidR="00C557CE">
        <w:rPr>
          <w:rFonts w:ascii="Times New Roman" w:hAnsi="Times New Roman" w:cs="Times New Roman"/>
        </w:rPr>
        <w:t>an altered</w:t>
      </w:r>
      <w:r w:rsidR="00374242" w:rsidRPr="009B00B8">
        <w:rPr>
          <w:rFonts w:ascii="Times New Roman" w:hAnsi="Times New Roman" w:cs="Times New Roman"/>
        </w:rPr>
        <w:t xml:space="preserve"> soil N cycle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{"citationID":"ai5br10p1","properties":{"formattedCitation":"{\\rtf (Blessing {\\i{}et al.}, 2015)}","plainCitation":"(Blessing et al., 2015)"},"citationItems":[{"id":463,"uris":["http://zotero.org/users/4234815/items/EZMI4GLB"],"uri":["http://zotero.org/users/4234815/items/EZMI4GLB"],"itemData":{"id":463,"type":"article-journal","title":"Allocation dynamics of recently fixed carbon in beech saplings in response to increased temperatures and drought","container-title":"Tree Physiology","page":"585-598","volume":"35","issue":"6","source":"academic.oup.com","abstract":"The response of carbon allocation to drought has often been studied in terms of short-term transport velocity of recently fixed carbon from leaves to roots and root respiration. However, its dynamic response to other environmental conditions, e.g., to changes in temperature, is less clear. Here, we investigated the effects of drought, increased temperatures and their combination on transport velocity as well as on distribution of recent photoassimilates for different compounds, such as sugars, starch, organic acids and amino acids. We used a 13CO2 pulse-labelling approach and studied the recovery of 13C in different plant tissues and compounds of beech saplings (Fagus sylvatica L.) during a 9-day chase period. Neither total dry biomass nor dry weights of leaves or roots were affected by drought or increased temperatures. Generally, the fast transfer of recently fixed assimilates from leaves to roots took about 1 day, while 13C enrichment in soil CO2 efflux peaked only 2 days after labelling. Increased temperatures prolonged mean transfer times of recent photoassimilates from the leaves to the roots, probably caused by enhanced intermediate storage alongside basipetal transfer, clearly impacting short-term carbon allocation. This temperature effect was seen in the delayed peak in 13C excess of root sugars, decoupling the roots from the leaves in the short term. On average, </w:instrText>
      </w:r>
      <w:r w:rsidR="00B06987">
        <w:rPr>
          <w:rFonts w:ascii="Cambria Math" w:hAnsi="Cambria Math" w:cs="Cambria Math"/>
        </w:rPr>
        <w:instrText>∼</w:instrText>
      </w:r>
      <w:r w:rsidR="00B06987">
        <w:rPr>
          <w:rFonts w:ascii="Times New Roman" w:hAnsi="Times New Roman" w:cs="Times New Roman"/>
        </w:rPr>
        <w:instrText xml:space="preserve">40% of the 13C label initially present in the plant was recovered in the roots (over all treatment combinations), providing strong evidence for preferred carbon allocation into the roots at the end of the growing season. Root starch was the principal compound for long-term storage of carbon, whereas leaf (transitory) starch was remobilized again after some days, exhibiting the longest mean residence times under dry and warm conditions. These observation clearly point to different functionalities of the same compound (i.e., starch) in different plant tissues and the crucial role of roots for long-term carbon storage.","DOI":"10.1093/treephys/tpv024","ISSN":"0829-318X","journalAbbreviation":"Tree Physiol","author":[{"family":"Blessing","given":"Carola H."},{"family":"Werner","given":"Roland A."},{"family":"Siegwolf","given":"Rolf"},{"family":"Buchmann","given":"Nina"}],"issued":{"date-parts":[["2015",6,1]]}}}],"schema":"https://github.com/citation-style-language/schema/raw/master/csl-citation.json"}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(Blessing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2015)</w:t>
      </w:r>
      <w:r w:rsidR="00B06987">
        <w:rPr>
          <w:rFonts w:ascii="Times New Roman" w:hAnsi="Times New Roman" w:cs="Times New Roman"/>
        </w:rPr>
        <w:fldChar w:fldCharType="end"/>
      </w:r>
      <w:r w:rsidR="00B06987">
        <w:rPr>
          <w:rFonts w:ascii="Times New Roman" w:hAnsi="Times New Roman" w:cs="Times New Roman"/>
        </w:rPr>
        <w:t xml:space="preserve">. </w:t>
      </w:r>
      <w:r w:rsidR="003A3A23">
        <w:rPr>
          <w:rFonts w:ascii="Times New Roman" w:hAnsi="Times New Roman" w:cs="Times New Roman"/>
        </w:rPr>
        <w:t>Also, e</w:t>
      </w:r>
      <w:r w:rsidR="00374242" w:rsidRPr="009B00B8">
        <w:rPr>
          <w:rFonts w:ascii="Times New Roman" w:hAnsi="Times New Roman" w:cs="Times New Roman"/>
        </w:rPr>
        <w:t>nvironmental gradients i</w:t>
      </w:r>
      <w:r w:rsidR="00C557CE">
        <w:rPr>
          <w:rFonts w:ascii="Times New Roman" w:hAnsi="Times New Roman" w:cs="Times New Roman"/>
        </w:rPr>
        <w:t xml:space="preserve">n mean annual temperature </w:t>
      </w:r>
      <w:r w:rsidR="00374242" w:rsidRPr="009B00B8">
        <w:rPr>
          <w:rFonts w:ascii="Times New Roman" w:hAnsi="Times New Roman" w:cs="Times New Roman"/>
        </w:rPr>
        <w:t>are strongly correlated with the di</w:t>
      </w:r>
      <w:r w:rsidR="00C557CE">
        <w:rPr>
          <w:rFonts w:ascii="Times New Roman" w:hAnsi="Times New Roman" w:cs="Times New Roman"/>
        </w:rPr>
        <w:t>stribution of biomass;</w:t>
      </w:r>
      <w:r w:rsidR="00374242" w:rsidRPr="009B00B8">
        <w:rPr>
          <w:rFonts w:ascii="Times New Roman" w:hAnsi="Times New Roman" w:cs="Times New Roman"/>
        </w:rPr>
        <w:t xml:space="preserve"> forests have a lower root mass fraction</w:t>
      </w:r>
      <w:r w:rsidR="00B27532">
        <w:rPr>
          <w:rFonts w:ascii="Times New Roman" w:hAnsi="Times New Roman" w:cs="Times New Roman"/>
        </w:rPr>
        <w:t xml:space="preserve"> (i.e., the proportion of</w:t>
      </w:r>
      <w:r w:rsidR="009E175D">
        <w:rPr>
          <w:rFonts w:ascii="Times New Roman" w:hAnsi="Times New Roman" w:cs="Times New Roman"/>
        </w:rPr>
        <w:t xml:space="preserve"> live</w:t>
      </w:r>
      <w:r w:rsidR="00B27532">
        <w:rPr>
          <w:rFonts w:ascii="Times New Roman" w:hAnsi="Times New Roman" w:cs="Times New Roman"/>
        </w:rPr>
        <w:t xml:space="preserve"> forest biomass contained in roots)</w:t>
      </w:r>
      <w:r w:rsidR="00374242" w:rsidRPr="009B00B8">
        <w:rPr>
          <w:rFonts w:ascii="Times New Roman" w:hAnsi="Times New Roman" w:cs="Times New Roman"/>
        </w:rPr>
        <w:t xml:space="preserve"> in warm </w:t>
      </w:r>
      <w:r w:rsidR="00B06987">
        <w:rPr>
          <w:rFonts w:ascii="Times New Roman" w:hAnsi="Times New Roman" w:cs="Times New Roman"/>
        </w:rPr>
        <w:t xml:space="preserve">climates than in cold climates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{"citationID":"a21rfa001lk","properties":{"formattedCitation":"{\\rtf (Reich {\\i{}et al.}, 2014)}","plainCitation":"(Reich et al., 2014)"},"citationItems":[{"id":466,"uris":["http://zotero.org/users/4234815/items/U7HXIDJG"],"uri":["http://zotero.org/users/4234815/items/U7HXIDJG"],"itemData":{"id":466,"type":"article-journal","title":"Temperature drives global patterns in forest biomass distribution in leaves, stems, and roots","container-title":"Proceedings of the National Academy of Sciences","page":"13721-13726","volume":"111","issue":"38","source":"www.pnas.org","abstract":"Whether the fraction of total forest biomass distributed in roots, stems, or leaves varies systematically across geographic gradients remains unknown despite its importance for understanding forest ecology and modeling global carbon cycles. It has been hypothesized that plants should maintain proportionally more biomass in the organ that acquires the most limiting resource. Accordingly, we hypothesize greater biomass distribution in roots and less in stems and foliage in increasingly arid climates and in colder environments at high latitudes. Such a strategy would increase uptake of soil water in dry conditions and of soil nutrients in cold soils, where they are at low supply and are less mobile. We use a large global biomass dataset (&gt;6,200 forests from 61 countries, across a 40 °C gradient in mean annual temperature) to address these questions. Climate metrics involving temperature were better predictors of biomass partitioning than those involving moisture availability, because, surprisingly, fractional distribution of biomass to roots or foliage was unrelated to aridity. In contrast, in increasingly cold climates, the proportion of total forest biomass in roots was greater and in foliage was smaller for both angiosperm and gymnosperm forests. These findings support hypotheses about adaptive strategies of forest trees to temperature and provide biogeographically explicit relationships to improve ecosystem and earth system models. They also will allow, for the first time to our knowledge, representations of root carbon pools that consider biogeographic differences, which are useful for quantifying whole-ecosystem carbon stocks and cycles and for assessing the impact of climate change on forest carbon dynamics.","DOI":"10.1073/pnas.1216053111","ISSN":"0027-8424, 1091-6490","note":"PMID: 25225412","journalAbbreviation":"PNAS","language":"en","author":[{"family":"Reich","given":"Peter B."},{"family":"Luo","given":"Yunjian"},{"family":"Bradford","given":"John B."},{"family":"Poorter","given":"Hendrik"},{"family":"Perry","given":"Charles H."},{"family":"Oleksyn","given":"Jacek"}],"issued":{"date-parts":[["2014",9,23]]}}}],"schema":"https://github.com/citation-style-language/schema/raw/master/csl-citation.json"}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(Reich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2014)</w:t>
      </w:r>
      <w:r w:rsidR="00B06987">
        <w:rPr>
          <w:rFonts w:ascii="Times New Roman" w:hAnsi="Times New Roman" w:cs="Times New Roman"/>
        </w:rPr>
        <w:fldChar w:fldCharType="end"/>
      </w:r>
      <w:r w:rsidR="00B06987">
        <w:rPr>
          <w:rFonts w:ascii="Times New Roman" w:hAnsi="Times New Roman" w:cs="Times New Roman"/>
        </w:rPr>
        <w:t xml:space="preserve">. </w:t>
      </w:r>
      <w:r w:rsidR="00374242" w:rsidRPr="009B00B8">
        <w:rPr>
          <w:rFonts w:ascii="Times New Roman" w:hAnsi="Times New Roman" w:cs="Times New Roman"/>
        </w:rPr>
        <w:t xml:space="preserve">Meta-analyses of warming experiments generally </w:t>
      </w:r>
      <w:del w:id="33" w:author="John E. Drake" w:date="2018-11-16T14:58:00Z">
        <w:r w:rsidR="00374242" w:rsidRPr="009B00B8" w:rsidDel="0008045F">
          <w:rPr>
            <w:rFonts w:ascii="Times New Roman" w:hAnsi="Times New Roman" w:cs="Times New Roman"/>
          </w:rPr>
          <w:delText xml:space="preserve">found </w:delText>
        </w:r>
      </w:del>
      <w:ins w:id="34" w:author="John E. Drake" w:date="2018-11-16T14:58:00Z">
        <w:r w:rsidR="0008045F">
          <w:rPr>
            <w:rFonts w:ascii="Times New Roman" w:hAnsi="Times New Roman" w:cs="Times New Roman"/>
          </w:rPr>
          <w:t>find</w:t>
        </w:r>
        <w:r w:rsidR="0008045F" w:rsidRPr="009B00B8">
          <w:rPr>
            <w:rFonts w:ascii="Times New Roman" w:hAnsi="Times New Roman" w:cs="Times New Roman"/>
          </w:rPr>
          <w:t xml:space="preserve"> </w:t>
        </w:r>
      </w:ins>
      <w:r w:rsidR="00374242" w:rsidRPr="009B00B8">
        <w:rPr>
          <w:rFonts w:ascii="Times New Roman" w:hAnsi="Times New Roman" w:cs="Times New Roman"/>
        </w:rPr>
        <w:t>an increase in a</w:t>
      </w:r>
      <w:r w:rsidR="00B06987">
        <w:rPr>
          <w:rFonts w:ascii="Times New Roman" w:hAnsi="Times New Roman" w:cs="Times New Roman"/>
        </w:rPr>
        <w:t xml:space="preserve">boveground plant growth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{"citationID":"a2dpdhtgsvu","properties":{"formattedCitation":"{\\rtf (Rustad {\\i{}et al.}, 2001)}","plainCitation":"(Rustad et al., 2001)"},"citationItems":[{"id":470,"uris":["http://zotero.org/users/4234815/items/VESHD2JL"],"uri":["http://zotero.org/users/4234815/items/VESHD2JL"],"itemData":{"id":470,"type":"article-journal","title":"A meta-analysis of the response of soil respiration, net nitrogen mineralization, and aboveground plant growth to experimental ecosystem warming","container-title":"Oecologia","page":"543-562","volume":"126","issue":"4","source":"link.springer.com","abstract":"Climate change due to greenhouse gas emissions is predicted to raise the mean global temperature by 1.0–3.5°C in the next 50–100 years. The direct and indirect effects of this potential increase in temperature on terrestrial ecosystems and ecosystem processes are likely to be complex and highly varied in time and space. The Global Change and Terrestrial Ecosystems core project of the International Geosphere-Biosphere Programme has recently launched a Network of Ecosystem Warming Studies, the goals of which are to integrate and foster research on ecosystem-level effects of rising temperature. In this paper, we use meta-analysis to synthesize data on the response of soil respiration, net N mineralization, and aboveground plant productivity to experimental ecosystem warming at 32 research sites representing four broadly defined biomes, including high (latitude or altitude) tundra, low tundra, grassland, and forest. Warming methods included electrical heat-resistance ground cables, greenhouses, vented and unvented field chambers, overhead infrared lamps, and passive night-time warming. Although results from individual sites showed considerable variation in response to warming, results from the meta-analysis showed that, across all sites and years, 2–9 years of experimental warming in the range 0.3–6.0°C significantly increased soil respiration rates by 20% (with a 95% confidence interval of 18–22%), net N mineralization rates by 46% (with a 95% confidence interval of 30–64%), and plant productivity by 19% (with a 95% confidence interval of 15–23%). The response of soil respiration to warming was generally larger in forested ecosystems compared to low tundra and grassland ecosystems, and the response of plant productivity was generally larger in low tundra ecosystems than in forest and grassland ecosystems. With the exception of aboveground plant productivity, which showed a greater positive response to warming in colder ecosystems, the magnitude of the response of these three processes to experimental warming was not generally significantly related to the geographic, climatic, or environmental variables evaluated in this analysis. This underscores the need to understand the relative importance of specific factors (such as temperature, moisture, site quality, vegetation type, successional status, land-use history, etc.) at different spatial and temporal scales, and suggests that we should be cautious in \"scaling up\" responses from the plot and site level to the landscape and biome level. Overall, ecosystem-warming experiments are shown to provide valuable insights on the response of terrestrial ecosystems to elevated temperature.","DOI":"10.1007/s004420000544","ISSN":"0029-8549, 1432-1939","journalAbbreviation":"Oecologia","language":"en","author":[{"family":"Rustad","given":"L."},{"family":"Campbell","given":"J."},{"family":"Marion","given":"G."},{"family":"Norby","given":"R."},{"family":"Mitchell","given":"M."},{"family":"Hartley","given":"A."},{"family":"Cornelissen","given":"J."},{"family":"Gurevitch","given":"J."},{"family":"GCTE-NEWS","given":""}],"issued":{"date-parts":[["2001",2,1]]}}}],"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(Rustad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2001)</w:t>
      </w:r>
      <w:r w:rsidR="00B06987">
        <w:rPr>
          <w:rFonts w:ascii="Times New Roman" w:hAnsi="Times New Roman" w:cs="Times New Roman"/>
        </w:rPr>
        <w:fldChar w:fldCharType="end"/>
      </w:r>
      <w:r w:rsidR="00B06987">
        <w:rPr>
          <w:rFonts w:ascii="Times New Roman" w:hAnsi="Times New Roman" w:cs="Times New Roman"/>
        </w:rPr>
        <w:t xml:space="preserve"> </w:t>
      </w:r>
      <w:r w:rsidR="00374242" w:rsidRPr="009B00B8">
        <w:rPr>
          <w:rFonts w:ascii="Times New Roman" w:hAnsi="Times New Roman" w:cs="Times New Roman"/>
        </w:rPr>
        <w:t>that is slightly larger than the increa</w:t>
      </w:r>
      <w:r w:rsidR="00B06987">
        <w:rPr>
          <w:rFonts w:ascii="Times New Roman" w:hAnsi="Times New Roman" w:cs="Times New Roman"/>
        </w:rPr>
        <w:t xml:space="preserve">se in belowground plant growth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{"citationID":"a12jbcgem56","properties":{"formattedCitation":"{\\rtf (Lu {\\i{}et al.}, 2013)}","plainCitation":"(Lu et al., 2013)"},"citationItems":[{"id":447,"uris":["http://zotero.org/users/4234815/items/3WLBJS96"],"uri":["http://zotero.org/users/4234815/items/3WLBJS96"],"itemData":{"id":447,"type":"article-journal","title":"Responses of ecosystem carbon cycle to experimental warming: a meta‐analysis","container-title":"Ecology","page":"726-738","volume":"94","issue":"3","source":"onlinelibrary.wiley.com","DOI":"10.1890/12-0279.1","ISSN":"1939-9170","shortTitle":"Responses of ecosystem carbon cycle to experimental warming","language":"en","author":[{"family":"Lu","given":"Meng"},{"family":"Zhou","given":"Xuhui"},{"family":"Yang","given":"Qiang"},{"family":"Li","given":"Hui"},{"family":"Luo","given":"Yiqi"},{"family":"Fang","given":"Changming"},{"family":"Chen","given":"Jiakuan"},{"family":"Yang","given":"Xin"},{"family":"Li","given":"Bo"}],"issued":{"date-parts":[["2013",3,1]]}}}],"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(Lu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2013)</w:t>
      </w:r>
      <w:r w:rsidR="00B06987">
        <w:rPr>
          <w:rFonts w:ascii="Times New Roman" w:hAnsi="Times New Roman" w:cs="Times New Roman"/>
        </w:rPr>
        <w:fldChar w:fldCharType="end"/>
      </w:r>
      <w:r w:rsidR="00B06987">
        <w:rPr>
          <w:rFonts w:ascii="Times New Roman" w:hAnsi="Times New Roman" w:cs="Times New Roman"/>
        </w:rPr>
        <w:t xml:space="preserve">, </w:t>
      </w:r>
      <w:r w:rsidR="00374242" w:rsidRPr="009B00B8">
        <w:rPr>
          <w:rFonts w:ascii="Times New Roman" w:hAnsi="Times New Roman" w:cs="Times New Roman"/>
        </w:rPr>
        <w:t>although such experiments have exclusively involved small stature vegetation given the logistical challenge</w:t>
      </w:r>
      <w:r w:rsidR="008C2121">
        <w:rPr>
          <w:rFonts w:ascii="Times New Roman" w:hAnsi="Times New Roman" w:cs="Times New Roman"/>
        </w:rPr>
        <w:t>s of warming tall forests. Thus, prior research suggests</w:t>
      </w:r>
      <w:r w:rsidR="00374242" w:rsidRPr="009B00B8">
        <w:rPr>
          <w:rFonts w:ascii="Times New Roman" w:hAnsi="Times New Roman" w:cs="Times New Roman"/>
        </w:rPr>
        <w:t xml:space="preserve"> </w:t>
      </w:r>
      <w:r w:rsidR="008C2121">
        <w:rPr>
          <w:rFonts w:ascii="Times New Roman" w:hAnsi="Times New Roman" w:cs="Times New Roman"/>
        </w:rPr>
        <w:t>a</w:t>
      </w:r>
      <w:r w:rsidR="00374242" w:rsidRPr="009B00B8">
        <w:rPr>
          <w:rFonts w:ascii="Times New Roman" w:hAnsi="Times New Roman" w:cs="Times New Roman"/>
        </w:rPr>
        <w:t xml:space="preserve"> shift in C allocation aboveground with experimental warming, although direct tests in the field with large trees have not yet been performed. </w:t>
      </w:r>
    </w:p>
    <w:p w14:paraId="1213490E" w14:textId="53A80BB7" w:rsidR="00563E99" w:rsidRPr="009B00B8" w:rsidRDefault="00374242" w:rsidP="00AF22CC">
      <w:pPr>
        <w:spacing w:before="120" w:line="360" w:lineRule="auto"/>
        <w:ind w:firstLine="720"/>
        <w:rPr>
          <w:rFonts w:ascii="Times New Roman" w:hAnsi="Times New Roman" w:cs="Times New Roman"/>
        </w:rPr>
      </w:pPr>
      <w:r w:rsidRPr="009B00B8">
        <w:rPr>
          <w:rFonts w:ascii="Times New Roman" w:hAnsi="Times New Roman" w:cs="Times New Roman"/>
        </w:rPr>
        <w:t xml:space="preserve">Water availability also </w:t>
      </w:r>
      <w:r w:rsidR="007E244A">
        <w:rPr>
          <w:rFonts w:ascii="Times New Roman" w:hAnsi="Times New Roman" w:cs="Times New Roman"/>
        </w:rPr>
        <w:t>i</w:t>
      </w:r>
      <w:r w:rsidRPr="009B00B8">
        <w:rPr>
          <w:rFonts w:ascii="Times New Roman" w:hAnsi="Times New Roman" w:cs="Times New Roman"/>
        </w:rPr>
        <w:t xml:space="preserve">mpacts tree growth and physiology </w:t>
      </w:r>
      <w:r w:rsidR="00461ED8">
        <w:rPr>
          <w:rFonts w:ascii="Times New Roman" w:hAnsi="Times New Roman" w:cs="Times New Roman"/>
        </w:rPr>
        <w:fldChar w:fldCharType="begin"/>
      </w:r>
      <w:r w:rsidR="0008045F">
        <w:rPr>
          <w:rFonts w:ascii="Times New Roman" w:hAnsi="Times New Roman" w:cs="Times New Roman"/>
        </w:rPr>
        <w:instrText xml:space="preserve"> ADDIN ZOTERO_ITEM CSL_CITATION {"citationID":"7SmLqPca","properties":{"formattedCitation":"{\\rtf (Mencuccini, 2003; Nemani {\\i{}et al.}, 2003; Farooq {\\i{}et al.}, 2009; Mart\\uc0\\u237{}nez\\uc0\\u8208{}Vilalta {\\i{}et al.}, 2009; Yang {\\i{}et al.}, 2018)}","plainCitation":"(Mencuccini, 2003; Nemani et al., 2003; Farooq et al., 2009; Martínez‐Vilalta et al., 2009; Yang et al., 2018)"},"citationItems":[{"id":1871,"uris":["http://zotero.org/users/4234815/items/HEF3UJS2"],"uri":["http://zotero.org/users/4234815/items/HEF3UJS2"],"itemData":{"id":1871,"type":"article-journal","title":"The ecological significance of long-distance water transport: short-term regulation, long-term acclimation and the hydraulic costs of stature across plant life forms","container-title":"Plant, Cell &amp; Environment","page":"163-182","volume":"26","issue":"1","source":"Wiley Online Library","abstract":"Plant hydraulic conductance, namely the rate of water flow inside plants per unit time and unit pressure difference, varies largely from plant to plant and under different environmental conditions. Herein the main factors affecting: (a) the scaling between whole-plant hydraulic conductance and leaf area; (b) the relationship between gas exchange at the leaf level and leaf-specific xylem hydraulic conductance; (c) the short-term physiological regulation of plant hydraulic conductance under conditions of ample soil water, and (d) the long-term structural acclimation of xylem hydraulic conductance to changes in environmental conditions are reviewed. It is shown that plant hydraulic conductance is a highly plastic character that varies as a result of multiple processes acting at several time scales. Across species ranging from coniferous and broad-leaved trees to shrubs, crop and herbaceous species, and desert subshrubs, hydraulic conductance scaled linearly with leaf area, as expected from first principles. Despite considerable convergence in the scaling of hydraulic properties, significant differences were apparent across life forms that underlie their different abilities to conduct gas exchange at the leaf level. A simple model of carbon allocation between leaves and support tissues explained the observed patterns and correctly predicted the inverse relationships with plant height. Therefore, stature appears as a fundamental factor affecting gas exchange across plant life forms. Both short-term physiological regulation and long-term structural acclimation can change the levels of hydraulic conductance significantly. Based on a meta-analysis of the existing literature, any change in environmental parameters that increases the availability of resources (either above- or below-ground) results in the long-term acclimation of a less efficient (per unit leaf area) hydraulic system.","DOI":"10.1046/j.1365-3040.2003.00991.x","ISSN":"1365-3040","shortTitle":"The ecological significance of long-distance water transport","language":"en","author":[{"family":"Mencuccini","given":"M."}],"issued":{"date-parts":[["2003",1,1]]}}},{"id":473,"uris":["http://zotero.org/users/4234815/items/TYITT6HB"],"uri":["http://zotero.org/users/4234815/items/TYITT6HB"],"itemData":{"id":473,"type":"article-journal","title":"Climate-Driven Increases in Global Terrestrial Net Primary Production from 1982 to 1999","container-title":"Science","page":"1560-1563","volume":"300","issue":"5625","source":"science.sciencemag.org","abstract":"Recent climatic changes have enhanced plant growth in northern mid-latitudes and high latitudes. However, a comprehensive analysis of the impact of global climatic changes on vegetation productivity has not before been expressed in the context of variable limiting factors to plant growth. We present a global investigation of vegetation responses to climatic changes by analyzing 18 years (1982 to 1999) of both climatic data and satellite observations of vegetation activity. Our results indicate that global changes in climate have eased several critical climatic constraints to plant growth, such that net primary production increased 6% (3.4 petagrams of carbon over 18 years) globally. The largest increase was in tropical ecosystems. Amazon rain forests accounted for 42% of the global increase in net primary production, owing mainly to decreased cloud cover and the resulting increase in solar radiation.","DOI":"10.1126/science.1082750","ISSN":"0036-8075, 1095-9203","note":"PMID: 12791990","language":"en","author":[{"family":"Nemani","given":"Ramakrishna R."},{"family":"Keeling","given":"Charles D."},{"family":"Hashimoto","given":"Hirofumi"},{"family":"Jolly","given":"William M."},{"family":"Piper","given":"Stephen C."},{"family":"Tucker","given":"Compton J."},{"family":"Myneni","given":"Ranga B."},{"family":"Running","given":"Steven W."}],"issued":{"date-parts":[["2003",6,6]]}}},{"id":477,"uris":["http://zotero.org/users/4234815/items/76NVBUNB"],"uri":["http://zotero.org/users/4234815/items/76NVBUNB"],"itemData":{"id":477,"type":"article-journal","title":"Plant drought stress: effects, mechanisms and management","container-title":"Agronomy for Sustainable Development","page":"185-212","volume":"29","issue":"1","source":"link.springer.com","abstract":"Scarcity of water is a severe environmental constraint to plant productivity. Drought-induced loss in crop yield probably exceeds losses from all other causes, since both the severity and duration of the stress are critical. Here, we have reviewed the effects of drought stress on the growth, phenology, water and nutrient relations, photosynthesis, assimilate partitioning, and respiration in plants. This article also describes the mechanism of drought resistance in plants on a morphological, physiological and molecular basis. Various management strategies have been proposed to cope with drought stress. Drought stress reduces leaf size, stem extension and root proliferation, disturbs plant water relations and reduces water-use efficiency. Plants display a variety of physiological and biochemical responses at cellular and whole-organism levels towards prevailing drought stress, thus making it a complex phenomenon. CO2 assimilation by leaves is reduced mainly by stomatal closure, membrane damage and disturbed activity of various enzymes, especially those of CO2 fixation and adenosine triphosphate synthesis. Enhanced metabolite flux through the photorespiratory pathway increases the oxidative load on the tissues as both processes generate reactive oxygen species. Injury caused by reactive oxygen species to biological macromolecules under drought stress is among the major deterrents to growth. Plants display a range of mechanisms to withstand drought stress. The major mechanisms include curtailed water loss by increased diffusive resistance, enhanced water uptake with prolific and deep root systems and its efficient use, and smaller and succulent leaves to reduce the transpirational loss. Among the nutrients, potassium ions help in osmotic adjustment; silicon increases root endodermal silicification and improves the cell water balance. Low-molecular-weight osmolytes, including glycinebetaine, proline and other amino acids, organic acids, and polyols, are crucial to sustain cellular functions under drought. Plant growth substances such as salicylic acid, auxins, gibberrellins, cytokinin and abscisic acid modulate the plant responses towards drought. Polyamines, citrulline and several enzymes act as antioxidants and reduce the adverse effects of water deficit. At molecular levels several drought-responsive genes and transcription factors have been identified, such as the dehydration-responsive element-binding gene, aquaporin, late embryogenesis abundant proteins and dehydrins. Plant drought tolerance can be managed by adopting strategies such as mass screening and breeding, marker-assisted selection and exogenous application of hormones and osmoprotectants to seed or growing plants, as well as engineering for drought resistance.","DOI":"10.1051/agro:2008021","ISSN":"1774-0746, 1773-0155","shortTitle":"Plant drought stress","journalAbbreviation":"Agron. Sustain. Dev.","language":"en","author":[{"family":"Farooq","given":"M."},{"family":"Wahid","given":"A."},{"family":"Kobayashi","given":"N."},{"family":"Fujita","given":"D."},{"family":"Basra","given":"S. M. A."}],"issued":{"date-parts":[["2009",3,1]]}}},{"id":2133,"uris":["http://zotero.org/users/4234815/items/2SA26PWE"],"uri":["http://zotero.org/users/4234815/items/2SA26PWE"],"itemData":{"id":2133,"type":"article-journal","title":"Hydraulic adjustment of Scots pine across Europe","container-title":"New Phytologist","page":"353-364","volume":"184","issue":"2","source":"Wiley Online Library","abstract":"• The variability of branch-level hydraulic properties was assessed across 12 Scots pine populations covering a wide range of environmental conditions, including some of the southernmost populations of the species. The aims were to relate this variability to differences in climate, and to study the potential tradeoffs between traits. • Traits measured included wood density, radial growth, xylem anatomy, sapwood- and leaf-specific hydraulic conductivity (KS and KL), vulnerability to embolism, leaf-to-sapwood area ratio (AL : AS), needle carbon isotope discrimination (Δ13C) and nitrogen content, and specific leaf area. • Between-population variability was high for most of the hydraulic traits studied, but it was directly associated with climate dryness (defined as a combination of atmospheric moisture demand and availability) only for AL : AS, KL and Δ13C. Shoot radial growth and AL : AS declined with stand development, which is consistent with a strategy to avoid exceedingly low water potentials as tree size increases. In addition, we did not find evidence at the intraspecific level of some associations between hydraulic traits that have been commonly reported across species. • The adjustment of Scots pine's hydraulic system to local climatic conditions occurred primarily through modifications of AL : AS and direct stomatal control, whereas intraspecific variation in vulnerability to embolism and leaf physiology appears to be limited.","DOI":"10.1111/j.1469-8137.2009.02954.x","ISSN":"1469-8137","language":"en","author":[{"family":"Martínez‐Vilalta","given":"J."},{"family":"Cochard","given":"H."},{"family":"Mencuccini","given":"M."},{"family":"Sterck","given":"F."},{"family":"Herrero","given":"A."},{"family":"Korhonen","given":"J. F. J."},{"family":"Llorens","given":"P."},{"family":"Nikinmaa","given":"E."},{"family":"Nolè","given":"A."},{"family":"Poyatos","given":"R."},{"family":"Ripullone","given":"F."},{"family":"Sass‐Klaassen","given":"U."},{"family":"Zweifel","given":"R."}],"issued":{"date-parts":[["2009",10,1]]}}},{"id":2130,"uris":["http://zotero.org/users/4234815/items/VLXM9MJD"],"uri":["http://zotero.org/users/4234815/items/VLXM9MJD"],"itemData":{"id":2130,"type":"article-journal","title":"Applying the Concept of Ecohydrological Equilibrium to Predict Steady State Leaf Area Index","container-title":"Journal of Advances in Modeling Earth Systems","page":"1740-1758","volume":"10","issue":"8","source":"Wiley Online Library","abstract":"Leaf area index (LAI) is a key variable in modeling terrestrial vegetation because it has a major impact on carbon and water fluxes. However, several recent intercomparisons have shown that modeled LAI differs significantly among models and between models and satellite-derived estimates. Empirical studies show that LAI is strongly related to precipitation. This observation is predicted by the ecohydrological equilibrium theory, which provides an alternative means to predict steady state LAI. We implemented this theory in a simple optimization model. We hypothesized that, when water availability is limited, plants should adjust steady state LAI and stomatal behavior to maximize net canopy carbon export, under the constraint that canopy transpiration is a fixed fraction of total precipitation. We evaluated the predicted LAI (Lopt) for Australia against ground-based observations of LAI at 135 sites and continental-scale satellite-derived estimates. For the site-level data, the root-mean-square error of predicted Lopt was 1.07 m2 m−2, similar to the root-mean-square error of a comparison of the data against 9-year mean satellite-derived LAI (Lsat) at those sites. Continentally, Lopt had an R2 of 0.7 when compared to Lsat. The predicted Lopt increased continental-wide with rising atmospheric [CO2] over 1982–2010, which agreed with satellite-derived estimations, while the predicted stomatal behavior responded differently in dry and wet regions. Our results indicate that long-term equilibrium LAI can be successfully predicted from a simple application of ecohydrological theory. We suggest that this theory could be usefully incorporated into terrestrial vegetation models to improve their predictions of LAI.","DOI":"10.1029/2017MS001169","ISSN":"1942-2466","language":"en","author":[{"family":"Yang","given":"J."},{"family":"Medlyn","given":"B. E."},{"family":"Kauwe","given":"M. G. De"},{"family":"Duursma","given":"R. A."}],"issued":{"date-parts":[["2018",8,1]]}}}],"schema":"https://github.com/citation-style-language/schema/raw/master/csl-citation.json"} </w:instrText>
      </w:r>
      <w:r w:rsidR="00461ED8">
        <w:rPr>
          <w:rFonts w:ascii="Times New Roman" w:hAnsi="Times New Roman" w:cs="Times New Roman"/>
        </w:rPr>
        <w:fldChar w:fldCharType="separate"/>
      </w:r>
      <w:r w:rsidR="0008045F" w:rsidRPr="0008045F">
        <w:rPr>
          <w:rFonts w:ascii="Times New Roman" w:hAnsi="Times New Roman" w:cs="Times New Roman"/>
          <w:szCs w:val="24"/>
        </w:rPr>
        <w:t xml:space="preserve">(Mencuccini, 2003; Nemani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xml:space="preserve">, 2003; Farooq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xml:space="preserve">, 2009; Martínez‐Vilalta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xml:space="preserve">, 2009; Yang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2018)</w:t>
      </w:r>
      <w:r w:rsidR="00461ED8">
        <w:rPr>
          <w:rFonts w:ascii="Times New Roman" w:hAnsi="Times New Roman" w:cs="Times New Roman"/>
        </w:rPr>
        <w:fldChar w:fldCharType="end"/>
      </w:r>
      <w:r w:rsidR="009E175D">
        <w:rPr>
          <w:rFonts w:ascii="Times New Roman" w:hAnsi="Times New Roman" w:cs="Times New Roman"/>
        </w:rPr>
        <w:t xml:space="preserve"> and t</w:t>
      </w:r>
      <w:r w:rsidRPr="009B00B8">
        <w:rPr>
          <w:rFonts w:ascii="Times New Roman" w:hAnsi="Times New Roman" w:cs="Times New Roman"/>
        </w:rPr>
        <w:t xml:space="preserve">he effects of drought are of particular concern </w:t>
      </w:r>
      <w:r w:rsidR="00461ED8">
        <w:rPr>
          <w:rFonts w:ascii="Times New Roman" w:hAnsi="Times New Roman" w:cs="Times New Roman"/>
        </w:rPr>
        <w:fldChar w:fldCharType="begin"/>
      </w:r>
      <w:r w:rsidR="007059F4">
        <w:rPr>
          <w:rFonts w:ascii="Times New Roman" w:hAnsi="Times New Roman" w:cs="Times New Roman"/>
        </w:rPr>
        <w:instrText xml:space="preserve"> ADDIN ZOTERO_ITEM CSL_CITATION {"citationID":"1CbzjkWr","properties":{"formattedCitation":"{\\rtf (Burke {\\i{}et al.}, 2006; Sillmann {\\i{}et al.}, 2013; Jump {\\i{}et al.}, 2017)}","plainCitation":"(Burke et al., 2006; Sillmann et al., 2013; Jump et al., 2017)"},"citationItems":[{"id":480,"uris":["http://zotero.org/users/4234815/items/P3NWUAJ6"],"uri":["http://zotero.org/users/4234815/items/P3NWUAJ6"],"itemData":{"id":480,"type":"article-journal","title":"Modeling the Recent Evolution of Global Drought and Projections for the Twenty-First Century with the Hadley Centre Climate Model","container-title":"Journal of Hydrometeorology","page":"1113-1125","volume":"7","issue":"5","source":"journals.ametsoc.org (Atypon)","abstract":"Meteorological drought in the Hadley Centre global climate model is assessed using the Palmer Drought Severity Index (PDSI), a commonly used drought index. At interannual time scales, for the majority of the land surface, the model captures the observed relationship between the El Niño–Southern Oscillation and regions of relative wetness and dryness represented by high and low values of the PDSI respectively. At decadal time scales, on a global basis, the model reproduces the observed drying trend (decreasing PDSI) since 1952. An optimal detection analysis shows that there is a significant influence of anthropogenic emissions of greenhouse gasses and sulphate aerosols in the production of this drying trend. On a regional basis, the specific regions of wetting and drying are not always accurately simulated. In this paper, present-day drought events are defined as continuous time periods where the PDSI is less than the 20th percentile of the PDSI distribution between 1952 and 1998 (i.e., on average 20% of the land surface is in drought at any one time). Overall, the model predicts slightly less frequent but longer events than are observed. Future projections of drought in the twenty-first century made using the Special Report on Emissions Scenarios (SRES) A2 emission scenario show regions of strong wetting and drying with a net overall global drying trend. For example, the proportion of the land surface in extreme drought is predicted to increase from 1% for the present day to 30% by the end of the twenty-first century.","DOI":"10.1175/JHM544.1","ISSN":"1525-755X","journalAbbreviation":"J. Hydrometeor.","author":[{"family":"Burke","given":"Eleanor J."},{"family":"Brown","given":"Simon J."},{"family":"Christidis","given":"Nikolaos"}],"issued":{"date-parts":[["2006",10,1]]}}},{"id":30,"uris":["http://zotero.org/users/4234815/items/Q6346Z9C"],"uri":["http://zotero.org/users/4234815/items/Q6346Z9C"],"itemData":{"id":30,"type":"article-journal","title":"Climate extremes indices in the CMIP5 multimodel ensemble: Part 2. Future climate projections","container-title":"Journal of Geophysical Research-Atmospheres","page":"2473-2493","volume":"118","issue":"6","source":"Web of Science","abstract":"This study provides an overview of projected changes in climate extremes indices defined by the Expert Team on Climate Change Detection and Indices (ETCCDI). The temperature-and precipitation-based indices are computed with a consistent methodology for climate change simulations using different emission scenarios in the Coupled Model Intercomparison Project Phase 3 (CMIP3) and Phase 5 (CMIP5) multimodel ensembles. We analyze changes in the indices on global and regional scales over the 21st century relative to the reference period 1981-2000. In general, changes in indices based on daily minimum temperatures are found to be more pronounced than in indices based on daily maximum temperatures. Extreme precipitation generally increases faster than total wet-day precipitation. In regions, such as Australia, Central America, South Africa, and the Mediterranean, increases in consecutive dry days coincide with decreases in heavy precipitation days and maximum consecutive 5 day precipitation, which indicates future intensification of dry conditions. Particularly for the precipitation-based indices, there can be a wide disagreement about the sign of change between the models in some regions. Changes in temperature and precipitation indices are most pronounced under RCP8.5, with projected changes exceeding those discussed in previous studies based on SRES scenarios. The complete set of indices is made available via the ETCCDI indices archive to encourage further studies on the various aspects of changes in extremes. Citation: Sillmann, J., V. V. Kharin, F. W. Zwiers, X. Zhang, and D. Bronaugh (2013), Climate extremes indices in the CMIP5 multimodel ensemble: Part 2. Future climate projections, J. Geophys. Res. Atmos., 118, 2473-2493, doi:10.1002/jgrd.50188.","DOI":"10.1002/jgrd.50188","ISSN":"2169-897X","note":"WOS:000317843200002","shortTitle":"Climate extremes indices in the CMIP5 multimodel ensemble","journalAbbreviation":"J. Geophys. Res.-Atmos.","language":"English","author":[{"family":"Sillmann","given":"J."},{"family":"Kharin","given":"V. V."},{"family":"Zwiers","given":"F. W."},{"family":"Zhang","given":"X."},{"family":"Bronaugh","given":"D."}],"issued":{"date-parts":[["2013",3,27]]}}},{"id":2142,"uris":["http://zotero.org/users/4234815/items/GXS27QXQ"],"uri":["http://zotero.org/users/4234815/items/GXS27QXQ"],"itemData":{"id":2142,"type":"article-journal","title":"Structural overshoot of tree growth with climate variability and the global spectrum of drought-induced forest dieback","container-title":"Global Change Biology","page":"3742-3757","volume":"23","issue":"9","source":"Wiley Online Library","abstract":"Ongoing climate change poses significant threats to plant function and distribution. Increased temperatures and altered precipitation regimes amplify drought frequency and intensity, elevating plant stress and mortality. Large-scale forest mortality events will have far-reaching impacts on carbon and hydrological cycling, biodiversity, and ecosystem services. However, biogeographical theory and global vegetation models poorly represent recent forest die-off patterns. Furthermore, as trees are sessile and long-lived, their responses to climate extremes are substantially dependent on historical factors. We show that periods of favourable climatic and management conditions that facilitate abundant tree growth can lead to structural overshoot of aboveground tree biomass due to a subsequent temporal mismatch between water demand and availability. When environmental favourability declines, increases in water and temperature stress that are protracted, rapid, or both, drive a gradient of tree structural responses that can modify forest self-thinning relationships. Responses ranging from premature leaf senescence and partial canopy dieback to whole-tree mortality reduce canopy leaf area during the stress period and for a lagged recovery window thereafter. Such temporal mismatches of water requirements from availability can occur at local to regional scales throughout a species geographical range. As climate change projections predict large future fluctuations in both wet and dry conditions, we expect forests to become increasingly structurally mismatched to water availability and thus overbuilt during more stressful episodes. By accounting for the historical context of biomass development, our approach can explain previously problematic aspects of large-scale forest mortality, such as why it can occur throughout the range of a species and yet still be locally highly variable, and why some events seem readily attributable to an ongoing drought while others do not. This refined understanding can facilitate better projections of structural overshoot responses, enabling improved prediction of changes in forest distribution and function from regional to global scales.","DOI":"10.1111/gcb.13636","ISSN":"1365-2486","language":"en","author":[{"family":"Jump","given":"Alistair S."},{"family":"Ruiz‐Benito","given":"Paloma"},{"family":"Greenwood","given":"Sarah"},{"family":"Allen","given":"Craig D."},{"family":"Kitzberger","given":"Thomas"},{"family":"Fensham","given":"Rod"},{"family":"Martínez‐Vilalta","given":"Jordi"},{"family":"Lloret","given":"Francisco"}],"issued":{"date-parts":[["2017",9,1]]}}}],"schema":"https://github.com/citation-style-language/schema/raw/master/csl-citation.json"} </w:instrText>
      </w:r>
      <w:r w:rsidR="00461ED8">
        <w:rPr>
          <w:rFonts w:ascii="Times New Roman" w:hAnsi="Times New Roman" w:cs="Times New Roman"/>
        </w:rPr>
        <w:fldChar w:fldCharType="separate"/>
      </w:r>
      <w:r w:rsidR="007059F4" w:rsidRPr="007059F4">
        <w:rPr>
          <w:rFonts w:ascii="Times New Roman" w:hAnsi="Times New Roman" w:cs="Times New Roman"/>
          <w:szCs w:val="24"/>
        </w:rPr>
        <w:t xml:space="preserve">(Burke </w:t>
      </w:r>
      <w:r w:rsidR="007059F4" w:rsidRPr="007059F4">
        <w:rPr>
          <w:rFonts w:ascii="Times New Roman" w:hAnsi="Times New Roman" w:cs="Times New Roman"/>
          <w:i/>
          <w:iCs/>
          <w:szCs w:val="24"/>
        </w:rPr>
        <w:t>et al.</w:t>
      </w:r>
      <w:r w:rsidR="007059F4" w:rsidRPr="007059F4">
        <w:rPr>
          <w:rFonts w:ascii="Times New Roman" w:hAnsi="Times New Roman" w:cs="Times New Roman"/>
          <w:szCs w:val="24"/>
        </w:rPr>
        <w:t xml:space="preserve">, 2006; Sillmann </w:t>
      </w:r>
      <w:r w:rsidR="007059F4" w:rsidRPr="007059F4">
        <w:rPr>
          <w:rFonts w:ascii="Times New Roman" w:hAnsi="Times New Roman" w:cs="Times New Roman"/>
          <w:i/>
          <w:iCs/>
          <w:szCs w:val="24"/>
        </w:rPr>
        <w:t>et al.</w:t>
      </w:r>
      <w:r w:rsidR="007059F4" w:rsidRPr="007059F4">
        <w:rPr>
          <w:rFonts w:ascii="Times New Roman" w:hAnsi="Times New Roman" w:cs="Times New Roman"/>
          <w:szCs w:val="24"/>
        </w:rPr>
        <w:t xml:space="preserve">, 2013; Jump </w:t>
      </w:r>
      <w:r w:rsidR="007059F4" w:rsidRPr="007059F4">
        <w:rPr>
          <w:rFonts w:ascii="Times New Roman" w:hAnsi="Times New Roman" w:cs="Times New Roman"/>
          <w:i/>
          <w:iCs/>
          <w:szCs w:val="24"/>
        </w:rPr>
        <w:t>et al.</w:t>
      </w:r>
      <w:r w:rsidR="007059F4" w:rsidRPr="007059F4">
        <w:rPr>
          <w:rFonts w:ascii="Times New Roman" w:hAnsi="Times New Roman" w:cs="Times New Roman"/>
          <w:szCs w:val="24"/>
        </w:rPr>
        <w:t>, 2017)</w:t>
      </w:r>
      <w:r w:rsidR="00461ED8">
        <w:rPr>
          <w:rFonts w:ascii="Times New Roman" w:hAnsi="Times New Roman" w:cs="Times New Roman"/>
        </w:rPr>
        <w:fldChar w:fldCharType="end"/>
      </w:r>
      <w:r w:rsidRPr="009B00B8">
        <w:rPr>
          <w:rFonts w:ascii="Times New Roman" w:hAnsi="Times New Roman" w:cs="Times New Roman"/>
        </w:rPr>
        <w:t>. While it appears sensible that trees would increase C allocation to roots in dry regions or during droug</w:t>
      </w:r>
      <w:r w:rsidR="00B27532">
        <w:rPr>
          <w:rFonts w:ascii="Times New Roman" w:hAnsi="Times New Roman" w:cs="Times New Roman"/>
        </w:rPr>
        <w:t>ht periods</w:t>
      </w:r>
      <w:r w:rsidR="00D30653">
        <w:rPr>
          <w:rFonts w:ascii="Times New Roman" w:hAnsi="Times New Roman" w:cs="Times New Roman"/>
        </w:rPr>
        <w:t xml:space="preserve"> </w:t>
      </w:r>
      <w:r w:rsidR="00D30653">
        <w:rPr>
          <w:rFonts w:ascii="Times New Roman" w:hAnsi="Times New Roman" w:cs="Times New Roman"/>
        </w:rPr>
        <w:fldChar w:fldCharType="begin"/>
      </w:r>
      <w:r w:rsidR="00D30653">
        <w:rPr>
          <w:rFonts w:ascii="Times New Roman" w:hAnsi="Times New Roman" w:cs="Times New Roman"/>
        </w:rPr>
        <w:instrText xml:space="preserve"> ADDIN ZOTERO_ITEM CSL_CITATION {"citationID":"a11h5geqcl8","properties":{"formattedCitation":"{\\rtf (Poorter {\\i{}et al.}, 2012)}","plainCitation":"(Poorter et al., 2012)"},"citationItems":[{"id":1068,"uris":["http://zotero.org/users/4234815/items/I74J6A2A"],"uri":["http://zotero.org/users/4234815/items/I74J6A2A"],"itemData":{"id":1068,"type":"article-journal","title":"Biomass allocation to leaves, stems and roots: meta-analyses of interspecific variation and environmental control","container-title":"New Phytologist","page":"30-50","volume":"193","issue":"1","source":"Wiley Online Library","abstract":"Contents\nSummary30I.Allocation in perspective31II.Topics of this review32III.Methodology32IV.Environmental effects33V.Ontogeny36VI.Differences between species40VII.Physiology and molecular regulation41VIII.Ecological aspects42IX.Perspectives45Acknowledgements45References45Appendices A1–A449\nSummary\nWe quantified the biomass allocation patterns to leaves, stems and roots in vegetative plants, and how this is influenced by the growth environment, plant size, evolutionary history and competition. Dose–response curves of allocation were constructed by means of a meta-analysis from a wide array of experimental data. They show that the fraction of whole-plant mass represented by leaves (LMF) increases most strongly with nutrients and decreases most strongly with light. Correction for size-induced allocation patterns diminishes the LMF-response to light, but makes the effect of temperature on LMF more apparent. There is a clear phylogenetic effect on allocation, as eudicots invest relatively more than monocots in leaves, as do gymnosperms compared with woody angiosperms. Plants grown at high densities show a clear increase in the stem fraction. However, in most comparisons across species groups or environmental factors, the variation in LMF is smaller than the variation in one of the other components of the growth analysis equation: the leaf area : leaf mass ratio (SLA). In competitive situations, the stem mass fraction increases to a smaller extent than the specific stem length (stem length : stem mass). Thus, we conclude that plants generally are less able to adjust allocation than to alter organ morphology.","DOI":"10.1111/j.1469-8137.2011.03952.x","ISSN":"1469-8137","shortTitle":"Biomass allocation to leaves, stems and roots","language":"en","author":[{"family":"Poorter","given":"Hendrik"},{"family":"Niklas","given":"Karl J."},{"family":"Reich","given":"Peter B."},{"family":"Oleksyn","given":"Jacek"},{"family":"Poot","given":"Pieter"},{"family":"Mommer","given":"Liesje"}],"issued":{"date-parts":[["2012",1,1]]}}}],"schema":"https://github.com/citation-style-language/schema/raw/master/csl-citation.json"} </w:instrText>
      </w:r>
      <w:r w:rsidR="00D30653">
        <w:rPr>
          <w:rFonts w:ascii="Times New Roman" w:hAnsi="Times New Roman" w:cs="Times New Roman"/>
        </w:rPr>
        <w:fldChar w:fldCharType="separate"/>
      </w:r>
      <w:r w:rsidR="00D30653" w:rsidRPr="00D30653">
        <w:rPr>
          <w:rFonts w:ascii="Times New Roman" w:hAnsi="Times New Roman" w:cs="Times New Roman"/>
          <w:szCs w:val="24"/>
        </w:rPr>
        <w:t xml:space="preserve">(Poorter </w:t>
      </w:r>
      <w:r w:rsidR="00D30653" w:rsidRPr="00D30653">
        <w:rPr>
          <w:rFonts w:ascii="Times New Roman" w:hAnsi="Times New Roman" w:cs="Times New Roman"/>
          <w:i/>
          <w:iCs/>
          <w:szCs w:val="24"/>
        </w:rPr>
        <w:t>et al.</w:t>
      </w:r>
      <w:r w:rsidR="00D30653" w:rsidRPr="00D30653">
        <w:rPr>
          <w:rFonts w:ascii="Times New Roman" w:hAnsi="Times New Roman" w:cs="Times New Roman"/>
          <w:szCs w:val="24"/>
        </w:rPr>
        <w:t>, 2012)</w:t>
      </w:r>
      <w:r w:rsidR="00D30653">
        <w:rPr>
          <w:rFonts w:ascii="Times New Roman" w:hAnsi="Times New Roman" w:cs="Times New Roman"/>
        </w:rPr>
        <w:fldChar w:fldCharType="end"/>
      </w:r>
      <w:r w:rsidR="00C557CE">
        <w:rPr>
          <w:rFonts w:ascii="Times New Roman" w:hAnsi="Times New Roman" w:cs="Times New Roman"/>
        </w:rPr>
        <w:t>,</w:t>
      </w:r>
      <w:r w:rsidR="005B551F">
        <w:rPr>
          <w:rFonts w:ascii="Times New Roman" w:hAnsi="Times New Roman" w:cs="Times New Roman"/>
        </w:rPr>
        <w:t xml:space="preserve"> </w:t>
      </w:r>
      <w:r w:rsidRPr="009B00B8">
        <w:rPr>
          <w:rFonts w:ascii="Times New Roman" w:hAnsi="Times New Roman" w:cs="Times New Roman"/>
        </w:rPr>
        <w:t>there is limited support for this idea.</w:t>
      </w:r>
      <w:r w:rsidR="00C557CE">
        <w:rPr>
          <w:rFonts w:ascii="Times New Roman" w:hAnsi="Times New Roman" w:cs="Times New Roman"/>
        </w:rPr>
        <w:t xml:space="preserve">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{"citationID":"aog4lc9a94","properties":{"formattedCitation":"{\\rtf (Reich {\\i{}et al.}, 2014)}","plainCitation":"(Reich et al., 2014)"},"citationItems":[{"id":466,"uris":["http://zotero.org/users/4234815/items/U7HXIDJG"],"uri":["http://zotero.org/users/4234815/items/U7HXIDJG"],"itemData":{"id":466,"type":"article-journal","title":"Temperature drives global patterns in forest biomass distribution in leaves, stems, and roots","container-title":"Proceedings of the National Academy of Sciences","page":"13721-13726","volume":"111","issue":"38","source":"www.pnas.org","abstract":"Whether the fraction of total forest biomass distributed in roots, stems, or leaves varies systematically across geographic gradients remains unknown despite its importance for understanding forest ecology and modeling global carbon cycles. It has been hypothesized that plants should maintain proportionally more biomass in the organ that acquires the most limiting resource. Accordingly, we hypothesize greater biomass distribution in roots and less in stems and foliage in increasingly arid climates and in colder environments at high latitudes. Such a strategy would increase uptake of soil water in dry conditions and of soil nutrients in cold soils, where they are at low supply and are less mobile. We use a large global biomass dataset (&gt;6,200 forests from 61 countries, across a 40 °C gradient in mean annual temperature) to address these questions. Climate metrics involving temperature were better predictors of biomass partitioning than those involving moisture availability, because, surprisingly, fractional distribution of biomass to roots or foliage was unrelated to aridity. In contrast, in increasingly cold climates, the proportion of total forest biomass in roots was greater and in foliage was smaller for both angiosperm and gymnosperm forests. These findings support hypotheses about adaptive strategies of forest trees to temperature and provide biogeographically explicit relationships to improve ecosystem and earth system models. They also will allow, for the first time to our knowledge, representations of root carbon pools that consider biogeographic differences, which are useful for quantifying whole-ecosystem carbon stocks and cycles and for assessing the impact of climate change on forest carbon dynamics.","DOI":"10.1073/pnas.1216053111","ISSN":"0027-8424, 1091-6490","note":"PMID: 25225412","journalAbbreviation":"PNAS","language":"en","author":[{"family":"Reich","given":"Peter B."},{"family":"Luo","given":"Yunjian"},{"family":"Bradford","given":"John B."},{"family":"Poorter","given":"Hendrik"},{"family":"Perry","given":"Charles H."},{"family":"Oleksyn","given":"Jacek"}],"issued":{"date-parts":[["2014",9,23]]}}}],"schema":"https://github.com/citation-style-language/schema/raw/master/csl-citation.json"}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Reich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xml:space="preserve"> </w:t>
      </w:r>
      <w:r w:rsidR="00461ED8">
        <w:rPr>
          <w:rFonts w:ascii="Times New Roman" w:hAnsi="Times New Roman" w:cs="Times New Roman"/>
          <w:szCs w:val="24"/>
        </w:rPr>
        <w:t>(</w:t>
      </w:r>
      <w:r w:rsidR="00461ED8" w:rsidRPr="00461ED8">
        <w:rPr>
          <w:rFonts w:ascii="Times New Roman" w:hAnsi="Times New Roman" w:cs="Times New Roman"/>
          <w:szCs w:val="24"/>
        </w:rPr>
        <w:t>2014)</w:t>
      </w:r>
      <w:r w:rsidR="00461ED8">
        <w:rPr>
          <w:rFonts w:ascii="Times New Roman" w:hAnsi="Times New Roman" w:cs="Times New Roman"/>
        </w:rPr>
        <w:fldChar w:fldCharType="end"/>
      </w:r>
      <w:r w:rsidR="00461ED8">
        <w:rPr>
          <w:rFonts w:ascii="Times New Roman" w:hAnsi="Times New Roman" w:cs="Times New Roman"/>
        </w:rPr>
        <w:t xml:space="preserve"> </w:t>
      </w:r>
      <w:r w:rsidRPr="009B00B8">
        <w:rPr>
          <w:rFonts w:ascii="Times New Roman" w:hAnsi="Times New Roman" w:cs="Times New Roman"/>
        </w:rPr>
        <w:t xml:space="preserve">found no correlation between root mass fraction and aridity across a global dataset of &gt;6,200 forests. </w:t>
      </w:r>
      <w:r w:rsidR="00C557CE">
        <w:rPr>
          <w:rFonts w:ascii="Times New Roman" w:hAnsi="Times New Roman" w:cs="Times New Roman"/>
        </w:rPr>
        <w:t>Additionally,</w:t>
      </w:r>
      <w:r w:rsidR="00D52565">
        <w:rPr>
          <w:rFonts w:ascii="Times New Roman" w:hAnsi="Times New Roman" w:cs="Times New Roman"/>
        </w:rPr>
        <w:t xml:space="preserve"> </w:t>
      </w:r>
      <w:r w:rsidRPr="009B00B8">
        <w:rPr>
          <w:rFonts w:ascii="Times New Roman" w:hAnsi="Times New Roman" w:cs="Times New Roman"/>
        </w:rPr>
        <w:t>Amazonian forests responded to droughts in 2005 and 2010 with a shift away from fine-root growth</w:t>
      </w:r>
      <w:r w:rsidR="008C2121">
        <w:rPr>
          <w:rFonts w:ascii="Times New Roman" w:hAnsi="Times New Roman" w:cs="Times New Roman"/>
        </w:rPr>
        <w:t xml:space="preserve"> and</w:t>
      </w:r>
      <w:r w:rsidRPr="009B00B8">
        <w:rPr>
          <w:rFonts w:ascii="Times New Roman" w:hAnsi="Times New Roman" w:cs="Times New Roman"/>
        </w:rPr>
        <w:t xml:space="preserve"> increased</w:t>
      </w:r>
      <w:r w:rsidR="008C2121">
        <w:rPr>
          <w:rFonts w:ascii="Times New Roman" w:hAnsi="Times New Roman" w:cs="Times New Roman"/>
        </w:rPr>
        <w:t xml:space="preserve"> C partitioning </w:t>
      </w:r>
      <w:r w:rsidRPr="009B00B8">
        <w:rPr>
          <w:rFonts w:ascii="Times New Roman" w:hAnsi="Times New Roman" w:cs="Times New Roman"/>
        </w:rPr>
        <w:t>to aboveground growth</w:t>
      </w:r>
      <w:r w:rsidR="00C557CE">
        <w:rPr>
          <w:rFonts w:ascii="Times New Roman" w:hAnsi="Times New Roman" w:cs="Times New Roman"/>
        </w:rPr>
        <w:t xml:space="preserve"> and respiration</w:t>
      </w:r>
      <w:r w:rsidR="005503C9" w:rsidRPr="009B00B8">
        <w:rPr>
          <w:rFonts w:ascii="Times New Roman" w:hAnsi="Times New Roman" w:cs="Times New Roman"/>
        </w:rPr>
        <w:t>, particularly in the year following the drought</w:t>
      </w:r>
      <w:r w:rsidR="00461ED8">
        <w:rPr>
          <w:rFonts w:ascii="Times New Roman" w:hAnsi="Times New Roman" w:cs="Times New Roman"/>
        </w:rPr>
        <w:t xml:space="preserve">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{"citationID":"a2hrlcuvq7v","properties":{"formattedCitation":"{\\rtf (Doughty {\\i{}et al.}, 2014, 2015)}","plainCitation":"(Doughty et al., 2014, 2015)"},"citationItems":[{"id":485,"uris":["http://zotero.org/users/4234815/items/QGIITH6D"],"uri":["http://zotero.org/users/4234815/items/QGIITH6D"],"itemData":{"id":485,"type":"article-journal","title":"Allocation trade‐offs dominate the response of tropical forest growth to seasonal and interannual drought","container-title":"Ecology","page":"2192-2201","volume":"95","issue":"8","source":"onlinelibrary.wiley.com","DOI":"10.1890/13-1507.1","ISSN":"1939-9170","language":"en","author":[{"family":"Doughty","given":"Christopher E."},{"family":"Malhi","given":"Yadvinder"},{"family":"Araujo-Murakami","given":"Alejandro"},{"family":"Metcalfe","given":"Daniel B."},{"family":"Silva-Espejo","given":"Javier E."},{"family":"Arroyo","given":"Luzmila"},{"family":"Heredia","given":"Juan P."},{"family":"Pardo-Toledo","given":"Erwin"},{"family":"Mendizabal","given":"Luz M."},{"family":"Rojas-Landivar","given":"Victor D."},{"family":"Vega-Martinez","given":"Meison"},{"family":"Flores-Valencia","given":"Marcio"},{"family":"Sibler-Rivero","given":"Rebeca"},{"family":"Moreno-Vare","given":"Luzmarina"},{"family":"Viscarra","given":"Laura Jessica"},{"family":"Chuviru-Castro","given":"Tamara"},{"family":"Osinaga-Becerra","given":"Marilin"},{"family":"Ledezma","given":"Roxana"}],"issued":{"date-parts":[["2014",8,1]]}}},{"id":483,"uris":["http://zotero.org/users/4234815/items/LNGS8NJQ"],"uri":["http://zotero.org/users/4234815/items/LNGS8NJQ"],"itemData":{"id":483,"type":"article-journal","title":"Drought impact on forest carbon dynamics and fluxes in Amazonia","container-title":"Nature","page":"78-140","volume":"519","issue":"7541","source":"lup.lub.lu.se","abstract":"In 2005 and 2010 the Amazon basin experienced two strong droughts', driven by shifts in the tropical hydrological regime(2) possibly associated with global climate change(3), as predicted by some global models'. Tree mortality increased after the 2005 drought(4), and regional atmospheric inversion modelling showed basin-wide decreases in CO2 uptake in 2010 compared with 2011 (ref. 5). But the response of tropical forest carbon cycling to these droughts is not fully understood and there has been no detailed multi-site investigation in situ. Here we use several years of data from a network of thirteen 1-ha forest plots spread throughout South America, where each component of net primary production (NPP), autotrophic respiration and heterotrophic respiration is measured separately, to develop a better mechanistic understanding of the impact of the 2010 drought on the Amazon forest. We find that total NPP remained constant throughout the drought. However, towards the end of the drought, autotrophic respiration, especially in roots and stems, declined significantly compared with measurements in 2009 made in the absence of drought, with extended decreases in autotrophic respiration in the three driest plots. In the year after the drought, total NPP remained constant but the allocation of carbon shifted towards canopy NPP and away from fine-root NPP. Both leaf-level and plot-level measurements indicate that severe drought suppresses photosynthesis. Scaling these measurements to the entire Amazon basin with rainfall data, we estimate that drought suppressed Amazon-wide photosynthesis in 2010 by 0.38 petagrams of carbon (0.23-0.53 petagrams of carbon). Overall, we find that during this drought, instead of reducing total NPP, trees prioritized growth by reducing autotrophic respiration that was unrelated to growth. This suggests that trees decrease investment in tissue maintenance and defence, in line with eco-evolutionary theories that trees are competitively disadvantaged in the absence of growth(6). We propose that weakened maintenance and defence investment may, in turn, cause the increase in post-drought tree mortality observed at our plots.","DOI":"http://dx.doi.org/10.1038/nature14213","ISSN":"0028-0836","language":"eng","author":[{"family":"Doughty","given":"Christopher E."},{"family":"Metcalfe","given":"Dan"},{"family":"Girardin","given":"C. a. J."},{"family":"Farfan Amezquita","given":"F."},{"family":"Galiano Cabrera","given":"D."},{"family":"Huaraca Huasco","given":"W."},{"family":"Silva-Espejo","given":"J. E."},{"family":"Araujo-Murakami","given":"A."},{"family":"Costa","given":"Da"},{"family":"C","given":"M."},{"family":"Rocha","given":"W."},{"family":"Feldpausch","given":"T. R."},{"family":"Mendoza","given":"A. L. M."},{"family":"Costa","given":"Da"},{"family":"L","given":"A. C."},{"family":"Meir","given":"P."},{"family":"Phillips","given":"O. L."},{"family":"Malhi","given":"Y."}],"issued":{"date-parts":[["2015"]]}}}],"schema":"https://github.com/citation-style-language/schema/raw/master/csl-citation.json"}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(Doughty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2014, 2015)</w:t>
      </w:r>
      <w:r w:rsidR="00461ED8">
        <w:rPr>
          <w:rFonts w:ascii="Times New Roman" w:hAnsi="Times New Roman" w:cs="Times New Roman"/>
        </w:rPr>
        <w:fldChar w:fldCharType="end"/>
      </w:r>
      <w:r w:rsidRPr="009B00B8">
        <w:rPr>
          <w:rFonts w:ascii="Times New Roman" w:hAnsi="Times New Roman" w:cs="Times New Roman"/>
        </w:rPr>
        <w:t xml:space="preserve">. </w:t>
      </w:r>
      <w:r w:rsidR="00C557CE">
        <w:rPr>
          <w:rFonts w:ascii="Times New Roman" w:hAnsi="Times New Roman" w:cs="Times New Roman"/>
        </w:rPr>
        <w:t>However, d</w:t>
      </w:r>
      <w:r w:rsidR="00E16B34">
        <w:rPr>
          <w:rFonts w:ascii="Times New Roman" w:hAnsi="Times New Roman" w:cs="Times New Roman"/>
        </w:rPr>
        <w:t>rought has been observed to increase root mass fractions</w:t>
      </w:r>
      <w:r w:rsidR="00D30653">
        <w:rPr>
          <w:rFonts w:ascii="Times New Roman" w:hAnsi="Times New Roman" w:cs="Times New Roman"/>
        </w:rPr>
        <w:t xml:space="preserve"> for small plants grown in artificial conditions</w:t>
      </w:r>
      <w:r w:rsidR="00E16B34">
        <w:rPr>
          <w:rFonts w:ascii="Times New Roman" w:hAnsi="Times New Roman" w:cs="Times New Roman"/>
        </w:rPr>
        <w:t xml:space="preserve"> </w:t>
      </w:r>
      <w:r w:rsidR="00E16B34">
        <w:rPr>
          <w:rFonts w:ascii="Times New Roman" w:hAnsi="Times New Roman" w:cs="Times New Roman"/>
        </w:rPr>
        <w:fldChar w:fldCharType="begin"/>
      </w:r>
      <w:r w:rsidR="00E16B34">
        <w:rPr>
          <w:rFonts w:ascii="Times New Roman" w:hAnsi="Times New Roman" w:cs="Times New Roman"/>
        </w:rPr>
        <w:instrText xml:space="preserve"> ADDIN ZOTERO_ITEM CSL_CITATION {"citationID":"WMsGEODf","properties":{"formattedCitation":"{\\rtf (Reich, 2002; Poorter {\\i{}et al.}, 2012)}","plainCitation":"(Reich, 2002; Poorter et al., 2012)"},"citationItems":[{"id":1067,"uris":["http://zotero.org/users/4234815/items/MG4XKV8C"],"uri":["http://zotero.org/users/4234815/items/MG4XKV8C"],"itemData":{"id":1067,"type":"chapter","title":"Root-shoot relations: Optimality in acclimation and adaptation or the 'Emperor's New Clothes","container-title":"Plant roots: the hidden half","page":"205-220","author":[{"family":"Reich","given":"P.B."}],"issued":{"date-parts":[["2002",1,1]]}}},{"id":1068,"uris":["http://zotero.org/users/4234815/items/I74J6A2A"],"uri":["http://zotero.org/users/4234815/items/I74J6A2A"],"itemData":{"id":1068,"type":"article-journal","title":"Biomass allocation to leaves, stems and roots: meta-analyses of interspecific variation and environmental control","container-title":"New Phytologist","page":"30-50","volume":"193","issue":"1","source":"Wiley Online Library","abstract":"Contents\nSummary30I.Allocation in perspective31II.Topics of this review32III.Methodology32IV.Environmental effects33V.Ontogeny36VI.Differences between species40VII.Physiology and molecular regulation41VIII.Ecological aspects42IX.Perspectives45Acknowledgements45References45Appendices A1–A449\nSummary\nWe quantified the biomass allocation patterns to leaves, stems and roots in vegetative plants, and how this is influenced by the growth environment, plant size, evolutionary history and competition. Dose–response curves of allocation were constructed by means of a meta-analysis from a wide array of experimental data. They show that the fraction of whole-plant mass represented by leaves (LMF) increases most strongly with nutrients and decreases most strongly with light. Correction for size-induced allocation patterns diminishes the LMF-response to light, but makes the effect of temperature on LMF more apparent. There is a clear phylogenetic effect on allocation, as eudicots invest relatively more than monocots in leaves, as do gymnosperms compared with woody angiosperms. Plants grown at high densities show a clear increase in the stem fraction. However, in most comparisons across species groups or environmental factors, the variation in LMF is smaller than the variation in one of the other components of the growth analysis equation: the leaf area : leaf mass ratio (SLA). In competitive situations, the stem mass fraction increases to a smaller extent than the specific stem length (stem length : stem mass). Thus, we conclude that plants generally are less able to adjust allocation than to alter organ morphology.","DOI":"10.1111/j.1469-8137.2011.03952.x","ISSN":"1469-8137","shortTitle":"Biomass allocation to leaves, stems and roots","language":"en","author":[{"family":"Poorter","given":"Hendrik"},{"family":"Niklas","given":"Karl J."},{"family":"Reich","given":"Peter B."},{"family":"Oleksyn","given":"Jacek"},{"family":"Poot","given":"Pieter"},{"family":"Mommer","given":"Liesje"}],"issued":{"date-parts":[["2012",1,1]]}}}],"schema":"https://github.com/citation-style-language/schema/raw/master/csl-citation.json"} </w:instrText>
      </w:r>
      <w:r w:rsidR="00E16B34">
        <w:rPr>
          <w:rFonts w:ascii="Times New Roman" w:hAnsi="Times New Roman" w:cs="Times New Roman"/>
        </w:rPr>
        <w:fldChar w:fldCharType="separate"/>
      </w:r>
      <w:r w:rsidR="00E16B34" w:rsidRPr="00E16B34">
        <w:rPr>
          <w:rFonts w:ascii="Times New Roman" w:hAnsi="Times New Roman" w:cs="Times New Roman"/>
          <w:szCs w:val="24"/>
        </w:rPr>
        <w:t xml:space="preserve">(Reich, 2002; Poorter </w:t>
      </w:r>
      <w:r w:rsidR="00E16B34" w:rsidRPr="00E16B34">
        <w:rPr>
          <w:rFonts w:ascii="Times New Roman" w:hAnsi="Times New Roman" w:cs="Times New Roman"/>
          <w:i/>
          <w:iCs/>
          <w:szCs w:val="24"/>
        </w:rPr>
        <w:t>et al.</w:t>
      </w:r>
      <w:r w:rsidR="00E16B34" w:rsidRPr="00E16B34">
        <w:rPr>
          <w:rFonts w:ascii="Times New Roman" w:hAnsi="Times New Roman" w:cs="Times New Roman"/>
          <w:szCs w:val="24"/>
        </w:rPr>
        <w:t>, 2012)</w:t>
      </w:r>
      <w:r w:rsidR="00E16B34">
        <w:rPr>
          <w:rFonts w:ascii="Times New Roman" w:hAnsi="Times New Roman" w:cs="Times New Roman"/>
        </w:rPr>
        <w:fldChar w:fldCharType="end"/>
      </w:r>
      <w:r w:rsidR="00C557CE">
        <w:rPr>
          <w:rFonts w:ascii="Times New Roman" w:hAnsi="Times New Roman" w:cs="Times New Roman"/>
        </w:rPr>
        <w:t xml:space="preserve">, and </w:t>
      </w:r>
      <w:r w:rsidR="00D52565">
        <w:rPr>
          <w:rFonts w:ascii="Times New Roman" w:hAnsi="Times New Roman" w:cs="Times New Roman"/>
        </w:rPr>
        <w:t>i</w:t>
      </w:r>
      <w:r w:rsidRPr="009B00B8">
        <w:rPr>
          <w:rFonts w:ascii="Times New Roman" w:hAnsi="Times New Roman" w:cs="Times New Roman"/>
        </w:rPr>
        <w:t xml:space="preserve">ncreased C allocation belowground under drought is consistent with some </w:t>
      </w:r>
      <w:r w:rsidRPr="009B00B8">
        <w:rPr>
          <w:rFonts w:ascii="Times New Roman" w:hAnsi="Times New Roman" w:cs="Times New Roman"/>
          <w:vertAlign w:val="superscript"/>
        </w:rPr>
        <w:t>13</w:t>
      </w:r>
      <w:r w:rsidRPr="009B00B8">
        <w:rPr>
          <w:rFonts w:ascii="Times New Roman" w:hAnsi="Times New Roman" w:cs="Times New Roman"/>
        </w:rPr>
        <w:t>C-CO</w:t>
      </w:r>
      <w:r w:rsidRPr="009B00B8">
        <w:rPr>
          <w:rFonts w:ascii="Times New Roman" w:hAnsi="Times New Roman" w:cs="Times New Roman"/>
          <w:vertAlign w:val="subscript"/>
        </w:rPr>
        <w:t>2</w:t>
      </w:r>
      <w:r w:rsidRPr="009B00B8">
        <w:rPr>
          <w:rFonts w:ascii="Times New Roman" w:hAnsi="Times New Roman" w:cs="Times New Roman"/>
        </w:rPr>
        <w:t xml:space="preserve"> labeling studies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{"citationID":"asdpglgejl","properties":{"formattedCitation":"{\\rtf (Hommel {\\i{}et al.}, 2016)}","plainCitation":"(Hommel et al., 2016)"},"citationItems":[{"id":491,"uris":["http://zotero.org/users/4234815/items/F62FEQPV"],"uri":["http://zotero.org/users/4234815/items/F62FEQPV"],"itemData":{"id":491,"type":"article-journal","title":"Impact of interspecific competition and drought on the allocation of new assimilates in trees","container-title":"Plant Biology","page":"785-796","volume":"18","issue":"5","source":"onlinelibrary.wiley.com","DOI":"10.1111/plb.12461","ISSN":"1438-8677","language":"en","author":[{"family":"Hommel","given":"R."},{"family":"Siegwolf","given":"R."},{"family":"Zavadlav","given":"S."},{"family":"Arend","given":"M."},{"family":"Schaub","given":"M."},{"family":"Galiano","given":"L."},{"family":"Haeni","given":"M."},{"family":"Kayler","given":"Z. E."},{"family":"Gessler","given":"A."}],"issued":{"date-parts":[["2016",9,1]]}}}],"schema":"https://github.com/citation-style-language/schema/raw/master/csl-citation.json"}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(Hommel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2016)</w:t>
      </w:r>
      <w:r w:rsidR="00461ED8">
        <w:rPr>
          <w:rFonts w:ascii="Times New Roman" w:hAnsi="Times New Roman" w:cs="Times New Roman"/>
        </w:rPr>
        <w:fldChar w:fldCharType="end"/>
      </w:r>
      <w:r w:rsidR="00461ED8">
        <w:rPr>
          <w:rFonts w:ascii="Times New Roman" w:hAnsi="Times New Roman" w:cs="Times New Roman"/>
        </w:rPr>
        <w:t xml:space="preserve">, </w:t>
      </w:r>
      <w:r w:rsidRPr="009B00B8">
        <w:rPr>
          <w:rFonts w:ascii="Times New Roman" w:hAnsi="Times New Roman" w:cs="Times New Roman"/>
        </w:rPr>
        <w:t xml:space="preserve">but not others </w:t>
      </w:r>
      <w:r w:rsidR="00AF22CC">
        <w:rPr>
          <w:rFonts w:ascii="Times New Roman" w:hAnsi="Times New Roman" w:cs="Times New Roman"/>
        </w:rPr>
        <w:fldChar w:fldCharType="begin"/>
      </w:r>
      <w:r w:rsidR="00AF22CC">
        <w:rPr>
          <w:rFonts w:ascii="Times New Roman" w:hAnsi="Times New Roman" w:cs="Times New Roman"/>
        </w:rPr>
        <w:instrText xml:space="preserve"> ADDIN ZOTERO_ITEM CSL_CITATION {"citationID":"ah1iscviqa","properties":{"formattedCitation":"{\\rtf (Hartmann {\\i{}et al.}, 2015)}","plainCitation":"(Hartmann et al., 2015)"},"citationItems":[{"id":493,"uris":["http://zotero.org/users/4234815/items/7H2R2IHW"],"uri":["http://zotero.org/users/4234815/items/7H2R2IHW"],"itemData":{"id":493,"type":"article-journal","title":"Allocation to carbon storage pools in Norway spruce saplings under drought and low CO2","container-title":"Tree Physiology","page":"243-252","volume":"35","issue":"3","source":"academic.oup.com","abstract":"Non-structural carbohydrates (NSCs) are critical to maintain plant metabolism under stressful environmental conditions, but we do not fully understand how NSC allocation and utilization from storage varies with stress. While it has become established that storage allocation is unlikely to be a mere overflow process, very little empirical evidence has been produced to support this view, at least not for trees. Here we present the results of an intensively monitored experimental manipulation of whole-tree carbon (C) balance (young Picea abies (L.) H Karst.) using reduced atmospheric [CO2] and drought to reduce C sources. We measured specific C storage pools (glucose, fructose, sucrose, starch) over 21 weeks and converted concentration measurement into fluxes into and out of the storage pool. Continuous labeling (13C) allowed us to track C allocation to biomass and non-structural C pools. Net C fluxes into the storage pool occurred mainly when the C balance was positive. Storage pools increased during periods of positive C gain and were reduced under negative C gain. 13C data showed that C was allocated to storage pools independent of the net flux and even under severe C limitation. Allocation to below-ground tissues was strongest in control trees followed by trees experiencing drought followed by those grown under low [CO2]. Our data suggest that NSC storage has, under the conditions of our experimental manipulation (e.g., strong progressive drought, no above-ground growth), a high allocation priority and cannot be considered an overflow process. While these results also suggest active storage allocation, definitive proof of active plant control of storage in woody plants requires studies involving molecular tools.","DOI":"10.1093/treephys/tpv019","ISSN":"0829-318X","journalAbbreviation":"Tree Physiol","author":[{"family":"Hartmann","given":"Henrik"},{"family":"McDowell","given":"Nate G."},{"family":"Trumbore","given":"Susan"}],"issued":{"date-parts":[["2015",3,1]]}}}],"schema":"https://github.com/citation-style-language/schema/raw/master/csl-citation.json"} </w:instrText>
      </w:r>
      <w:r w:rsidR="00AF22CC">
        <w:rPr>
          <w:rFonts w:ascii="Times New Roman" w:hAnsi="Times New Roman" w:cs="Times New Roman"/>
        </w:rPr>
        <w:fldChar w:fldCharType="separate"/>
      </w:r>
      <w:r w:rsidR="00AF22CC" w:rsidRPr="00AF22CC">
        <w:rPr>
          <w:rFonts w:ascii="Times New Roman" w:hAnsi="Times New Roman" w:cs="Times New Roman"/>
          <w:szCs w:val="24"/>
        </w:rPr>
        <w:t xml:space="preserve">(Hartmann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2015)</w:t>
      </w:r>
      <w:r w:rsidR="00AF22CC">
        <w:rPr>
          <w:rFonts w:ascii="Times New Roman" w:hAnsi="Times New Roman" w:cs="Times New Roman"/>
        </w:rPr>
        <w:fldChar w:fldCharType="end"/>
      </w:r>
      <w:r w:rsidR="00AF22CC">
        <w:rPr>
          <w:rFonts w:ascii="Times New Roman" w:hAnsi="Times New Roman" w:cs="Times New Roman"/>
        </w:rPr>
        <w:t xml:space="preserve">. </w:t>
      </w:r>
      <w:r w:rsidRPr="009B00B8">
        <w:rPr>
          <w:rFonts w:ascii="Times New Roman" w:hAnsi="Times New Roman" w:cs="Times New Roman"/>
        </w:rPr>
        <w:t>While the simple expectation of increased allocation to roots during drought i</w:t>
      </w:r>
      <w:r w:rsidR="007E244A">
        <w:rPr>
          <w:rFonts w:ascii="Times New Roman" w:hAnsi="Times New Roman" w:cs="Times New Roman"/>
        </w:rPr>
        <w:t>s appealing,</w:t>
      </w:r>
      <w:r w:rsidRPr="009B00B8">
        <w:rPr>
          <w:rFonts w:ascii="Times New Roman" w:hAnsi="Times New Roman" w:cs="Times New Roman"/>
        </w:rPr>
        <w:t xml:space="preserve"> C allocation responses to drought are likely more complex and merit further study.</w:t>
      </w:r>
    </w:p>
    <w:p w14:paraId="08E64C2C" w14:textId="5C10C771" w:rsidR="00563E99" w:rsidRPr="009B00B8" w:rsidRDefault="00374242" w:rsidP="00AF22CC">
      <w:pPr>
        <w:spacing w:before="120" w:line="360" w:lineRule="auto"/>
        <w:rPr>
          <w:rFonts w:ascii="Times New Roman" w:hAnsi="Times New Roman" w:cs="Times New Roman"/>
        </w:rPr>
      </w:pPr>
      <w:r w:rsidRPr="009B00B8">
        <w:rPr>
          <w:rFonts w:ascii="Times New Roman" w:hAnsi="Times New Roman" w:cs="Times New Roman"/>
        </w:rPr>
        <w:lastRenderedPageBreak/>
        <w:tab/>
        <w:t xml:space="preserve">Interactions between temperature and drought </w:t>
      </w:r>
      <w:r w:rsidR="001052BC">
        <w:rPr>
          <w:rFonts w:ascii="Times New Roman" w:hAnsi="Times New Roman" w:cs="Times New Roman"/>
        </w:rPr>
        <w:t xml:space="preserve">effects </w:t>
      </w:r>
      <w:r w:rsidRPr="009B00B8">
        <w:rPr>
          <w:rFonts w:ascii="Times New Roman" w:hAnsi="Times New Roman" w:cs="Times New Roman"/>
        </w:rPr>
        <w:t>may also be important</w:t>
      </w:r>
      <w:r w:rsidR="00AF22CC">
        <w:rPr>
          <w:rFonts w:ascii="Times New Roman" w:hAnsi="Times New Roman" w:cs="Times New Roman"/>
        </w:rPr>
        <w:t xml:space="preserve"> for tree C allocation</w:t>
      </w:r>
      <w:r w:rsidRPr="009B00B8">
        <w:rPr>
          <w:rFonts w:ascii="Times New Roman" w:hAnsi="Times New Roman" w:cs="Times New Roman"/>
        </w:rPr>
        <w:t>. Warmer temperatures may exacerbate tree H</w:t>
      </w:r>
      <w:r w:rsidRPr="009B00B8">
        <w:rPr>
          <w:rFonts w:ascii="Times New Roman" w:hAnsi="Times New Roman" w:cs="Times New Roman"/>
          <w:vertAlign w:val="subscript"/>
        </w:rPr>
        <w:t>2</w:t>
      </w:r>
      <w:r w:rsidRPr="009B00B8">
        <w:rPr>
          <w:rFonts w:ascii="Times New Roman" w:hAnsi="Times New Roman" w:cs="Times New Roman"/>
        </w:rPr>
        <w:t>O loss during drought and increase mortality risk</w:t>
      </w:r>
      <w:r w:rsidR="00AF22CC">
        <w:rPr>
          <w:rFonts w:ascii="Times New Roman" w:hAnsi="Times New Roman" w:cs="Times New Roman"/>
        </w:rPr>
        <w:t xml:space="preserve"> </w:t>
      </w:r>
      <w:r w:rsidR="00AF22CC">
        <w:rPr>
          <w:rFonts w:ascii="Times New Roman" w:hAnsi="Times New Roman" w:cs="Times New Roman"/>
        </w:rPr>
        <w:fldChar w:fldCharType="begin"/>
      </w:r>
      <w:r w:rsidR="00AF22CC">
        <w:rPr>
          <w:rFonts w:ascii="Times New Roman" w:hAnsi="Times New Roman" w:cs="Times New Roman"/>
        </w:rPr>
        <w:instrText xml:space="preserve"> ADDIN ZOTERO_ITEM CSL_CITATION {"citationID":"a1efvulorl1","properties":{"formattedCitation":"{\\rtf (Allen {\\i{}et al.}, 2015)}","plainCitation":"(Allen et al., 2015)"},"citationItems":[{"id":13,"uris":["http://zotero.org/users/4234815/items/S9EWVS7A"],"uri":["http://zotero.org/users/4234815/items/S9EWVS7A"],"itemData":{"id":13,"type":"article-journal","title":"On underestimation of global vulnerability to tree mortality and forest die-off from hotter drought in the Anthropocene","container-title":"Ecosphere","page":"129","volume":"6","issue":"8","source":"Web of Science","abstract":"Patterns, mechanisms, projections, and consequences of tree mortality and associated broadscale forest die-off due to drought accompanied by warmer temperatures-\"hotter drought'', an emerging characteristic of the Anthropocene-are the focus of rapidly expanding literature. Despite recent observational, experimental, and modeling studies suggesting increased vulnerability of trees to hotter drought and associated pests and pathogens, substantial debate remains among research, management and policy-making communities regarding future tree mortality risks. We summarize key mortality-relevant findings, differentiating between those implying lesser versus greater levels of vulnerability. Evidence suggesting lesser vulnerability includes forest benefits of elevated [CO2] and increased water-use efficiency; observed and modeled increases in forest growth and canopy greening; widespread increases in woody-plant biomass, density, and extent; compensatory physiological, morphological, and genetic mechanisms; dampening ecological feedbacks; and potential mitigation by forest management. In contrast, recent studies document more rapid mortality under hotter drought due to negative tree physiological responses and accelerated biotic attacks. Additional evidence suggesting greater vulnerability includes rising background mortality rates; projected increases in drought frequency, intensity, and duration; limitations of vegetation models such as inadequately represented mortality processes; warming feedbacks from die-off; and wildfire synergies. Grouping these findings we identify ten contrasting perspectives that shape the vulnerability debate but have not been discussed collectively. We also present a set of global vulnerability drivers that are known with high confidence: (1) droughts eventually occur everywhere; (2) warming produces hotter droughts; (3) atmospheric moisture demand increases nonlinearly with temperature during drought; (4) mortality can occur faster in hotter drought, consistent with fundamental physiology; (5) shorter droughts occur more frequently than longer droughts and can become lethal under warming, increasing the frequency of lethal drought nonlinearly; and (6) mortality happens rapidly relative to growth intervals needed for forest recovery. These high-confidence drivers, in concert with research supporting greater vulnerability perspectives, support an overall viewpoint of greater forest vulnerability globally. We surmise that mortality vulnerability is being discounted in part due to difficulties in predicting threshold responses to extreme climate events. Given the profound ecological and societal implications of underestimating global vulnerability to hotter drought, we highlight urgent challenges for research, management, and policy-making communities.","DOI":"10.1890/ES15-00203.1","ISSN":"2150-8925","note":"WOS:000359645200001","journalAbbreviation":"Ecosphere","language":"English","author":[{"family":"Allen","given":"Craig D."},{"family":"Breshears","given":"David D."},{"family":"McDowell","given":"Nate G."}],"issued":{"date-parts":[["2015",8]]}}}],"schema":"https://github.com/citation-style-language/schema/raw/master/csl-citation.json"} </w:instrText>
      </w:r>
      <w:r w:rsidR="00AF22CC">
        <w:rPr>
          <w:rFonts w:ascii="Times New Roman" w:hAnsi="Times New Roman" w:cs="Times New Roman"/>
        </w:rPr>
        <w:fldChar w:fldCharType="separate"/>
      </w:r>
      <w:r w:rsidR="00AF22CC" w:rsidRPr="00AF22CC">
        <w:rPr>
          <w:rFonts w:ascii="Times New Roman" w:hAnsi="Times New Roman" w:cs="Times New Roman"/>
          <w:szCs w:val="24"/>
        </w:rPr>
        <w:t xml:space="preserve">(Allen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2015)</w:t>
      </w:r>
      <w:r w:rsidR="00AF22CC">
        <w:rPr>
          <w:rFonts w:ascii="Times New Roman" w:hAnsi="Times New Roman" w:cs="Times New Roman"/>
        </w:rPr>
        <w:fldChar w:fldCharType="end"/>
      </w:r>
      <w:r w:rsidR="00AF22CC">
        <w:rPr>
          <w:rFonts w:ascii="Times New Roman" w:hAnsi="Times New Roman" w:cs="Times New Roman"/>
        </w:rPr>
        <w:t xml:space="preserve">. </w:t>
      </w:r>
      <w:r w:rsidR="007E244A">
        <w:rPr>
          <w:rFonts w:ascii="Times New Roman" w:hAnsi="Times New Roman" w:cs="Times New Roman"/>
        </w:rPr>
        <w:t>I</w:t>
      </w:r>
      <w:r w:rsidRPr="009B00B8">
        <w:rPr>
          <w:rFonts w:ascii="Times New Roman" w:hAnsi="Times New Roman" w:cs="Times New Roman"/>
        </w:rPr>
        <w:t xml:space="preserve">f warmer temperatures reduce C allocation belowground, then the ability of trees to acquire soil water may also be impaired. However, an </w:t>
      </w:r>
      <w:r w:rsidR="00C557CE">
        <w:rPr>
          <w:rFonts w:ascii="Times New Roman" w:hAnsi="Times New Roman" w:cs="Times New Roman"/>
        </w:rPr>
        <w:t xml:space="preserve">open top chamber </w:t>
      </w:r>
      <w:r w:rsidRPr="009B00B8">
        <w:rPr>
          <w:rFonts w:ascii="Times New Roman" w:hAnsi="Times New Roman" w:cs="Times New Roman"/>
        </w:rPr>
        <w:t>experiment with young oak saplin</w:t>
      </w:r>
      <w:r w:rsidR="00C557CE">
        <w:rPr>
          <w:rFonts w:ascii="Times New Roman" w:hAnsi="Times New Roman" w:cs="Times New Roman"/>
        </w:rPr>
        <w:t>gs</w:t>
      </w:r>
      <w:r w:rsidRPr="009B00B8">
        <w:rPr>
          <w:rFonts w:ascii="Times New Roman" w:hAnsi="Times New Roman" w:cs="Times New Roman"/>
        </w:rPr>
        <w:t xml:space="preserve"> found no interaction between experimental warming and drought</w:t>
      </w:r>
      <w:r w:rsidR="005503C9">
        <w:rPr>
          <w:rFonts w:ascii="Times New Roman" w:hAnsi="Times New Roman" w:cs="Times New Roman"/>
        </w:rPr>
        <w:t xml:space="preserve"> on tree transpiration or biomass</w:t>
      </w:r>
      <w:r w:rsidRPr="009B00B8">
        <w:rPr>
          <w:rFonts w:ascii="Times New Roman" w:hAnsi="Times New Roman" w:cs="Times New Roman"/>
        </w:rPr>
        <w:t xml:space="preserve"> </w:t>
      </w:r>
      <w:r w:rsidR="00AF22CC">
        <w:rPr>
          <w:rFonts w:ascii="Times New Roman" w:hAnsi="Times New Roman" w:cs="Times New Roman"/>
        </w:rPr>
        <w:fldChar w:fldCharType="begin"/>
      </w:r>
      <w:r w:rsidR="00AF22CC">
        <w:rPr>
          <w:rFonts w:ascii="Times New Roman" w:hAnsi="Times New Roman" w:cs="Times New Roman"/>
        </w:rPr>
        <w:instrText xml:space="preserve"> ADDIN ZOTERO_ITEM CSL_CITATION {"citationID":"a2jug6dhtf8","properties":{"formattedCitation":"{\\rtf (Kuster {\\i{}et al.}, 2013)}","plainCitation":"(Kuster et al., 2013)"},"citationItems":[{"id":496,"uris":["http://zotero.org/users/4234815/items/2HW2CVV7"],"uri":["http://zotero.org/users/4234815/items/2HW2CVV7"],"itemData":{"id":496,"type":"article-journal","title":"Water regime and growth of young oak stands subjected to air‐warming and drought on two different forest soils in a model ecosystem experiment","container-title":"Plant Biology","page":"138-147","volume":"15","issue":"s1","source":"onlinelibrary.wiley.com","DOI":"10.1111/j.1438-8677.2011.00552.x","ISSN":"1438-8677","language":"en","author":[{"family":"Kuster","given":"T. M."},{"family":"Arend","given":"M."},{"family":"Bleuler","given":"P."},{"family":"Günthardt‐Goerg","given":"M. S."},{"family":"Schulin","given":"R."}],"issued":{"date-parts":[["2013",1,1]]}}}],"schema":"https://github.com/citation-style-language/schema/raw/master/csl-citation.json"} </w:instrText>
      </w:r>
      <w:r w:rsidR="00AF22CC">
        <w:rPr>
          <w:rFonts w:ascii="Times New Roman" w:hAnsi="Times New Roman" w:cs="Times New Roman"/>
        </w:rPr>
        <w:fldChar w:fldCharType="separate"/>
      </w:r>
      <w:r w:rsidR="00AF22CC" w:rsidRPr="00AF22CC">
        <w:rPr>
          <w:rFonts w:ascii="Times New Roman" w:hAnsi="Times New Roman" w:cs="Times New Roman"/>
          <w:szCs w:val="24"/>
        </w:rPr>
        <w:t xml:space="preserve">(Kuster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2013)</w:t>
      </w:r>
      <w:r w:rsidR="00AF22CC">
        <w:rPr>
          <w:rFonts w:ascii="Times New Roman" w:hAnsi="Times New Roman" w:cs="Times New Roman"/>
        </w:rPr>
        <w:fldChar w:fldCharType="end"/>
      </w:r>
      <w:r w:rsidR="00AF22CC">
        <w:rPr>
          <w:rFonts w:ascii="Times New Roman" w:hAnsi="Times New Roman" w:cs="Times New Roman"/>
        </w:rPr>
        <w:t xml:space="preserve">. </w:t>
      </w:r>
      <w:r w:rsidR="006D600B">
        <w:rPr>
          <w:rFonts w:ascii="Times New Roman" w:hAnsi="Times New Roman" w:cs="Times New Roman"/>
        </w:rPr>
        <w:t xml:space="preserve">Other studies have found limited evidence for interactive effects on plant growth rates </w:t>
      </w:r>
      <w:r w:rsidR="006D600B">
        <w:rPr>
          <w:rFonts w:ascii="Times New Roman" w:hAnsi="Times New Roman" w:cs="Times New Roman"/>
        </w:rPr>
        <w:fldChar w:fldCharType="begin"/>
      </w:r>
      <w:r w:rsidR="00751EF2">
        <w:rPr>
          <w:rFonts w:ascii="Times New Roman" w:hAnsi="Times New Roman" w:cs="Times New Roman"/>
        </w:rPr>
        <w:instrText xml:space="preserve"> ADDIN ZOTERO_ITEM CSL_CITATION {"citationID":"6Q8LpQL5","properties":{"formattedCitation":"{\\rtf (Edler {\\i{}et al.}, 2015; Taeger {\\i{}et al.}, 2015)}","plainCitation":"(Edler et al., 2015; Taeger et al., 2015)"},"citationItems":[{"id":1875,"uris":["http://zotero.org/users/4234815/items/PUTVYE3F"],"uri":["http://zotero.org/users/4234815/items/PUTVYE3F"],"itemData":{"id":1875,"type":"article-journal","title":"Growth responses to elevated temperature and reduced soil moisture during early establishment of three annual weeds in four soil types","container-title":"Journal of Plant Diseases and Protection","page":"39-48","volume":"122","issue":"1","source":"Web of Science","abstract":"We investigated the effects of simulated prospective increased temperatures and reduced soil moisture during the vegetation period on the early growth of three weed species that co-occur in spring crops and are currently spreading in Europe. Potted four-species crop-weed-communities of Abutilon theophrasti, Datura stramonium, Iva xanthiifolia, and maize were exposed to warming (ambient temperature + 2.5 degrees C, treatment \"warm\") and drought (soil water potential of -0.1 to -1.5 MPa, \"dry\") versus ambient temperature (treatment \"ambient\") and a soil water potential of -0.0036 MPa (\"moist\"), in four soil types (clay, loess, peat, sand based mixtures) in greenhouse settings. We determined the performance of the weeds in terms of total biomass accumulation as well as their morphological acclimation regarding root length, leaf size and root-to-shoot ratio at various combinations of the experimental factors. Warm-dry conditions had a significant negative effect on total weed biomass and also resulted in a higher proportion of maize in total aboveground biomass. In D. stramonium, aboveground vs. belowground allocation and leaf size responded more strongly to the experimental factors than in the other two species. Total biomass values of individual plants in warm-dry conditions on average were &gt; 50%, 40 to 55%, and &lt; 40% of those in ambient-moist conditions for A. theophrasti, I. xanthiifolia, and D. stramonium, respectively. Soil and its interaction with moisture and temperature additionally had a significant effect on various traits of the weed species which highlights the importance of considering this factor when investigating plant responses to altered climate conditions.","DOI":"10.1007/BF03356529","ISSN":"1861-3829","note":"WOS:000353862700005","journalAbbreviation":"J. Plant Dis. Prot.","language":"English","author":[{"family":"Edler","given":"Barbara"},{"family":"Buerger","given":"Jana"},{"family":"Breitsameter","given":"Laura"},{"family":"Steinmann","given":"Horst-Henning"},{"family":"Isselstein","given":"Johannes"}],"issued":{"date-parts":[["2015",2]]}}},{"id":1867,"uris":["http://zotero.org/users/4234815/items/JW7WZI56"],"uri":["http://zotero.org/users/4234815/items/JW7WZI56"],"itemData":{"id":1867,"type":"article-journal","title":"Effects of temperature and drought manipulations on seedlings of Scots pine provenances","container-title":"Plant Biology","page":"361-372","volume":"17","issue":"2","source":"Wiley Online Library","abstract":"Rising temperatures and more frequent and severe climatic extremes as a consequence of climate change are expected to affect growth and distribution of tree species that are adapted to current local conditions. Species distribution models predict a considerable loss of habitats for Pinus sylvestris. These models do not consider possible intraspecific differences in response to drought and warming that could buffer those impacts. We tested 10 European provenances of P. sylvestris, from the southwestern to the central European part of the species distribution, for their response to warming and to drought using a factorial design. In this common-garden experiment the air surrounding plants was heated directly to prevent excessive soil heating, and drought manipulation, using a rain-out shelter, permitted almost natural radiation, including high light stress. Plant responses were assessed as changes in phenology, growth increment and biomass allocation. Seedlings of P. sylvestris revealed a plastic response to drought by increased taproot length and root–shoot ratios. Strongest phenotypic plasticity of root growth was found for southwestern provenances, indicating a specific drought adaptation at the cost of overall low growth of aboveground structures even under non-drought conditions. Warming had a minor effect on growth but advanced phenological development and had a contrasting effect on bud biomass and diameter increment, depending on water availability. The intraspecific variation of P. sylvestris provenances could buffer climate change impacts, although additional factors such as the adaptation to other climatic extremes have to be considered before assisted migration could become a management option.","DOI":"10.1111/plb.12245","ISSN":"1438-8677","language":"en","author":[{"family":"Taeger","given":"S."},{"family":"Sparks","given":"T. H."},{"family":"Menzel","given":"A."}],"issued":{"date-parts":[["2015",3,1]]}}}],"schema":"https://github.com/citation-style-language/schema/raw/master/csl-citation.json"} </w:instrText>
      </w:r>
      <w:r w:rsidR="006D600B">
        <w:rPr>
          <w:rFonts w:ascii="Times New Roman" w:hAnsi="Times New Roman" w:cs="Times New Roman"/>
        </w:rPr>
        <w:fldChar w:fldCharType="separate"/>
      </w:r>
      <w:r w:rsidR="00751EF2" w:rsidRPr="00751EF2">
        <w:rPr>
          <w:rFonts w:ascii="Times New Roman" w:hAnsi="Times New Roman" w:cs="Times New Roman"/>
          <w:szCs w:val="24"/>
        </w:rPr>
        <w:t>(</w:t>
      </w:r>
      <w:r w:rsidR="00AF16B9">
        <w:rPr>
          <w:rFonts w:ascii="Times New Roman" w:hAnsi="Times New Roman" w:cs="Times New Roman"/>
          <w:szCs w:val="24"/>
        </w:rPr>
        <w:t xml:space="preserve">e.g., </w:t>
      </w:r>
      <w:r w:rsidR="00751EF2" w:rsidRPr="00751EF2">
        <w:rPr>
          <w:rFonts w:ascii="Times New Roman" w:hAnsi="Times New Roman" w:cs="Times New Roman"/>
          <w:szCs w:val="24"/>
        </w:rPr>
        <w:t xml:space="preserve">Edler </w:t>
      </w:r>
      <w:r w:rsidR="00751EF2" w:rsidRPr="00751EF2">
        <w:rPr>
          <w:rFonts w:ascii="Times New Roman" w:hAnsi="Times New Roman" w:cs="Times New Roman"/>
          <w:i/>
          <w:iCs/>
          <w:szCs w:val="24"/>
        </w:rPr>
        <w:t>et al.</w:t>
      </w:r>
      <w:r w:rsidR="00751EF2" w:rsidRPr="00751EF2">
        <w:rPr>
          <w:rFonts w:ascii="Times New Roman" w:hAnsi="Times New Roman" w:cs="Times New Roman"/>
          <w:szCs w:val="24"/>
        </w:rPr>
        <w:t xml:space="preserve">, 2015; Taeger </w:t>
      </w:r>
      <w:r w:rsidR="00751EF2" w:rsidRPr="00751EF2">
        <w:rPr>
          <w:rFonts w:ascii="Times New Roman" w:hAnsi="Times New Roman" w:cs="Times New Roman"/>
          <w:i/>
          <w:iCs/>
          <w:szCs w:val="24"/>
        </w:rPr>
        <w:t>et al.</w:t>
      </w:r>
      <w:r w:rsidR="00751EF2" w:rsidRPr="00751EF2">
        <w:rPr>
          <w:rFonts w:ascii="Times New Roman" w:hAnsi="Times New Roman" w:cs="Times New Roman"/>
          <w:szCs w:val="24"/>
        </w:rPr>
        <w:t>, 2015)</w:t>
      </w:r>
      <w:r w:rsidR="006D600B">
        <w:rPr>
          <w:rFonts w:ascii="Times New Roman" w:hAnsi="Times New Roman" w:cs="Times New Roman"/>
        </w:rPr>
        <w:fldChar w:fldCharType="end"/>
      </w:r>
      <w:r w:rsidR="00751EF2">
        <w:rPr>
          <w:rFonts w:ascii="Times New Roman" w:hAnsi="Times New Roman" w:cs="Times New Roman"/>
        </w:rPr>
        <w:t xml:space="preserve">, although there are also exceptions </w:t>
      </w:r>
      <w:r w:rsidR="00751EF2">
        <w:rPr>
          <w:rFonts w:ascii="Times New Roman" w:hAnsi="Times New Roman" w:cs="Times New Roman"/>
        </w:rPr>
        <w:fldChar w:fldCharType="begin"/>
      </w:r>
      <w:r w:rsidR="00AF16B9">
        <w:rPr>
          <w:rFonts w:ascii="Times New Roman" w:hAnsi="Times New Roman" w:cs="Times New Roman"/>
        </w:rPr>
        <w:instrText xml:space="preserve"> ADDIN ZOTERO_ITEM CSL_CITATION {"citationID":"aF1mdjXE","properties":{"formattedCitation":"{\\rtf (Munir {\\i{}et al.}, 2015; Leon-Sanchez {\\i{}et al.}, 2016)}","plainCitation":"(Munir et al., 2015; Leon-Sanchez et al., 2016)"},"citationItems":[{"id":1876,"uris":["http://zotero.org/users/4234815/items/GCH6MVLI"],"uri":["http://zotero.org/users/4234815/items/GCH6MVLI"],"itemData":{"id":1876,"type":"article-journal","title":"Carbon dioxide flux and net primary production of a boreal treed bog: Responses to warming and water-table-lowering simulations of climate change","container-title":"Biogeosciences","page":"1091-1111","volume":"12","issue":"4","source":"Web of Science","abstract":"Midlatitude treed bogs represent significant carbon (C) stocks and are highly sensitive to global climate change. In a dry continental treed bog, we compared three sites: control, recent (1-3 years; experimental) and older drained (10-13 years), with water levels at 38, 74 and 120 cm below the surface, respectively. At each site we measured carbon dioxide (CO2) fluxes and estimated tree root respiration (R-r; across hummock-hollow microtopography of the forest floor) and net primary production (NPP) of trees during the growing seasons (May to October) of 2011-2013. The CO2-C balance was calculated by adding the net CO2 exchange of the forest floor (NEff-R-r)to the NPP of the trees. From cooler and wetter 2011 to the driest and the warmest 2013, the control site was a CO2-C sink of 92, 70 and 76 g m(-2), the experimental site was a CO2-C source of 14, 57 and 135 g m(-2), and the drained site was a progressively smaller source of 26, 23 and 13 g CO2-C m(-2). The short-term drainage at the experimental site resulted in small changes in vegetation coverage and large net CO2 emissions at the microforms. In contrast, the longer-term drainage and deeper water level at the drained site resulted in the replacement of mosses with vascular plants (shrubs) on the hummocks and lichen in the hollows leading to the highest CO2 uptake at the drained hummocks and significant losses in the hollows. The tree NPP (including above-and below-ground growth and litter fall) in 2011 and 2012 was significantly higher at the drained site (92 and 83 g C m(-2)) than at the experimental (58 and 55 g C m(-2)) and control (52 and 46 g C m(-2)) sites. We also quantified the impact of climatic warming at all water table treatments by equipping additional plots with open-top chambers (OTCs) that caused a passive warming on average of similar to 1 degrees C and differential air warming of similar to 6 degrees C at midday full sun over the study years. Warming significantly enhanced shrub growth and the CO2 sink function of the drained hummocks (exceeding the cumulative respiration losses in hollows induced by the lowered water level x warming). There was an interaction of water level with warming across hummocks that resulted in the largest net CO2 uptake at the warmed drained hummocks. Thus in 2013, the warming treatment enhanced the sink function of the control site by 13 g m(-2), reduced the source function of the experimental by 10 g m(-2) and significantly enhanced the sink function of the drained site by 73 g m(-2). Therefore, drying and warming in continental bogs is expected to initially accelerate CO2-C losses via ecosystem respiration, but persistent drought and warming is expected to restore the peatland's original CO2-C sink function as a result of the shifts in vegetation composition and productivity between the microforms and increased NPP of trees over time.","DOI":"10.5194/bg-12-1091-2015","ISSN":"1726-4170","note":"WOS:000349794900012","shortTitle":"Carbon dioxide flux and net primary production of a boreal treed bog","journalAbbreviation":"Biogeosciences","language":"English","author":[{"family":"Munir","given":"T. M."},{"family":"Perkins","given":"M."},{"family":"Kaing","given":"E."},{"family":"Strack","given":"M."}],"issued":{"date-parts":[["2015"]]}}},{"id":1874,"uris":["http://zotero.org/users/4234815/items/TQQCMDRP"],"uri":["http://zotero.org/users/4234815/items/TQQCMDRP"],"itemData":{"id":1874,"type":"article-journal","title":"Photosynthesis and growth reduction with warming are driven by nonstomatal limitations in a Mediterranean semi-arid shrub","container-title":"Ecology and Evolution","page":"2725-2738","volume":"6","issue":"9","source":"Web of Science","abstract":"Whereas warming enhances plant nutrient status and photosynthesis in most terrestrial ecosystems, dryland vegetation is vulnerable to the likely increases in evapotranspiration and reductions in soil moisture caused by elevated temperatures. Any warming-induced declines in plant primary production and cover in drylands would increase erosion, land degradation, and desertification. We conducted a four-year manipulative experiment in a semi-arid Mediterranean ecosystem to evaluate the impacts of a similar to 2 degrees C warming on the photosynthesis, transpiration, leaf nutrient status, chlorophyll content, isotopic composition, biomass growth, and postsummer survival of the native shrub Helianthemum squamatum. We predicted that warmed plants would show reduced photosynthetic activity and growth, primarily due to the greater stomatal limitation imposed by faster and more severe soil drying under warming. On average, warming reduced net photosynthetic rates by 36% across the study period. Despite this strong response, warming did not affect stomatal conductance and transpiration. The reduction of peak photosynthetic rates with warming was more pronounced in a drought year than in years with near-average rainfall (75% and 25-40% reductions relative to controls, respectively), with no indications of photosynthetic acclimation to warming through time. Warmed plants had lower leaf N and P contents, delta C-13, and sparser and smaller leaves than control plants. Warming reduced shoot dry mass production by 31%. However, warmed plants were able to cope with large reductions in net photosynthesis, leaf area, and shoot biomass production without changes in postsummer survival rates. Our findings highlight the key role of nonstomatal factors (biochemical and/or nutritional) in reducing net carbon assimilation rates and growth under warming, which has important implications for projections of plant carbon balance under the warmer and drier climatic scenario predicted for drylands worldwide. Projected climate warming over the coming decades could reduce net primary production by about one-third in semi-arid gypsum shrublands dominated by H. squamatum.","DOI":"10.1002/ece3.2074","ISSN":"2045-7758","note":"WOS:000376149400008","journalAbbreviation":"Ecol. Evol.","language":"English","author":[{"family":"Leon-Sanchez","given":"Lupe"},{"family":"Nicolas","given":"Emilio"},{"family":"Nortes","given":"Pedro A."},{"family":"Maestre","given":"Fernando T."},{"family":"Querejeta","given":"Jose I."}],"issued":{"date-parts":[["2016",5]]}}}],"schema":"https://github.com/citation-style-language/schema/raw/master/csl-citation.json"} </w:instrText>
      </w:r>
      <w:r w:rsidR="00751EF2">
        <w:rPr>
          <w:rFonts w:ascii="Times New Roman" w:hAnsi="Times New Roman" w:cs="Times New Roman"/>
        </w:rPr>
        <w:fldChar w:fldCharType="separate"/>
      </w:r>
      <w:r w:rsidR="00AF16B9" w:rsidRPr="00AF16B9">
        <w:rPr>
          <w:rFonts w:ascii="Times New Roman" w:hAnsi="Times New Roman" w:cs="Times New Roman"/>
          <w:szCs w:val="24"/>
        </w:rPr>
        <w:t xml:space="preserve">(Munir </w:t>
      </w:r>
      <w:r w:rsidR="00AF16B9" w:rsidRPr="00AF16B9">
        <w:rPr>
          <w:rFonts w:ascii="Times New Roman" w:hAnsi="Times New Roman" w:cs="Times New Roman"/>
          <w:i/>
          <w:iCs/>
          <w:szCs w:val="24"/>
        </w:rPr>
        <w:t>et al.</w:t>
      </w:r>
      <w:r w:rsidR="00AF16B9" w:rsidRPr="00AF16B9">
        <w:rPr>
          <w:rFonts w:ascii="Times New Roman" w:hAnsi="Times New Roman" w:cs="Times New Roman"/>
          <w:szCs w:val="24"/>
        </w:rPr>
        <w:t xml:space="preserve">, 2015; Leon-Sanchez </w:t>
      </w:r>
      <w:r w:rsidR="00AF16B9" w:rsidRPr="00AF16B9">
        <w:rPr>
          <w:rFonts w:ascii="Times New Roman" w:hAnsi="Times New Roman" w:cs="Times New Roman"/>
          <w:i/>
          <w:iCs/>
          <w:szCs w:val="24"/>
        </w:rPr>
        <w:t>et al.</w:t>
      </w:r>
      <w:r w:rsidR="00AF16B9" w:rsidRPr="00AF16B9">
        <w:rPr>
          <w:rFonts w:ascii="Times New Roman" w:hAnsi="Times New Roman" w:cs="Times New Roman"/>
          <w:szCs w:val="24"/>
        </w:rPr>
        <w:t>, 2016)</w:t>
      </w:r>
      <w:r w:rsidR="00751EF2">
        <w:rPr>
          <w:rFonts w:ascii="Times New Roman" w:hAnsi="Times New Roman" w:cs="Times New Roman"/>
        </w:rPr>
        <w:fldChar w:fldCharType="end"/>
      </w:r>
      <w:r w:rsidR="006D600B">
        <w:rPr>
          <w:rFonts w:ascii="Times New Roman" w:hAnsi="Times New Roman" w:cs="Times New Roman"/>
        </w:rPr>
        <w:t xml:space="preserve">. </w:t>
      </w:r>
      <w:r w:rsidRPr="009B00B8">
        <w:rPr>
          <w:rFonts w:ascii="Times New Roman" w:hAnsi="Times New Roman" w:cs="Times New Roman"/>
        </w:rPr>
        <w:t>A six-year warming and precipitation redistribution experiment with two tree species found complex growth responses</w:t>
      </w:r>
      <w:r w:rsidR="00AF22CC">
        <w:rPr>
          <w:rFonts w:ascii="Times New Roman" w:hAnsi="Times New Roman" w:cs="Times New Roman"/>
        </w:rPr>
        <w:t xml:space="preserve"> </w:t>
      </w:r>
      <w:r w:rsidR="00D52565">
        <w:rPr>
          <w:rFonts w:ascii="Times New Roman" w:hAnsi="Times New Roman" w:cs="Times New Roman"/>
        </w:rPr>
        <w:fldChar w:fldCharType="begin"/>
      </w:r>
      <w:r w:rsidR="00D52565">
        <w:rPr>
          <w:rFonts w:ascii="Times New Roman" w:hAnsi="Times New Roman" w:cs="Times New Roman"/>
        </w:rPr>
        <w:instrText xml:space="preserve"> ADDIN ZOTERO_ITEM CSL_CITATION {"citationID":"a174bbkp054","properties":{"formattedCitation":"{\\rtf (Volder {\\i{}et al.}, 2013)}","plainCitation":"(Volder et al., 2013)"},"citationItems":[{"id":500,"uris":["http://zotero.org/users/4234815/items/PA7QY9NH"],"uri":["http://zotero.org/users/4234815/items/PA7QY9NH"],"itemData":{"id":500,"type":"article-journal","title":"Climate warming and precipitation redistribution modify tree–grass interactions and tree species establishment in a warm‐temperate savanna","container-title":"Global Change Biology","page":"843-857","volume":"19","issue":"3","source":"onlinelibrary.wiley.com","DOI":"10.1111/gcb.12068","ISSN":"1365-2486","language":"en","author":[{"family":"Volder","given":"Astrid"},{"family":"Briske","given":"David D."},{"family":"Tjoelker","given":"Mark G."}],"issued":{"date-parts":[["2013",3,1]]}}}],"schema":"https://github.com/citation-style-language/schema/raw/master/csl-citation.json"} </w:instrText>
      </w:r>
      <w:r w:rsidR="00D52565">
        <w:rPr>
          <w:rFonts w:ascii="Times New Roman" w:hAnsi="Times New Roman" w:cs="Times New Roman"/>
        </w:rPr>
        <w:fldChar w:fldCharType="separate"/>
      </w:r>
      <w:r w:rsidR="00D52565" w:rsidRPr="00AF22CC">
        <w:rPr>
          <w:rFonts w:ascii="Times New Roman" w:hAnsi="Times New Roman" w:cs="Times New Roman"/>
          <w:szCs w:val="24"/>
        </w:rPr>
        <w:t xml:space="preserve">(Volder </w:t>
      </w:r>
      <w:r w:rsidR="00D52565" w:rsidRPr="00AF22CC">
        <w:rPr>
          <w:rFonts w:ascii="Times New Roman" w:hAnsi="Times New Roman" w:cs="Times New Roman"/>
          <w:i/>
          <w:iCs/>
          <w:szCs w:val="24"/>
        </w:rPr>
        <w:t>et al.</w:t>
      </w:r>
      <w:r w:rsidR="00D52565" w:rsidRPr="00AF22CC">
        <w:rPr>
          <w:rFonts w:ascii="Times New Roman" w:hAnsi="Times New Roman" w:cs="Times New Roman"/>
          <w:szCs w:val="24"/>
        </w:rPr>
        <w:t>, 2013)</w:t>
      </w:r>
      <w:r w:rsidR="00D52565">
        <w:rPr>
          <w:rFonts w:ascii="Times New Roman" w:hAnsi="Times New Roman" w:cs="Times New Roman"/>
        </w:rPr>
        <w:fldChar w:fldCharType="end"/>
      </w:r>
      <w:r w:rsidR="00C557CE">
        <w:rPr>
          <w:rFonts w:ascii="Times New Roman" w:hAnsi="Times New Roman" w:cs="Times New Roman"/>
        </w:rPr>
        <w:t xml:space="preserve"> with a strongly interactive effect on </w:t>
      </w:r>
      <w:r w:rsidR="00D30653">
        <w:rPr>
          <w:rFonts w:ascii="Times New Roman" w:hAnsi="Times New Roman" w:cs="Times New Roman"/>
        </w:rPr>
        <w:t>t</w:t>
      </w:r>
      <w:r w:rsidRPr="009B00B8">
        <w:rPr>
          <w:rFonts w:ascii="Times New Roman" w:hAnsi="Times New Roman" w:cs="Times New Roman"/>
        </w:rPr>
        <w:t xml:space="preserve">he relative growth rate of </w:t>
      </w:r>
      <w:proofErr w:type="spellStart"/>
      <w:r w:rsidRPr="009B00B8">
        <w:rPr>
          <w:rFonts w:ascii="Times New Roman" w:hAnsi="Times New Roman" w:cs="Times New Roman"/>
          <w:i/>
        </w:rPr>
        <w:t>Quercus</w:t>
      </w:r>
      <w:proofErr w:type="spellEnd"/>
      <w:r w:rsidRPr="009B00B8">
        <w:rPr>
          <w:rFonts w:ascii="Times New Roman" w:hAnsi="Times New Roman" w:cs="Times New Roman"/>
          <w:i/>
        </w:rPr>
        <w:t xml:space="preserve"> </w:t>
      </w:r>
      <w:proofErr w:type="spellStart"/>
      <w:r w:rsidRPr="009B00B8">
        <w:rPr>
          <w:rFonts w:ascii="Times New Roman" w:hAnsi="Times New Roman" w:cs="Times New Roman"/>
          <w:i/>
        </w:rPr>
        <w:t>stellata</w:t>
      </w:r>
      <w:proofErr w:type="spellEnd"/>
      <w:r w:rsidR="00C557CE">
        <w:rPr>
          <w:rFonts w:ascii="Times New Roman" w:hAnsi="Times New Roman" w:cs="Times New Roman"/>
        </w:rPr>
        <w:t xml:space="preserve"> monocultures. </w:t>
      </w:r>
      <w:r w:rsidRPr="009B00B8">
        <w:rPr>
          <w:rFonts w:ascii="Times New Roman" w:hAnsi="Times New Roman" w:cs="Times New Roman"/>
        </w:rPr>
        <w:t xml:space="preserve">Thus, </w:t>
      </w:r>
      <w:r w:rsidR="00D30653">
        <w:rPr>
          <w:rFonts w:ascii="Times New Roman" w:hAnsi="Times New Roman" w:cs="Times New Roman"/>
        </w:rPr>
        <w:t>it</w:t>
      </w:r>
      <w:r w:rsidR="007E244A">
        <w:rPr>
          <w:rFonts w:ascii="Times New Roman" w:hAnsi="Times New Roman" w:cs="Times New Roman"/>
        </w:rPr>
        <w:t xml:space="preserve"> is</w:t>
      </w:r>
      <w:r w:rsidR="00D30653">
        <w:rPr>
          <w:rFonts w:ascii="Times New Roman" w:hAnsi="Times New Roman" w:cs="Times New Roman"/>
        </w:rPr>
        <w:t xml:space="preserve"> challenging to generalize how</w:t>
      </w:r>
      <w:r w:rsidRPr="009B00B8">
        <w:rPr>
          <w:rFonts w:ascii="Times New Roman" w:hAnsi="Times New Roman" w:cs="Times New Roman"/>
        </w:rPr>
        <w:t xml:space="preserve"> the interactive effects of drought and warming </w:t>
      </w:r>
      <w:r w:rsidR="00D30653">
        <w:rPr>
          <w:rFonts w:ascii="Times New Roman" w:hAnsi="Times New Roman" w:cs="Times New Roman"/>
        </w:rPr>
        <w:t>affect</w:t>
      </w:r>
      <w:r w:rsidRPr="009B00B8">
        <w:rPr>
          <w:rFonts w:ascii="Times New Roman" w:hAnsi="Times New Roman" w:cs="Times New Roman"/>
        </w:rPr>
        <w:t xml:space="preserve"> tree physiology and growth</w:t>
      </w:r>
      <w:r w:rsidR="005B551F">
        <w:rPr>
          <w:rFonts w:ascii="Times New Roman" w:hAnsi="Times New Roman" w:cs="Times New Roman"/>
        </w:rPr>
        <w:t>.</w:t>
      </w:r>
    </w:p>
    <w:p w14:paraId="2E92D40F" w14:textId="3B3CC7B9" w:rsidR="00563E99" w:rsidRPr="009718A1" w:rsidRDefault="009718A1" w:rsidP="0076210D">
      <w:pPr>
        <w:spacing w:before="120" w:line="360" w:lineRule="auto"/>
        <w:rPr>
          <w:rFonts w:ascii="Times New Roman" w:hAnsi="Times New Roman" w:cs="Times New Roman"/>
        </w:rPr>
      </w:pPr>
      <w:r>
        <w:rPr>
          <w:rFonts w:ascii="Times New Roman" w:hAnsi="Times New Roman" w:cs="Times New Roman"/>
        </w:rPr>
        <w:tab/>
      </w:r>
      <w:r w:rsidR="00C9473E">
        <w:rPr>
          <w:rFonts w:ascii="Times New Roman" w:hAnsi="Times New Roman" w:cs="Times New Roman"/>
        </w:rPr>
        <w:t xml:space="preserve">To </w:t>
      </w:r>
      <w:r w:rsidR="00B27532">
        <w:rPr>
          <w:rFonts w:ascii="Times New Roman" w:hAnsi="Times New Roman" w:cs="Times New Roman"/>
        </w:rPr>
        <w:t>address the</w:t>
      </w:r>
      <w:r w:rsidR="009E175D">
        <w:rPr>
          <w:rFonts w:ascii="Times New Roman" w:hAnsi="Times New Roman" w:cs="Times New Roman"/>
        </w:rPr>
        <w:t>se</w:t>
      </w:r>
      <w:r w:rsidR="006E561C">
        <w:rPr>
          <w:rFonts w:ascii="Times New Roman" w:hAnsi="Times New Roman" w:cs="Times New Roman"/>
        </w:rPr>
        <w:t xml:space="preserve"> knowledge gaps </w:t>
      </w:r>
      <w:r w:rsidR="00B27532">
        <w:rPr>
          <w:rFonts w:ascii="Times New Roman" w:hAnsi="Times New Roman" w:cs="Times New Roman"/>
        </w:rPr>
        <w:t>concerning</w:t>
      </w:r>
      <w:r w:rsidR="009E175D">
        <w:rPr>
          <w:rFonts w:ascii="Times New Roman" w:hAnsi="Times New Roman" w:cs="Times New Roman"/>
        </w:rPr>
        <w:t>, temperature, water availability, and</w:t>
      </w:r>
      <w:r w:rsidR="006E561C">
        <w:rPr>
          <w:rFonts w:ascii="Times New Roman" w:hAnsi="Times New Roman" w:cs="Times New Roman"/>
        </w:rPr>
        <w:t xml:space="preserve"> </w:t>
      </w:r>
      <w:r w:rsidR="009E175D">
        <w:rPr>
          <w:rFonts w:ascii="Times New Roman" w:hAnsi="Times New Roman" w:cs="Times New Roman"/>
        </w:rPr>
        <w:t>C</w:t>
      </w:r>
      <w:r w:rsidR="006E561C">
        <w:rPr>
          <w:rFonts w:ascii="Times New Roman" w:hAnsi="Times New Roman" w:cs="Times New Roman"/>
        </w:rPr>
        <w:t xml:space="preserve"> allocation</w:t>
      </w:r>
      <w:r w:rsidR="005503C9">
        <w:rPr>
          <w:rFonts w:ascii="Times New Roman" w:hAnsi="Times New Roman" w:cs="Times New Roman"/>
        </w:rPr>
        <w:t>,</w:t>
      </w:r>
      <w:r w:rsidR="006E561C">
        <w:rPr>
          <w:rFonts w:ascii="Times New Roman" w:hAnsi="Times New Roman" w:cs="Times New Roman"/>
        </w:rPr>
        <w:t xml:space="preserve"> we studied </w:t>
      </w:r>
      <w:r w:rsidR="009E175D">
        <w:rPr>
          <w:rFonts w:ascii="Times New Roman" w:hAnsi="Times New Roman" w:cs="Times New Roman"/>
        </w:rPr>
        <w:t>C</w:t>
      </w:r>
      <w:r w:rsidR="006E561C">
        <w:rPr>
          <w:rFonts w:ascii="Times New Roman" w:hAnsi="Times New Roman" w:cs="Times New Roman"/>
        </w:rPr>
        <w:t xml:space="preserve"> a</w:t>
      </w:r>
      <w:r w:rsidR="00B27532">
        <w:rPr>
          <w:rFonts w:ascii="Times New Roman" w:hAnsi="Times New Roman" w:cs="Times New Roman"/>
        </w:rPr>
        <w:t xml:space="preserve">llocation in </w:t>
      </w:r>
      <w:del w:id="35" w:author="Peter Reich" w:date="2018-11-18T09:12:00Z">
        <w:r w:rsidR="00B27532" w:rsidDel="001C5A69">
          <w:rPr>
            <w:rFonts w:ascii="Times New Roman" w:hAnsi="Times New Roman" w:cs="Times New Roman"/>
          </w:rPr>
          <w:delText xml:space="preserve">8 to 9-meter tall </w:delText>
        </w:r>
      </w:del>
      <w:ins w:id="36" w:author="Peter Reich" w:date="2018-11-18T09:12:00Z">
        <w:r w:rsidR="001C5A69">
          <w:rPr>
            <w:rFonts w:ascii="Times New Roman" w:hAnsi="Times New Roman" w:cs="Times New Roman"/>
          </w:rPr>
          <w:t xml:space="preserve">young </w:t>
        </w:r>
      </w:ins>
      <w:r w:rsidR="00B27532">
        <w:rPr>
          <w:rFonts w:ascii="Times New Roman" w:hAnsi="Times New Roman" w:cs="Times New Roman"/>
        </w:rPr>
        <w:t>e</w:t>
      </w:r>
      <w:r w:rsidR="006E561C">
        <w:rPr>
          <w:rFonts w:ascii="Times New Roman" w:hAnsi="Times New Roman" w:cs="Times New Roman"/>
        </w:rPr>
        <w:t xml:space="preserve">ucalypt trees </w:t>
      </w:r>
      <w:ins w:id="37" w:author="Peter Reich" w:date="2018-11-18T09:12:00Z">
        <w:r w:rsidR="001C5A69">
          <w:rPr>
            <w:rFonts w:ascii="Times New Roman" w:hAnsi="Times New Roman" w:cs="Times New Roman"/>
          </w:rPr>
          <w:t xml:space="preserve">as they grew from roughly 1 to 9 meters in height </w:t>
        </w:r>
      </w:ins>
      <w:del w:id="38" w:author="Peter Reich" w:date="2018-11-18T09:12:00Z">
        <w:r w:rsidR="006E561C" w:rsidDel="001C5A69">
          <w:rPr>
            <w:rFonts w:ascii="Times New Roman" w:hAnsi="Times New Roman" w:cs="Times New Roman"/>
          </w:rPr>
          <w:delText xml:space="preserve">growing </w:delText>
        </w:r>
      </w:del>
      <w:r w:rsidR="006E561C">
        <w:rPr>
          <w:rFonts w:ascii="Times New Roman" w:hAnsi="Times New Roman" w:cs="Times New Roman"/>
        </w:rPr>
        <w:t xml:space="preserve">in an experiment that manipulated both </w:t>
      </w:r>
      <w:r w:rsidR="005503C9">
        <w:rPr>
          <w:rFonts w:ascii="Times New Roman" w:hAnsi="Times New Roman" w:cs="Times New Roman"/>
        </w:rPr>
        <w:t>temperature</w:t>
      </w:r>
      <w:r w:rsidR="006E561C">
        <w:rPr>
          <w:rFonts w:ascii="Times New Roman" w:hAnsi="Times New Roman" w:cs="Times New Roman"/>
        </w:rPr>
        <w:t xml:space="preserve"> and </w:t>
      </w:r>
      <w:del w:id="39" w:author="John E. Drake" w:date="2018-11-17T10:36:00Z">
        <w:r w:rsidR="006E561C" w:rsidDel="001054E3">
          <w:rPr>
            <w:rFonts w:ascii="Times New Roman" w:hAnsi="Times New Roman" w:cs="Times New Roman"/>
          </w:rPr>
          <w:delText>moisture supply</w:delText>
        </w:r>
      </w:del>
      <w:ins w:id="40" w:author="John E. Drake" w:date="2018-11-17T10:36:00Z">
        <w:r w:rsidR="001054E3">
          <w:rPr>
            <w:rFonts w:ascii="Times New Roman" w:hAnsi="Times New Roman" w:cs="Times New Roman"/>
          </w:rPr>
          <w:t>water availability</w:t>
        </w:r>
      </w:ins>
      <w:r w:rsidR="006E561C">
        <w:rPr>
          <w:rFonts w:ascii="Times New Roman" w:hAnsi="Times New Roman" w:cs="Times New Roman"/>
        </w:rPr>
        <w:t xml:space="preserve">. </w:t>
      </w:r>
      <w:r w:rsidR="00374242" w:rsidRPr="009B00B8">
        <w:rPr>
          <w:rFonts w:ascii="Times New Roman" w:hAnsi="Times New Roman" w:cs="Times New Roman"/>
        </w:rPr>
        <w:t xml:space="preserve">We </w:t>
      </w:r>
      <w:r w:rsidR="00C443D6">
        <w:rPr>
          <w:rFonts w:ascii="Times New Roman" w:hAnsi="Times New Roman" w:cs="Times New Roman"/>
        </w:rPr>
        <w:t>used whole-tree chambers</w:t>
      </w:r>
      <w:r w:rsidR="00C443D6" w:rsidRPr="009B00B8">
        <w:rPr>
          <w:rFonts w:ascii="Times New Roman" w:hAnsi="Times New Roman" w:cs="Times New Roman"/>
        </w:rPr>
        <w:t xml:space="preserve"> </w:t>
      </w:r>
      <w:r w:rsidR="00C443D6">
        <w:rPr>
          <w:rFonts w:ascii="Times New Roman" w:hAnsi="Times New Roman" w:cs="Times New Roman"/>
        </w:rPr>
        <w:t xml:space="preserve">in the field in </w:t>
      </w:r>
      <w:r w:rsidR="006264A8">
        <w:rPr>
          <w:rFonts w:ascii="Times New Roman" w:hAnsi="Times New Roman" w:cs="Times New Roman"/>
        </w:rPr>
        <w:t>southeastern</w:t>
      </w:r>
      <w:r w:rsidR="00C443D6">
        <w:rPr>
          <w:rFonts w:ascii="Times New Roman" w:hAnsi="Times New Roman" w:cs="Times New Roman"/>
        </w:rPr>
        <w:t xml:space="preserve"> Australia to </w:t>
      </w:r>
      <w:r w:rsidR="0099105A">
        <w:rPr>
          <w:rFonts w:ascii="Times New Roman" w:hAnsi="Times New Roman" w:cs="Times New Roman"/>
        </w:rPr>
        <w:t>grow</w:t>
      </w:r>
      <w:r w:rsidR="00374242" w:rsidRPr="009B00B8">
        <w:rPr>
          <w:rFonts w:ascii="Times New Roman" w:hAnsi="Times New Roman" w:cs="Times New Roman"/>
        </w:rPr>
        <w:t xml:space="preserve"> </w:t>
      </w:r>
      <w:r w:rsidR="00374242" w:rsidRPr="009B00B8">
        <w:rPr>
          <w:rFonts w:ascii="Times New Roman" w:hAnsi="Times New Roman" w:cs="Times New Roman"/>
          <w:i/>
        </w:rPr>
        <w:t xml:space="preserve">Eucalyptus </w:t>
      </w:r>
      <w:proofErr w:type="spellStart"/>
      <w:r w:rsidR="00374242" w:rsidRPr="009B00B8">
        <w:rPr>
          <w:rFonts w:ascii="Times New Roman" w:hAnsi="Times New Roman" w:cs="Times New Roman"/>
          <w:i/>
        </w:rPr>
        <w:t>tereticornis</w:t>
      </w:r>
      <w:proofErr w:type="spellEnd"/>
      <w:r w:rsidR="0099105A">
        <w:rPr>
          <w:rFonts w:ascii="Times New Roman" w:hAnsi="Times New Roman" w:cs="Times New Roman"/>
        </w:rPr>
        <w:t xml:space="preserve"> trees under</w:t>
      </w:r>
      <w:r w:rsidR="00374242" w:rsidRPr="009B00B8">
        <w:rPr>
          <w:rFonts w:ascii="Times New Roman" w:hAnsi="Times New Roman" w:cs="Times New Roman"/>
        </w:rPr>
        <w:t xml:space="preserve"> experimental warming of +3 </w:t>
      </w:r>
      <w:proofErr w:type="spellStart"/>
      <w:r w:rsidR="00374242" w:rsidRPr="009B00B8">
        <w:rPr>
          <w:rFonts w:ascii="Times New Roman" w:hAnsi="Times New Roman" w:cs="Times New Roman"/>
          <w:vertAlign w:val="superscript"/>
        </w:rPr>
        <w:t>o</w:t>
      </w:r>
      <w:r w:rsidR="00374242" w:rsidRPr="009B00B8">
        <w:rPr>
          <w:rFonts w:ascii="Times New Roman" w:hAnsi="Times New Roman" w:cs="Times New Roman"/>
        </w:rPr>
        <w:t>C</w:t>
      </w:r>
      <w:proofErr w:type="spellEnd"/>
      <w:r w:rsidR="00374242" w:rsidRPr="009B00B8">
        <w:rPr>
          <w:rFonts w:ascii="Times New Roman" w:hAnsi="Times New Roman" w:cs="Times New Roman"/>
        </w:rPr>
        <w:t xml:space="preserve"> for more than one year, crossed with a summer drought for </w:t>
      </w:r>
      <w:r w:rsidR="00DA7276">
        <w:rPr>
          <w:rFonts w:ascii="Times New Roman" w:hAnsi="Times New Roman" w:cs="Times New Roman"/>
        </w:rPr>
        <w:t>three</w:t>
      </w:r>
      <w:r w:rsidR="00374242" w:rsidRPr="009B00B8">
        <w:rPr>
          <w:rFonts w:ascii="Times New Roman" w:hAnsi="Times New Roman" w:cs="Times New Roman"/>
        </w:rPr>
        <w:t xml:space="preserve"> months. </w:t>
      </w:r>
      <w:r w:rsidR="00B27532">
        <w:rPr>
          <w:rFonts w:ascii="Times New Roman" w:hAnsi="Times New Roman" w:cs="Times New Roman"/>
        </w:rPr>
        <w:t>W</w:t>
      </w:r>
      <w:r w:rsidR="00374242" w:rsidRPr="009B00B8">
        <w:rPr>
          <w:rFonts w:ascii="Times New Roman" w:hAnsi="Times New Roman" w:cs="Times New Roman"/>
        </w:rPr>
        <w:t>e continuously measured whole-</w:t>
      </w:r>
      <w:r w:rsidR="009C5D79">
        <w:rPr>
          <w:rFonts w:ascii="Times New Roman" w:hAnsi="Times New Roman" w:cs="Times New Roman"/>
        </w:rPr>
        <w:t>crown</w:t>
      </w:r>
      <w:r w:rsidR="00374242" w:rsidRPr="009B00B8">
        <w:rPr>
          <w:rFonts w:ascii="Times New Roman" w:hAnsi="Times New Roman" w:cs="Times New Roman"/>
        </w:rPr>
        <w:t xml:space="preserve"> CO</w:t>
      </w:r>
      <w:r w:rsidR="00374242" w:rsidRPr="009B00B8">
        <w:rPr>
          <w:rFonts w:ascii="Times New Roman" w:hAnsi="Times New Roman" w:cs="Times New Roman"/>
          <w:vertAlign w:val="subscript"/>
        </w:rPr>
        <w:t>2</w:t>
      </w:r>
      <w:r w:rsidR="00374242" w:rsidRPr="009B00B8">
        <w:rPr>
          <w:rFonts w:ascii="Times New Roman" w:hAnsi="Times New Roman" w:cs="Times New Roman"/>
        </w:rPr>
        <w:t xml:space="preserve"> and H</w:t>
      </w:r>
      <w:r w:rsidR="00374242" w:rsidRPr="009B00B8">
        <w:rPr>
          <w:rFonts w:ascii="Times New Roman" w:hAnsi="Times New Roman" w:cs="Times New Roman"/>
          <w:vertAlign w:val="subscript"/>
        </w:rPr>
        <w:t>2</w:t>
      </w:r>
      <w:r w:rsidR="00374242" w:rsidRPr="009B00B8">
        <w:rPr>
          <w:rFonts w:ascii="Times New Roman" w:hAnsi="Times New Roman" w:cs="Times New Roman"/>
        </w:rPr>
        <w:t xml:space="preserve">O exchange and measured aboveground </w:t>
      </w:r>
      <w:r>
        <w:rPr>
          <w:rFonts w:ascii="Times New Roman" w:hAnsi="Times New Roman" w:cs="Times New Roman"/>
        </w:rPr>
        <w:t xml:space="preserve">biomass </w:t>
      </w:r>
      <w:r w:rsidR="00374242" w:rsidRPr="009B00B8">
        <w:rPr>
          <w:rFonts w:ascii="Times New Roman" w:hAnsi="Times New Roman" w:cs="Times New Roman"/>
        </w:rPr>
        <w:t>production every 2 weeks</w:t>
      </w:r>
      <w:r w:rsidR="009E175D">
        <w:rPr>
          <w:rFonts w:ascii="Times New Roman" w:hAnsi="Times New Roman" w:cs="Times New Roman"/>
        </w:rPr>
        <w:t xml:space="preserve">. </w:t>
      </w:r>
      <w:r w:rsidR="00374242" w:rsidRPr="009B00B8">
        <w:rPr>
          <w:rFonts w:ascii="Times New Roman" w:hAnsi="Times New Roman" w:cs="Times New Roman"/>
        </w:rPr>
        <w:t>From these</w:t>
      </w:r>
      <w:r w:rsidR="00CA1577">
        <w:rPr>
          <w:rFonts w:ascii="Times New Roman" w:hAnsi="Times New Roman" w:cs="Times New Roman"/>
        </w:rPr>
        <w:t xml:space="preserve"> intensive</w:t>
      </w:r>
      <w:r w:rsidR="00374242" w:rsidRPr="009B00B8">
        <w:rPr>
          <w:rFonts w:ascii="Times New Roman" w:hAnsi="Times New Roman" w:cs="Times New Roman"/>
        </w:rPr>
        <w:t xml:space="preserve"> </w:t>
      </w:r>
      <w:r w:rsidR="0090685D">
        <w:rPr>
          <w:rFonts w:ascii="Times New Roman" w:hAnsi="Times New Roman" w:cs="Times New Roman"/>
        </w:rPr>
        <w:t>measurements</w:t>
      </w:r>
      <w:r w:rsidR="00374242" w:rsidRPr="009B00B8">
        <w:rPr>
          <w:rFonts w:ascii="Times New Roman" w:hAnsi="Times New Roman" w:cs="Times New Roman"/>
        </w:rPr>
        <w:t>, we derive</w:t>
      </w:r>
      <w:r w:rsidR="00AC6162">
        <w:rPr>
          <w:rFonts w:ascii="Times New Roman" w:hAnsi="Times New Roman" w:cs="Times New Roman"/>
        </w:rPr>
        <w:t>d</w:t>
      </w:r>
      <w:r w:rsidR="00374242" w:rsidRPr="009B00B8">
        <w:rPr>
          <w:rFonts w:ascii="Times New Roman" w:hAnsi="Times New Roman" w:cs="Times New Roman"/>
        </w:rPr>
        <w:t xml:space="preserve"> GPP, aboveground net primary production (</w:t>
      </w:r>
      <w:proofErr w:type="spellStart"/>
      <w:r w:rsidR="00374242" w:rsidRPr="009B00B8">
        <w:rPr>
          <w:rFonts w:ascii="Times New Roman" w:hAnsi="Times New Roman" w:cs="Times New Roman"/>
        </w:rPr>
        <w:t>NPP</w:t>
      </w:r>
      <w:r w:rsidR="00374242" w:rsidRPr="009B00B8">
        <w:rPr>
          <w:rFonts w:ascii="Times New Roman" w:hAnsi="Times New Roman" w:cs="Times New Roman"/>
          <w:vertAlign w:val="subscript"/>
        </w:rPr>
        <w:t>a</w:t>
      </w:r>
      <w:proofErr w:type="spellEnd"/>
      <w:r w:rsidR="00374242" w:rsidRPr="009B00B8">
        <w:rPr>
          <w:rFonts w:ascii="Times New Roman" w:hAnsi="Times New Roman" w:cs="Times New Roman"/>
        </w:rPr>
        <w:t>), aboveground autotrophic respiration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and the residual C that must have been partitioned belowground for each fortnightly interval. We </w:t>
      </w:r>
      <w:r w:rsidR="00276682">
        <w:rPr>
          <w:rFonts w:ascii="Times New Roman" w:hAnsi="Times New Roman" w:cs="Times New Roman"/>
        </w:rPr>
        <w:t xml:space="preserve">use these data to test the </w:t>
      </w:r>
      <w:r w:rsidR="008C2121">
        <w:rPr>
          <w:rFonts w:ascii="Times New Roman" w:hAnsi="Times New Roman" w:cs="Times New Roman"/>
        </w:rPr>
        <w:t>predict</w:t>
      </w:r>
      <w:r w:rsidR="00276682">
        <w:rPr>
          <w:rFonts w:ascii="Times New Roman" w:hAnsi="Times New Roman" w:cs="Times New Roman"/>
        </w:rPr>
        <w:t>ions</w:t>
      </w:r>
      <w:r w:rsidR="008C2121">
        <w:rPr>
          <w:rFonts w:ascii="Times New Roman" w:hAnsi="Times New Roman" w:cs="Times New Roman"/>
        </w:rPr>
        <w:t xml:space="preserve"> that warming decreases C partitioning belowground, while drought</w:t>
      </w:r>
      <w:r w:rsidR="00276682">
        <w:rPr>
          <w:rFonts w:ascii="Times New Roman" w:hAnsi="Times New Roman" w:cs="Times New Roman"/>
        </w:rPr>
        <w:t xml:space="preserve"> </w:t>
      </w:r>
      <w:r w:rsidR="008C2121">
        <w:rPr>
          <w:rFonts w:ascii="Times New Roman" w:hAnsi="Times New Roman" w:cs="Times New Roman"/>
        </w:rPr>
        <w:t>increase</w:t>
      </w:r>
      <w:r w:rsidR="00276682">
        <w:rPr>
          <w:rFonts w:ascii="Times New Roman" w:hAnsi="Times New Roman" w:cs="Times New Roman"/>
        </w:rPr>
        <w:t>s</w:t>
      </w:r>
      <w:r w:rsidR="008C2121">
        <w:rPr>
          <w:rFonts w:ascii="Times New Roman" w:hAnsi="Times New Roman" w:cs="Times New Roman"/>
        </w:rPr>
        <w:t xml:space="preserve"> C partitioning belowground.</w:t>
      </w:r>
      <w:r w:rsidR="00374242" w:rsidRPr="009B00B8">
        <w:rPr>
          <w:rFonts w:ascii="Times New Roman" w:hAnsi="Times New Roman" w:cs="Times New Roman"/>
        </w:rPr>
        <w:br w:type="page"/>
      </w:r>
    </w:p>
    <w:p w14:paraId="51DE15A5" w14:textId="7351EA5B" w:rsidR="00563E99" w:rsidRPr="009B00B8" w:rsidRDefault="00457427">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Materials and </w:t>
      </w:r>
      <w:r w:rsidR="00374242" w:rsidRPr="009B00B8">
        <w:rPr>
          <w:rFonts w:ascii="Times New Roman" w:hAnsi="Times New Roman" w:cs="Times New Roman"/>
          <w:b/>
          <w:sz w:val="28"/>
          <w:szCs w:val="28"/>
        </w:rPr>
        <w:t>Methods</w:t>
      </w:r>
    </w:p>
    <w:p w14:paraId="7500FD20" w14:textId="5E705EBB" w:rsidR="00563E99" w:rsidRPr="009B00B8" w:rsidRDefault="001C1D59" w:rsidP="0076210D">
      <w:pPr>
        <w:spacing w:before="240" w:line="360" w:lineRule="auto"/>
        <w:rPr>
          <w:rFonts w:ascii="Times New Roman" w:hAnsi="Times New Roman" w:cs="Times New Roman"/>
          <w:i/>
        </w:rPr>
      </w:pPr>
      <w:r>
        <w:rPr>
          <w:rFonts w:ascii="Times New Roman" w:hAnsi="Times New Roman" w:cs="Times New Roman"/>
          <w:i/>
        </w:rPr>
        <w:t>Site and experiment</w:t>
      </w:r>
    </w:p>
    <w:p w14:paraId="41FBA95D" w14:textId="0FEB8B5A"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We implemented a warming and drought experiment using 12 whole-tree chambers (WTCs) in Richm</w:t>
      </w:r>
      <w:r w:rsidR="0076210D">
        <w:rPr>
          <w:rFonts w:ascii="Times New Roman" w:hAnsi="Times New Roman" w:cs="Times New Roman"/>
        </w:rPr>
        <w:t xml:space="preserve">ond, New South Wales (Australia; </w:t>
      </w:r>
      <w:r w:rsidRPr="009B00B8">
        <w:rPr>
          <w:rFonts w:ascii="Times New Roman" w:hAnsi="Times New Roman" w:cs="Times New Roman"/>
        </w:rPr>
        <w:t xml:space="preserve">33°36ʹ40ʺS, 150°44ʹ26.5ʺE). The WTCs were large cylindrical structures topped with a cone </w:t>
      </w:r>
      <w:r w:rsidR="00897067" w:rsidRPr="009B00B8">
        <w:rPr>
          <w:rFonts w:ascii="Times New Roman" w:hAnsi="Times New Roman" w:cs="Times New Roman"/>
        </w:rPr>
        <w:t>(3.25 m in diameter, 9 m in height, volume of ~53 m</w:t>
      </w:r>
      <w:r w:rsidR="00897067" w:rsidRPr="009B00B8">
        <w:rPr>
          <w:rFonts w:ascii="Times New Roman" w:hAnsi="Times New Roman" w:cs="Times New Roman"/>
          <w:vertAlign w:val="superscript"/>
        </w:rPr>
        <w:t>3</w:t>
      </w:r>
      <w:r w:rsidR="00897067" w:rsidRPr="009B00B8">
        <w:rPr>
          <w:rFonts w:ascii="Times New Roman" w:hAnsi="Times New Roman" w:cs="Times New Roman"/>
        </w:rPr>
        <w:t>)</w:t>
      </w:r>
      <w:r w:rsidR="00897067">
        <w:rPr>
          <w:rFonts w:ascii="Times New Roman" w:hAnsi="Times New Roman" w:cs="Times New Roman"/>
        </w:rPr>
        <w:t xml:space="preserve"> </w:t>
      </w:r>
      <w:r w:rsidRPr="009B00B8">
        <w:rPr>
          <w:rFonts w:ascii="Times New Roman" w:hAnsi="Times New Roman" w:cs="Times New Roman"/>
        </w:rPr>
        <w:t>that enclosed a single tree rooted in soil. The WTCs controlled atmospheric CO</w:t>
      </w:r>
      <w:r w:rsidRPr="009B00B8">
        <w:rPr>
          <w:rFonts w:ascii="Times New Roman" w:hAnsi="Times New Roman" w:cs="Times New Roman"/>
          <w:vertAlign w:val="subscript"/>
        </w:rPr>
        <w:t>2</w:t>
      </w:r>
      <w:r w:rsidRPr="009B00B8">
        <w:rPr>
          <w:rFonts w:ascii="Times New Roman" w:hAnsi="Times New Roman" w:cs="Times New Roman"/>
        </w:rPr>
        <w:t xml:space="preserve"> concentration, air temperature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relative humidity (RH), and irrigation while continuously measuring the net exchange of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007E244A">
        <w:rPr>
          <w:rFonts w:ascii="Times New Roman" w:hAnsi="Times New Roman" w:cs="Times New Roman"/>
        </w:rPr>
        <w:t xml:space="preserve">O between </w:t>
      </w:r>
      <w:r w:rsidRPr="009B00B8">
        <w:rPr>
          <w:rFonts w:ascii="Times New Roman" w:hAnsi="Times New Roman" w:cs="Times New Roman"/>
        </w:rPr>
        <w:t xml:space="preserve">entire </w:t>
      </w:r>
      <w:r w:rsidR="009C5D79">
        <w:rPr>
          <w:rFonts w:ascii="Times New Roman" w:hAnsi="Times New Roman" w:cs="Times New Roman"/>
        </w:rPr>
        <w:t>tree crown</w:t>
      </w:r>
      <w:r w:rsidR="007E244A">
        <w:rPr>
          <w:rFonts w:ascii="Times New Roman" w:hAnsi="Times New Roman" w:cs="Times New Roman"/>
        </w:rPr>
        <w:t xml:space="preserve">s </w:t>
      </w:r>
      <w:r w:rsidRPr="009B00B8">
        <w:rPr>
          <w:rFonts w:ascii="Times New Roman" w:hAnsi="Times New Roman" w:cs="Times New Roman"/>
        </w:rPr>
        <w:t>and the atmosphere</w:t>
      </w:r>
      <w:r w:rsidR="0076210D">
        <w:rPr>
          <w:rFonts w:ascii="Times New Roman" w:hAnsi="Times New Roman" w:cs="Times New Roman"/>
        </w:rPr>
        <w:t xml:space="preserve"> </w:t>
      </w:r>
      <w:r w:rsidR="0076210D">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{"citationID":"5X6nnQIX","properties":{"formattedCitation":"{\\rtf (Barton {\\i{}et al.}, 2010; Duursma {\\i{}et al.}, 2011; Barton {\\i{}et al.}, 2012; Duursma {\\i{}et al.}, 2014; Drake {\\i{}et al.}, 2016b; Aspinwall {\\i{}et al.}, 2016)}","plainCitation":"(Barton et al., 2010; Duursma et al., 2011; Barton et al., 2012; Duursma et al., 2014; Drake et al., 2016b; Aspinwall et al., 2016)"},"citationItems":[{"id":28,"uris":["http://zotero.org/users/4234815/items/Q4EHDF6F"],"uri":["http://zotero.org/users/4234815/items/Q4EHDF6F"],"itemData":{"id":28,"type":"article-journal","title":"Whole-tree chambers for elevated atmospheric CO2 experimentation and tree scale flux measurements in south-eastern Australia: The Hawkesbury Forest Experiment","container-title":"Agricultural and Forest Meteorology","page":"941-951","volume":"150","issue":"7-8","source":"Web of Science","abstract":"Resolving ecophysiological processes in elevated atmospheric CO2 (C-a) at scales larger than single leaves poses significant challenges. Here, we describe a field-based experimental system designed to grow trees up to 9m tall in elevated C-a with the capacity to control air temperature and simultaneously measure whole-tree gas exchange. In western Sydney, Australia, we established the Hawkesbury Forest Experiment (HFE) where we built whole-tree chambers (WTC) to measure whole-tree CO2 and water fluxes of an evergreen broadleaf tree, Eucalyptus saligna. A single E. saligna tree was grown from seedling to small tree within each of 12 WTCs; six WTCs were maintained at ambient C-a and six WTCs were maintained at elevated C-a, targeted at ambient C-a +240 mu mol mol(-1). All 12 WTCs were controlled to track ambient outside air temperature (T-air) and air water vapour deficit (D-air). During the experimental period, T-air, D-air and C-a in the WTCs were within 0.5 degrees C, 0.3 kPa, and 15 mu mol mol(-1) of the set-points for 90% of the time, respectively. Diurnal responses of whole-tree CO2 and water vapour fluxes are analysed, demonstrating the ability of the tree chamber system to measure rapid environmental responses of these fluxes of entire trees. The light response of CO2 uptake for entire trees showed a clear diurnal hysteresis, attributed to stomatal closure at high Dair. Tree scale CO2 fluxes confirm the hypothesised deleterious effect of chilling night-time temperatures on whole-tree carbon gain in this subtropical Eucalyptus. The whole-tree chamber flux data add an invaluable scale to measurements in both ambient and elevated C-a and allow us to elucidate the mechanisms driving tree productivity responses to elevated C-a in interaction with water availability and temperature. (C) 2010 Elsevier B.V. All rights reserved.","DOI":"10.1016/j.agrformet.2010.03.001","ISSN":"0168-1923","note":"WOS:000280077500008","shortTitle":"Whole-tree chambers for elevated atmospheric CO2 experimentation and tree scale flux measurements in south-eastern Australia","journalAbbreviation":"Agric. For. Meteorol.","language":"English","author":[{"family":"Barton","given":"Craig V. M."},{"family":"Ellsworth","given":"David S."},{"family":"Medlyn","given":"Belinda E."},{"family":"Duursma","given":"Remko A."},{"family":"Tissue","given":"David T."},{"family":"Adams","given":"Mark A."},{"family":"Eamus","given":"Derek"},{"family":"Conroy","given":"Jann P."},{"family":"McMurtrie","given":"Ross E."},{"family":"Parsby","given":"Jan"},{"family":"Linder","given":"Sune"}],"issued":{"date-parts":[["2010",7,15]]}}},{"id":502,"uris":["http://zotero.org/users/4234815/items/FEXSXP8T"],"uri":["http://zotero.org/users/4234815/items/FEXSXP8T"],"itemData":{"id":502,"type":"article-journal","title":"Effects of elevated atmospheric [CO2] on instantaneous transpiration efficiency at leaf and canopy scales in Eucalyptus saligna","container-title":"Global Change Biology","page":"585-595","volume":"18","issue":"2","source":"Wiley Online Library","abstract":"Rising atmospheric concentrations of CO2 (Ca) can reduce stomatal conductance and transpiration rate in trees, but the magnitude of this effect varies considerably among experiments. The theory of optimal stomatal behaviour predicts that the ratio of photosynthesis to transpiration (instantaneous transpiration efficiency, ITE) should increase in proportion to Ca. We hypothesized that plants regulate stomatal conductance optimally in response to rising Ca. We tested this hypothesis with data from young Eucalyptus saligna Sm. trees grown in 12 climate-controlled whole-tree chambers for 2 years at ambient and elevated Ca. Elevated Ca was ambient + 240 ppm, 60% higher than ambient Ca. Leaf-scale gas exchange was measured throughout the second year of the study and leaf-scale ITE increased by 60% under elevated Ca, as predicted. Values of leaf-scale ITE depended strongly on vapour pressure deficit (D) in both CO2 treatments. Whole-canopy CO2 and H2O fluxes were also monitored continuously for each chamber throughout the second year. There were small differences in D between Ca treatments, which had important effects on values of canopy-scale ITE. However, when Ca treatments were compared at the same D, canopy-scale ITE was consistently increased by 60%, again as predicted. Importantly, leaf and canopy-scale ITE were not significantly different, indicating that ITE was not scale-dependent. Observed changes in transpiration rate could be explained on the basis that ITE increased in proportion to Ca. The effect of elevated Ca on photosynthesis increased with rising D. At high D, Ca had a large effect on photosynthesis and a small effect on transpiration rate. At low D, in contrast, there was a small effect of Ca on photosynthesis, but a much larger effect on transpiration rate. If shown to be a general response, the proportionality of ITE with Ca will allow us to predict the effects of Ca on transpiration rate.","DOI":"10.1111/j.1365-2486.2011.02526.x","ISSN":"1365-2486","journalAbbreviation":"Glob. Change Biol.","language":"en","author":[{"family":"Barton","given":"Craig V.M."},{"family":"Duursma","given":"Remko A."},{"family":"Medlyn","given":"Belinda E."},{"family":"Ellsworth","given":"David S."},{"family":"Eamus","given":"Derek"},{"family":"Tissue","given":"David T."},{"family":"Adams","given":"Mark A."},{"family":"Conroy","given":"Jann"},{"family":"Crous","given":"Kristine Y."},{"family":"Liberloo","given":"Marion"},{"family":"Löw","given":"Markus"},{"family":"Linder","given":"Sune"},{"family":"McMurtrie","given":"Ross E."}],"issued":{"date-parts":[["2012",2,1]]}}},{"id":40,"uris":["http://zotero.org/users/4234815/items/9XMLUC3A"],"uri":["http://zotero.org/users/4234815/items/9XMLUC3A"],"itemData":{"id":40,"type":"article-journal","title":"Rooting depth explains [CO2] x drought interaction in Eucalyptus saligna","container-title":"Tree Physiology","page":"922-931","volume":"31","issue":"9","source":"Web of Science","abstract":"Elevated atmospheric [CO2] (eC(a)) often decreases stomatal conductance, which may delay the start of drought, as well as alleviate the effect of dry soil on plant water use and carbon uptake. We studied the interaction between drought and eC(a) in a whole-tree chamber experiment with Eucalyptus saligna. Trees were grown for 18 months in their C-a treatments before a 4-month dry-down. Trees grown in eC(a) were smaller than those grown in ambient C-a (aC(a)) due to an early growth setback that was maintained throughout the duration of the experiment. Pre-dawn leaf water potentials were not different between C-a treatments, but were lower in the drought treatment than the irrigated control. Counter to expectations, the drought treatment caused a larger reduction in canopy-average transpiration rates for trees in the eC(a) treatment compared with aC(a). Total tree transpiration over the dry-down was positively correlated with the decrease in soil water storage, measured in the top 1.5 m, over the drying cycle; however, we could not close the water budget especially for the larger trees, suggesting soil water uptake below 1.5 m depth. Using neutron probe soil water measurements, we estimated fractional water uptake to a depth of 4.5 m and found that larger trees were able to extract more water from deep soil layers. These results highlight the interaction between rooting depth and response of tree water use to drought. The responses of tree water use to eC(a) involve interactions between tree size, root distribution and soil moisture availability that may override the expected direct effects of eC(a). It is essential that these interactions be considered when interpreting experimental results.","DOI":"10.1093/treephys/tpr030","ISSN":"0829-318X","note":"WOS:000295183600004","journalAbbreviation":"Tree Physiol.","language":"English","author":[{"family":"Duursma","given":"Remko A."},{"family":"Barton","given":"Craig V. M."},{"family":"Eamus","given":"Derek"},{"family":"Medlyn","given":"Belinda E."},{"family":"Ellsworth","given":"David S."},{"family":"Forster","given":"Michael A."},{"family":"Tissue","given":"David T."},{"family":"Linder","given":"Sune"},{"family":"McMurtrie","given":"Ross E."}],"issued":{"date-parts":[["2011",9]]}}},{"id":47,"uris":["http://zotero.org/users/4234815/items/9TL6KS5F"],"uri":["http://zotero.org/users/4234815/items/9TL6KS5F"],"itemData":{"id":47,"type":"article-journal","title":"The peaked response of transpiration rate to vapour pressure deficit in field conditions can be explained by the temperature optimum of photosynthesis","container-title":"Agricultural and Forest Meteorology","page":"2-10","volume":"189","source":"Web of Science","abstract":"Leaf transpiration rate (E) frequently shows a peaked response to increasing vapour pressure deficit (D). The mechanisms for the decrease in E at high D, known as the 'apparent feed-forward response', are strongly debated but explanations to date have exclusively focused on hydraulic processes. However, stomata also respond to signals related to photosynthesis. We investigated whether the apparent feed-forward response of E to D in the field can be explained by the response of photosynthesis to temperature (T), which normally co-varies with D in field conditions. As photosynthesis decreases with increasing T past its optimum, it may drive a decrease in stomatal conductance (g(s)) that is additional to the response of g, to increasing D alone. If this additional decrease is sufficiently steep and coupling between A and gs occurs, it could cause an overall decrease in E with increasing D. We tested this mechanism using a gas exchange model applied to leaf-scale and whole-tree CO2 and H2O fluxes measured on Eucalyptus saligna growing in whole-tree chambers. A peaked response of E to D was observed at both leaf and whole-tree scales. We found that this peaked response was matched by a gas exchange model only when T effects on photosynthesis were incorporated. We conclude that field-based studies of the relationship between E and D need to consider signals related to changing photosynthetic rates in addition to purely hydraulic mechanisms. (C) 2014 Elsevier B.V. All rights reserved.","DOI":"10.1016/j.agrformet.2013.12.007","ISSN":"0168-1923","note":"WOS:000333852900002","journalAbbreviation":"Agric. For. Meteorol.","language":"English","author":[{"family":"Duursma","given":"Remko A."},{"family":"Barton","given":"Craig V. M."},{"family":"Lin","given":"Yan-Shih"},{"family":"Medlyn","given":"Belinda E."},{"family":"Eamus","given":"Derek"},{"family":"Tissue","given":"David T."},{"family":"Ellsworth","given":"David S."},{"family":"McMurtrie","given":"Ross E."}],"issued":{"date-parts":[["2014",6,1]]}}},{"id":29,"uris":["http://zotero.org/users/4234815/items/CZHU7PKV"],"uri":["http://zotero.org/users/4234815/items/CZHU7PKV"],"itemData":{"id":29,"type":"article-journal","title":"Does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76210D">
        <w:rPr>
          <w:rFonts w:ascii="Times New Roman" w:hAnsi="Times New Roman" w:cs="Times New Roman"/>
        </w:rPr>
        <w:fldChar w:fldCharType="separate"/>
      </w:r>
      <w:r w:rsidR="00373BB6" w:rsidRPr="00373BB6">
        <w:rPr>
          <w:rFonts w:ascii="Times New Roman" w:hAnsi="Times New Roman" w:cs="Times New Roman"/>
          <w:szCs w:val="24"/>
        </w:rPr>
        <w:t xml:space="preserve">(Barton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2010; Duursma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2011; Barton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2012; Duursma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2014; Drake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2016b; Aspinwall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2016)</w:t>
      </w:r>
      <w:r w:rsidR="0076210D">
        <w:rPr>
          <w:rFonts w:ascii="Times New Roman" w:hAnsi="Times New Roman" w:cs="Times New Roman"/>
        </w:rPr>
        <w:fldChar w:fldCharType="end"/>
      </w:r>
      <w:r w:rsidR="00DA7276">
        <w:rPr>
          <w:rFonts w:ascii="Times New Roman" w:hAnsi="Times New Roman" w:cs="Times New Roman"/>
        </w:rPr>
        <w:t>.</w:t>
      </w:r>
      <w:r w:rsidRPr="009B00B8">
        <w:rPr>
          <w:rFonts w:ascii="Times New Roman" w:hAnsi="Times New Roman" w:cs="Times New Roman"/>
        </w:rPr>
        <w:t xml:space="preserve"> </w:t>
      </w:r>
    </w:p>
    <w:p w14:paraId="6E9D2E9F" w14:textId="6FB4CEB6"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 xml:space="preserve">The </w:t>
      </w:r>
      <w:r w:rsidR="001C1D59">
        <w:rPr>
          <w:rFonts w:ascii="Times New Roman" w:hAnsi="Times New Roman" w:cs="Times New Roman"/>
        </w:rPr>
        <w:t>roots</w:t>
      </w:r>
      <w:r w:rsidRPr="009B00B8">
        <w:rPr>
          <w:rFonts w:ascii="Times New Roman" w:hAnsi="Times New Roman" w:cs="Times New Roman"/>
        </w:rPr>
        <w:t xml:space="preserve"> of e</w:t>
      </w:r>
      <w:r w:rsidR="008C2121">
        <w:rPr>
          <w:rFonts w:ascii="Times New Roman" w:hAnsi="Times New Roman" w:cs="Times New Roman"/>
        </w:rPr>
        <w:t>ach tree w</w:t>
      </w:r>
      <w:r w:rsidR="001C1D59">
        <w:rPr>
          <w:rFonts w:ascii="Times New Roman" w:hAnsi="Times New Roman" w:cs="Times New Roman"/>
        </w:rPr>
        <w:t>ere</w:t>
      </w:r>
      <w:r w:rsidR="008C2121">
        <w:rPr>
          <w:rFonts w:ascii="Times New Roman" w:hAnsi="Times New Roman" w:cs="Times New Roman"/>
        </w:rPr>
        <w:t xml:space="preserve"> compartmentalized with</w:t>
      </w:r>
      <w:r w:rsidR="00E10D28">
        <w:rPr>
          <w:rFonts w:ascii="Times New Roman" w:hAnsi="Times New Roman" w:cs="Times New Roman"/>
        </w:rPr>
        <w:t xml:space="preserve"> a barrier </w:t>
      </w:r>
      <w:r w:rsidRPr="009B00B8">
        <w:rPr>
          <w:rFonts w:ascii="Times New Roman" w:hAnsi="Times New Roman" w:cs="Times New Roman"/>
        </w:rPr>
        <w:t>extending</w:t>
      </w:r>
      <w:r w:rsidR="008C2121">
        <w:rPr>
          <w:rFonts w:ascii="Times New Roman" w:hAnsi="Times New Roman" w:cs="Times New Roman"/>
        </w:rPr>
        <w:t xml:space="preserve"> vertically</w:t>
      </w:r>
      <w:r w:rsidRPr="009B00B8">
        <w:rPr>
          <w:rFonts w:ascii="Times New Roman" w:hAnsi="Times New Roman" w:cs="Times New Roman"/>
        </w:rPr>
        <w:t xml:space="preserve"> belowground to 100-cm-depth. A cemented layer of manganese nodules and clay was present at 90–100 cm depth, providing a natural horizontal barrier at the bottom of the rooting volume. Thus</w:t>
      </w:r>
      <w:r w:rsidR="00CD37C9">
        <w:rPr>
          <w:rFonts w:ascii="Times New Roman" w:hAnsi="Times New Roman" w:cs="Times New Roman"/>
        </w:rPr>
        <w:t>,</w:t>
      </w:r>
      <w:r w:rsidRPr="009B00B8">
        <w:rPr>
          <w:rFonts w:ascii="Times New Roman" w:hAnsi="Times New Roman" w:cs="Times New Roman"/>
        </w:rPr>
        <w:t xml:space="preserve"> the rooting volume of each tree was isolated from surrounding tre</w:t>
      </w:r>
      <w:r w:rsidR="001C1D59">
        <w:rPr>
          <w:rFonts w:ascii="Times New Roman" w:hAnsi="Times New Roman" w:cs="Times New Roman"/>
        </w:rPr>
        <w:t xml:space="preserve">es. However, </w:t>
      </w:r>
      <w:r w:rsidRPr="009B00B8">
        <w:rPr>
          <w:rFonts w:ascii="Times New Roman" w:hAnsi="Times New Roman" w:cs="Times New Roman"/>
        </w:rPr>
        <w:t xml:space="preserve">some </w:t>
      </w:r>
      <w:r w:rsidR="00DA7276">
        <w:rPr>
          <w:rFonts w:ascii="Times New Roman" w:hAnsi="Times New Roman" w:cs="Times New Roman"/>
        </w:rPr>
        <w:t xml:space="preserve">trees extended roots through </w:t>
      </w:r>
      <w:r w:rsidR="005E3E41">
        <w:rPr>
          <w:rFonts w:ascii="Times New Roman" w:hAnsi="Times New Roman" w:cs="Times New Roman"/>
        </w:rPr>
        <w:t>this</w:t>
      </w:r>
      <w:r w:rsidRPr="009B00B8">
        <w:rPr>
          <w:rFonts w:ascii="Times New Roman" w:hAnsi="Times New Roman" w:cs="Times New Roman"/>
        </w:rPr>
        <w:t xml:space="preserve"> layer and acquired deep soil water in a previous e</w:t>
      </w:r>
      <w:r w:rsidR="00DA7276">
        <w:rPr>
          <w:rFonts w:ascii="Times New Roman" w:hAnsi="Times New Roman" w:cs="Times New Roman"/>
        </w:rPr>
        <w:t xml:space="preserve">xperiment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{"citationID":"a2k7s7tv2q6","properties":{"formattedCitation":"{\\rtf (Duursma {\\i{}et al.}, 2011)}","plainCitation":"(Duursma et al., 2011)"},"citationItems":[{"id":40,"uris":["http://zotero.org/users/4234815/items/9XMLUC3A"],"uri":["http://zotero.org/users/4234815/items/9XMLUC3A"],"itemData":{"id":40,"type":"article-journal","title":"Rooting depth explains [CO2] x drought interaction in Eucalyptus saligna","container-title":"Tree Physiology","page":"922-931","volume":"31","issue":"9","source":"Web of Science","abstract":"Elevated atmospheric [CO2] (eC(a)) often decreases stomatal conductance, which may delay the start of drought, as well as alleviate the effect of dry soil on plant water use and carbon uptake. We studied the interaction between drought and eC(a) in a whole-tree chamber experiment with Eucalyptus saligna. Trees were grown for 18 months in their C-a treatments before a 4-month dry-down. Trees grown in eC(a) were smaller than those grown in ambient C-a (aC(a)) due to an early growth setback that was maintained throughout the duration of the experiment. Pre-dawn leaf water potentials were not different between C-a treatments, but were lower in the drought treatment than the irrigated control. Counter to expectations, the drought treatment caused a larger reduction in canopy-average transpiration rates for trees in the eC(a) treatment compared with aC(a). Total tree transpiration over the dry-down was positively correlated with the decrease in soil water storage, measured in the top 1.5 m, over the drying cycle; however, we could not close the water budget especially for the larger trees, suggesting soil water uptake below 1.5 m depth. Using neutron probe soil water measurements, we estimated fractional water uptake to a depth of 4.5 m and found that larger trees were able to extract more water from deep soil layers. These results highlight the interaction between rooting depth and response of tree water use to drought. The responses of tree water use to eC(a) involve interactions between tree size, root distribution and soil moisture availability that may override the expected direct effects of eC(a). It is essential that these interactions be considered when interpreting experimental results.","DOI":"10.1093/treephys/tpr030","ISSN":"0829-318X","note":"WOS:000295183600004","journalAbbreviation":"Tree Physiol.","language":"English","author":[{"family":"Duursma","given":"Remko A."},{"family":"Barton","given":"Craig V. M."},{"family":"Eamus","given":"Derek"},{"family":"Medlyn","given":"Belinda E."},{"family":"Ellsworth","given":"David S."},{"family":"Forster","given":"Michael A."},{"family":"Tissue","given":"David T."},{"family":"Linder","given":"Sune"},{"family":"McMurtrie","given":"Ross E."}],"issued":{"date-parts":[["2011",9]]}}}],"schema":"https://github.com/citation-style-language/schema/raw/master/csl-citation.json"}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(Duursma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2011)</w:t>
      </w:r>
      <w:r w:rsidR="00DA7276">
        <w:rPr>
          <w:rFonts w:ascii="Times New Roman" w:hAnsi="Times New Roman" w:cs="Times New Roman"/>
        </w:rPr>
        <w:fldChar w:fldCharType="end"/>
      </w:r>
      <w:r w:rsidRPr="009B00B8">
        <w:rPr>
          <w:rFonts w:ascii="Times New Roman" w:hAnsi="Times New Roman" w:cs="Times New Roman"/>
        </w:rPr>
        <w:t>. Soil was collected from an adjacent paddock and placed in the chambers in two layers (0–25 cm and from 25 cm to the hard layer) on 10 July 2012. Soils at the site were an alluvial formation of low-fertility sa</w:t>
      </w:r>
      <w:r w:rsidR="00DA7276">
        <w:rPr>
          <w:rFonts w:ascii="Times New Roman" w:hAnsi="Times New Roman" w:cs="Times New Roman"/>
        </w:rPr>
        <w:t>ndy loam (Clarendon sand</w:t>
      </w:r>
      <w:r w:rsidRPr="009B00B8">
        <w:rPr>
          <w:rFonts w:ascii="Times New Roman" w:hAnsi="Times New Roman" w:cs="Times New Roman"/>
        </w:rPr>
        <w:t>).</w:t>
      </w:r>
    </w:p>
    <w:p w14:paraId="6DF4CC3A" w14:textId="1318F034" w:rsidR="00223EDF" w:rsidRPr="009B00B8" w:rsidRDefault="00374242" w:rsidP="00223EDF">
      <w:pPr>
        <w:spacing w:line="360" w:lineRule="auto"/>
        <w:rPr>
          <w:rFonts w:ascii="Times New Roman" w:hAnsi="Times New Roman" w:cs="Times New Roman"/>
        </w:rPr>
      </w:pPr>
      <w:r w:rsidRPr="009B00B8">
        <w:rPr>
          <w:rFonts w:ascii="Times New Roman" w:hAnsi="Times New Roman" w:cs="Times New Roman"/>
        </w:rPr>
        <w:tab/>
        <w:t xml:space="preserve">Nursery seedlings of a local provenance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Sm. were established in 25 L pots inside the WTCs using the same </w:t>
      </w:r>
      <w:r w:rsidR="00D30653">
        <w:rPr>
          <w:rFonts w:ascii="Times New Roman" w:hAnsi="Times New Roman" w:cs="Times New Roman"/>
        </w:rPr>
        <w:t>soil</w:t>
      </w:r>
      <w:r w:rsidRPr="009B00B8">
        <w:rPr>
          <w:rFonts w:ascii="Times New Roman" w:hAnsi="Times New Roman" w:cs="Times New Roman"/>
        </w:rPr>
        <w:t xml:space="preserve">. </w:t>
      </w:r>
      <w:r w:rsidRPr="009B00B8">
        <w:rPr>
          <w:rFonts w:ascii="Times New Roman" w:hAnsi="Times New Roman" w:cs="Times New Roman"/>
          <w:i/>
        </w:rPr>
        <w:t>Eucalyptus</w:t>
      </w:r>
      <w:r w:rsidR="00D30653">
        <w:rPr>
          <w:rFonts w:ascii="Times New Roman" w:hAnsi="Times New Roman" w:cs="Times New Roman"/>
          <w:i/>
        </w:rPr>
        <w:t xml:space="preserve">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was chosen because it is a widespread and abundant tree across eastern Australia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{"citationID":"a1aphcropeg","properties":{"formattedCitation":"{\\rtf (Drake {\\i{}et al.}, 2015)}","plainCitation":"(Drake et al., 2015)"},"citationItems":[{"id":511,"uris":["http://zotero.org/users/4234815/items/UCCXDZEN"],"uri":["http://zotero.org/users/4234815/items/UCCXDZEN"],"itemData":{"id":511,"type":"article-journal","title":"The capacity to cope with climate warming declines from temperate to tropical latitudes in two widely distributed Eucalyptus species","container-title":"Global Change Biology","page":"459-472","volume":"21","issue":"1","source":"onlinelibrary.wiley.com","DOI":"10.1111/gcb.12729","ISSN":"1365-2486","language":"en","author":[{"family":"Drake","given":"John E."},{"family":"Aspinwall","given":"Michael J."},{"family":"Pfautsch","given":"Sebastian"},{"family":"Rymer","given":"Paul D."},{"family":"Reich","given":"Peter B."},{"family":"Smith","given":"Renee A."},{"family":"Crous","given":"Kristine Y."},{"family":"Tissue","given":"David T."},{"family":"Ghannoum","given":"Oula"},{"family":"Tjoelker","given":"Mark G."}],"issued":{"date-parts":[["2015",1,1]]}}}],"schema":"https://github.com/citation-style-language/schema/raw/master/csl-citation.json"}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(Drake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2015)</w:t>
      </w:r>
      <w:r w:rsidR="00DA7276">
        <w:rPr>
          <w:rFonts w:ascii="Times New Roman" w:hAnsi="Times New Roman" w:cs="Times New Roman"/>
        </w:rPr>
        <w:fldChar w:fldCharType="end"/>
      </w:r>
      <w:r w:rsidR="00DA7276">
        <w:rPr>
          <w:rFonts w:ascii="Times New Roman" w:hAnsi="Times New Roman" w:cs="Times New Roman"/>
        </w:rPr>
        <w:t xml:space="preserve">. </w:t>
      </w:r>
      <w:r w:rsidRPr="009B00B8">
        <w:rPr>
          <w:rFonts w:ascii="Times New Roman" w:hAnsi="Times New Roman" w:cs="Times New Roman"/>
        </w:rPr>
        <w:t xml:space="preserve">Six potted trees were placed in each chamber on 5 December 2012; a single tree was selected based on size similarity within each treatment and planted in the chamber </w:t>
      </w:r>
      <w:r w:rsidR="00DA7276" w:rsidRPr="009B00B8">
        <w:rPr>
          <w:rFonts w:ascii="Times New Roman" w:hAnsi="Times New Roman" w:cs="Times New Roman"/>
        </w:rPr>
        <w:t>center</w:t>
      </w:r>
      <w:r w:rsidRPr="009B00B8">
        <w:rPr>
          <w:rFonts w:ascii="Times New Roman" w:hAnsi="Times New Roman" w:cs="Times New Roman"/>
        </w:rPr>
        <w:t xml:space="preserve"> on 12 March 2013. </w:t>
      </w:r>
      <w:r w:rsidR="00223EDF" w:rsidRPr="009B00B8">
        <w:rPr>
          <w:rFonts w:ascii="Times New Roman" w:hAnsi="Times New Roman" w:cs="Times New Roman"/>
        </w:rPr>
        <w:t>Trees assigned to the ambient and warmed temperature treatments had equivalent height and basal diameter when potted seedlings were placed into the WTCs in D</w:t>
      </w:r>
      <w:r w:rsidR="005E3E41">
        <w:rPr>
          <w:rFonts w:ascii="Times New Roman" w:hAnsi="Times New Roman" w:cs="Times New Roman"/>
        </w:rPr>
        <w:t>ecember 2012 (heights of 41.5 ±</w:t>
      </w:r>
      <w:r w:rsidR="00223EDF" w:rsidRPr="009B00B8">
        <w:rPr>
          <w:rFonts w:ascii="Times New Roman" w:hAnsi="Times New Roman" w:cs="Times New Roman"/>
        </w:rPr>
        <w:t xml:space="preserve"> </w:t>
      </w:r>
      <w:r w:rsidR="005E3E41">
        <w:rPr>
          <w:rFonts w:ascii="Times New Roman" w:hAnsi="Times New Roman" w:cs="Times New Roman"/>
        </w:rPr>
        <w:t>SE</w:t>
      </w:r>
      <w:r w:rsidR="00223EDF" w:rsidRPr="009B00B8">
        <w:rPr>
          <w:rFonts w:ascii="Times New Roman" w:hAnsi="Times New Roman" w:cs="Times New Roman"/>
        </w:rPr>
        <w:t xml:space="preserve"> of 0.8 and 40.2 </w:t>
      </w:r>
      <w:r w:rsidR="005E3E41">
        <w:rPr>
          <w:rFonts w:ascii="Times New Roman" w:hAnsi="Times New Roman" w:cs="Times New Roman"/>
        </w:rPr>
        <w:t>±</w:t>
      </w:r>
      <w:r w:rsidR="00223EDF" w:rsidRPr="009B00B8">
        <w:rPr>
          <w:rFonts w:ascii="Times New Roman" w:hAnsi="Times New Roman" w:cs="Times New Roman"/>
        </w:rPr>
        <w:t xml:space="preserve"> 1.8 cm; diameters of 2.4 </w:t>
      </w:r>
      <w:r w:rsidR="005E3E41">
        <w:rPr>
          <w:rFonts w:ascii="Times New Roman" w:hAnsi="Times New Roman" w:cs="Times New Roman"/>
        </w:rPr>
        <w:t>±</w:t>
      </w:r>
      <w:r w:rsidR="00223EDF" w:rsidRPr="009B00B8">
        <w:rPr>
          <w:rFonts w:ascii="Times New Roman" w:hAnsi="Times New Roman" w:cs="Times New Roman"/>
        </w:rPr>
        <w:t xml:space="preserve"> 0.1 and 2.5 </w:t>
      </w:r>
      <w:r w:rsidR="005E3E41">
        <w:rPr>
          <w:rFonts w:ascii="Times New Roman" w:hAnsi="Times New Roman" w:cs="Times New Roman"/>
        </w:rPr>
        <w:t>±</w:t>
      </w:r>
      <w:r w:rsidR="00223EDF" w:rsidRPr="009B00B8">
        <w:rPr>
          <w:rFonts w:ascii="Times New Roman" w:hAnsi="Times New Roman" w:cs="Times New Roman"/>
        </w:rPr>
        <w:t xml:space="preserve"> 0.1 mm in ambient and warmed treatment, respectively). </w:t>
      </w:r>
      <w:ins w:id="41" w:author="John E. Drake" w:date="2018-11-15T13:26:00Z">
        <w:r w:rsidR="007D59F8">
          <w:rPr>
            <w:rFonts w:ascii="Times New Roman" w:hAnsi="Times New Roman" w:cs="Times New Roman"/>
          </w:rPr>
          <w:t xml:space="preserve">Thus the experiment began with small seedlings, but subsequent growth </w:t>
        </w:r>
      </w:ins>
      <w:ins w:id="42" w:author="John E. Drake" w:date="2018-11-15T13:27:00Z">
        <w:r w:rsidR="007D59F8">
          <w:rPr>
            <w:rFonts w:ascii="Times New Roman" w:hAnsi="Times New Roman" w:cs="Times New Roman"/>
          </w:rPr>
          <w:t xml:space="preserve">over the 15-month study period </w:t>
        </w:r>
      </w:ins>
      <w:ins w:id="43" w:author="John E. Drake" w:date="2018-11-15T13:26:00Z">
        <w:r w:rsidR="007D59F8">
          <w:rPr>
            <w:rFonts w:ascii="Times New Roman" w:hAnsi="Times New Roman" w:cs="Times New Roman"/>
          </w:rPr>
          <w:t>was rapid and trees quickly grew into larger size classes.</w:t>
        </w:r>
      </w:ins>
    </w:p>
    <w:p w14:paraId="240A48A7" w14:textId="7DD75035" w:rsidR="00563E99" w:rsidRPr="009B00B8" w:rsidRDefault="00374242" w:rsidP="00223EDF">
      <w:pPr>
        <w:spacing w:line="360" w:lineRule="auto"/>
        <w:ind w:firstLine="720"/>
        <w:rPr>
          <w:rFonts w:ascii="Times New Roman" w:hAnsi="Times New Roman" w:cs="Times New Roman"/>
        </w:rPr>
      </w:pPr>
      <w:r w:rsidRPr="009B00B8">
        <w:rPr>
          <w:rFonts w:ascii="Times New Roman" w:hAnsi="Times New Roman" w:cs="Times New Roman"/>
        </w:rPr>
        <w:t xml:space="preserve">Six chambers tracked ambient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and six chambers tracked ambient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+ 3°C warming (n = 6; ‘ambient’ and ‘warmed’</w:t>
      </w:r>
      <w:r w:rsidR="00F625F6">
        <w:rPr>
          <w:rFonts w:ascii="Times New Roman" w:hAnsi="Times New Roman" w:cs="Times New Roman"/>
        </w:rPr>
        <w:t xml:space="preserve"> </w:t>
      </w:r>
      <w:ins w:id="44" w:author="Craig Barton" w:date="2018-11-19T10:41:00Z">
        <w:r w:rsidR="00F625F6">
          <w:rPr>
            <w:rFonts w:ascii="Times New Roman" w:hAnsi="Times New Roman" w:cs="Times New Roman"/>
          </w:rPr>
          <w:t>respectively</w:t>
        </w:r>
      </w:ins>
      <w:r w:rsidRPr="009B00B8">
        <w:rPr>
          <w:rFonts w:ascii="Times New Roman" w:hAnsi="Times New Roman" w:cs="Times New Roman"/>
        </w:rPr>
        <w:t>); treatments s</w:t>
      </w:r>
      <w:r w:rsidR="001C1D59">
        <w:rPr>
          <w:rFonts w:ascii="Times New Roman" w:hAnsi="Times New Roman" w:cs="Times New Roman"/>
        </w:rPr>
        <w:t>tarted on 12 December 2012 (</w:t>
      </w:r>
      <w:r w:rsidRPr="009B00B8">
        <w:rPr>
          <w:rFonts w:ascii="Times New Roman" w:hAnsi="Times New Roman" w:cs="Times New Roman"/>
        </w:rPr>
        <w:t xml:space="preserve">Drake </w:t>
      </w:r>
      <w:r w:rsidRPr="009B00B8">
        <w:rPr>
          <w:rFonts w:ascii="Times New Roman" w:hAnsi="Times New Roman" w:cs="Times New Roman"/>
          <w:i/>
        </w:rPr>
        <w:t xml:space="preserve">et al. </w:t>
      </w:r>
      <w:r w:rsidRPr="009B00B8">
        <w:rPr>
          <w:rFonts w:ascii="Times New Roman" w:hAnsi="Times New Roman" w:cs="Times New Roman"/>
        </w:rPr>
        <w:t>2016</w:t>
      </w:r>
      <w:r w:rsidR="00041A46">
        <w:rPr>
          <w:rFonts w:ascii="Times New Roman" w:hAnsi="Times New Roman" w:cs="Times New Roman"/>
        </w:rPr>
        <w:t>b</w:t>
      </w:r>
      <w:r w:rsidR="001C1D59">
        <w:rPr>
          <w:rFonts w:ascii="Times New Roman" w:hAnsi="Times New Roman" w:cs="Times New Roman"/>
        </w:rPr>
        <w:t>;</w:t>
      </w:r>
      <w:r w:rsidRPr="009B00B8">
        <w:rPr>
          <w:rFonts w:ascii="Times New Roman" w:hAnsi="Times New Roman" w:cs="Times New Roman"/>
        </w:rPr>
        <w:t xml:space="preserve"> Aspinwall </w:t>
      </w:r>
      <w:r w:rsidRPr="009B00B8">
        <w:rPr>
          <w:rFonts w:ascii="Times New Roman" w:hAnsi="Times New Roman" w:cs="Times New Roman"/>
          <w:i/>
        </w:rPr>
        <w:t xml:space="preserve">et al. </w:t>
      </w:r>
      <w:r w:rsidR="001C1D59">
        <w:rPr>
          <w:rFonts w:ascii="Times New Roman" w:hAnsi="Times New Roman" w:cs="Times New Roman"/>
        </w:rPr>
        <w:t>2016</w:t>
      </w:r>
      <w:r w:rsidRPr="009B00B8">
        <w:rPr>
          <w:rFonts w:ascii="Times New Roman" w:hAnsi="Times New Roman" w:cs="Times New Roman"/>
        </w:rPr>
        <w:t xml:space="preserve">). </w:t>
      </w:r>
      <w:r w:rsidR="00D270DA">
        <w:rPr>
          <w:rFonts w:ascii="Times New Roman" w:hAnsi="Times New Roman" w:cs="Times New Roman"/>
        </w:rPr>
        <w:t>The average warming achieved was +2.</w:t>
      </w:r>
      <w:r w:rsidR="00A3659E">
        <w:rPr>
          <w:rFonts w:ascii="Times New Roman" w:hAnsi="Times New Roman" w:cs="Times New Roman"/>
        </w:rPr>
        <w:t>9</w:t>
      </w:r>
      <w:r w:rsidR="00D270DA">
        <w:rPr>
          <w:rFonts w:ascii="Times New Roman" w:hAnsi="Times New Roman" w:cs="Times New Roman"/>
        </w:rPr>
        <w:t xml:space="preserve"> °C (± </w:t>
      </w:r>
      <w:proofErr w:type="spellStart"/>
      <w:r w:rsidR="00D270DA">
        <w:rPr>
          <w:rFonts w:ascii="Times New Roman" w:hAnsi="Times New Roman" w:cs="Times New Roman"/>
        </w:rPr>
        <w:t>sd</w:t>
      </w:r>
      <w:proofErr w:type="spellEnd"/>
      <w:r w:rsidR="00D270DA">
        <w:rPr>
          <w:rFonts w:ascii="Times New Roman" w:hAnsi="Times New Roman" w:cs="Times New Roman"/>
        </w:rPr>
        <w:t xml:space="preserve"> of 0.</w:t>
      </w:r>
      <w:r w:rsidR="00A3659E">
        <w:rPr>
          <w:rFonts w:ascii="Times New Roman" w:hAnsi="Times New Roman" w:cs="Times New Roman"/>
        </w:rPr>
        <w:t>3</w:t>
      </w:r>
      <w:r w:rsidR="008A3E4B">
        <w:rPr>
          <w:rFonts w:ascii="Times New Roman" w:hAnsi="Times New Roman" w:cs="Times New Roman"/>
        </w:rPr>
        <w:t xml:space="preserve"> across 466 days</w:t>
      </w:r>
      <w:r w:rsidR="00D270DA">
        <w:rPr>
          <w:rFonts w:ascii="Times New Roman" w:hAnsi="Times New Roman" w:cs="Times New Roman"/>
        </w:rPr>
        <w:t xml:space="preserve">) for </w:t>
      </w:r>
      <w:proofErr w:type="spellStart"/>
      <w:r w:rsidR="00D270DA">
        <w:rPr>
          <w:rFonts w:ascii="Times New Roman" w:hAnsi="Times New Roman" w:cs="Times New Roman"/>
        </w:rPr>
        <w:t>T</w:t>
      </w:r>
      <w:r w:rsidR="00D270DA">
        <w:rPr>
          <w:rFonts w:ascii="Times New Roman" w:hAnsi="Times New Roman" w:cs="Times New Roman"/>
          <w:vertAlign w:val="subscript"/>
        </w:rPr>
        <w:t>air</w:t>
      </w:r>
      <w:proofErr w:type="spellEnd"/>
      <w:r w:rsidR="00D270DA">
        <w:rPr>
          <w:rFonts w:ascii="Times New Roman" w:hAnsi="Times New Roman" w:cs="Times New Roman"/>
        </w:rPr>
        <w:t>, +</w:t>
      </w:r>
      <w:r w:rsidR="00A3659E">
        <w:rPr>
          <w:rFonts w:ascii="Times New Roman" w:hAnsi="Times New Roman" w:cs="Times New Roman"/>
        </w:rPr>
        <w:t xml:space="preserve">2.2 °C (± </w:t>
      </w:r>
      <w:proofErr w:type="spellStart"/>
      <w:r w:rsidR="00A3659E">
        <w:rPr>
          <w:rFonts w:ascii="Times New Roman" w:hAnsi="Times New Roman" w:cs="Times New Roman"/>
        </w:rPr>
        <w:t>sd</w:t>
      </w:r>
      <w:proofErr w:type="spellEnd"/>
      <w:r w:rsidR="00A3659E">
        <w:rPr>
          <w:rFonts w:ascii="Times New Roman" w:hAnsi="Times New Roman" w:cs="Times New Roman"/>
        </w:rPr>
        <w:t xml:space="preserve"> of 0.4</w:t>
      </w:r>
      <w:r w:rsidR="00D270DA">
        <w:rPr>
          <w:rFonts w:ascii="Times New Roman" w:hAnsi="Times New Roman" w:cs="Times New Roman"/>
        </w:rPr>
        <w:t>) for soil temperature at 5-cm-depth, +</w:t>
      </w:r>
      <w:r w:rsidR="00A3659E">
        <w:rPr>
          <w:rFonts w:ascii="Times New Roman" w:hAnsi="Times New Roman" w:cs="Times New Roman"/>
        </w:rPr>
        <w:t>2</w:t>
      </w:r>
      <w:r w:rsidR="00D270DA">
        <w:rPr>
          <w:rFonts w:ascii="Times New Roman" w:hAnsi="Times New Roman" w:cs="Times New Roman"/>
        </w:rPr>
        <w:t>.</w:t>
      </w:r>
      <w:r w:rsidR="00A3659E">
        <w:rPr>
          <w:rFonts w:ascii="Times New Roman" w:hAnsi="Times New Roman" w:cs="Times New Roman"/>
        </w:rPr>
        <w:t>0</w:t>
      </w:r>
      <w:r w:rsidR="00D270DA">
        <w:rPr>
          <w:rFonts w:ascii="Times New Roman" w:hAnsi="Times New Roman" w:cs="Times New Roman"/>
        </w:rPr>
        <w:t xml:space="preserve"> °C (± </w:t>
      </w:r>
      <w:proofErr w:type="spellStart"/>
      <w:r w:rsidR="00D270DA">
        <w:rPr>
          <w:rFonts w:ascii="Times New Roman" w:hAnsi="Times New Roman" w:cs="Times New Roman"/>
        </w:rPr>
        <w:t>sd</w:t>
      </w:r>
      <w:proofErr w:type="spellEnd"/>
      <w:r w:rsidR="00D270DA">
        <w:rPr>
          <w:rFonts w:ascii="Times New Roman" w:hAnsi="Times New Roman" w:cs="Times New Roman"/>
        </w:rPr>
        <w:t xml:space="preserve"> of 0.</w:t>
      </w:r>
      <w:r w:rsidR="00A3659E">
        <w:rPr>
          <w:rFonts w:ascii="Times New Roman" w:hAnsi="Times New Roman" w:cs="Times New Roman"/>
        </w:rPr>
        <w:t>4</w:t>
      </w:r>
      <w:r w:rsidR="00D270DA">
        <w:rPr>
          <w:rFonts w:ascii="Times New Roman" w:hAnsi="Times New Roman" w:cs="Times New Roman"/>
        </w:rPr>
        <w:t>) for soil temperature at 20-cm-depth, and +1.</w:t>
      </w:r>
      <w:r w:rsidR="00A3659E">
        <w:rPr>
          <w:rFonts w:ascii="Times New Roman" w:hAnsi="Times New Roman" w:cs="Times New Roman"/>
        </w:rPr>
        <w:t>4</w:t>
      </w:r>
      <w:r w:rsidR="00D270DA">
        <w:rPr>
          <w:rFonts w:ascii="Times New Roman" w:hAnsi="Times New Roman" w:cs="Times New Roman"/>
        </w:rPr>
        <w:t xml:space="preserve"> °C (± </w:t>
      </w:r>
      <w:proofErr w:type="spellStart"/>
      <w:r w:rsidR="00D270DA">
        <w:rPr>
          <w:rFonts w:ascii="Times New Roman" w:hAnsi="Times New Roman" w:cs="Times New Roman"/>
        </w:rPr>
        <w:t>sd</w:t>
      </w:r>
      <w:proofErr w:type="spellEnd"/>
      <w:r w:rsidR="00D270DA">
        <w:rPr>
          <w:rFonts w:ascii="Times New Roman" w:hAnsi="Times New Roman" w:cs="Times New Roman"/>
        </w:rPr>
        <w:t xml:space="preserve"> of 0.</w:t>
      </w:r>
      <w:r w:rsidR="00A3659E">
        <w:rPr>
          <w:rFonts w:ascii="Times New Roman" w:hAnsi="Times New Roman" w:cs="Times New Roman"/>
        </w:rPr>
        <w:t>2</w:t>
      </w:r>
      <w:r w:rsidR="00D270DA">
        <w:rPr>
          <w:rFonts w:ascii="Times New Roman" w:hAnsi="Times New Roman" w:cs="Times New Roman"/>
        </w:rPr>
        <w:t xml:space="preserve">) for soil temperature at 50-cm-depth. </w:t>
      </w:r>
      <w:r w:rsidRPr="009B00B8">
        <w:rPr>
          <w:rFonts w:ascii="Times New Roman" w:hAnsi="Times New Roman" w:cs="Times New Roman"/>
        </w:rPr>
        <w:t>Trees were irrigated equally every 15 d with half the mean monthly rainfall</w:t>
      </w:r>
      <w:ins w:id="45" w:author="John E. Drake" w:date="2018-11-15T13:40:00Z">
        <w:r w:rsidR="00766FF2">
          <w:rPr>
            <w:rFonts w:ascii="Times New Roman" w:hAnsi="Times New Roman" w:cs="Times New Roman"/>
          </w:rPr>
          <w:t xml:space="preserve">, which we </w:t>
        </w:r>
        <w:commentRangeStart w:id="46"/>
        <w:r w:rsidR="00766FF2">
          <w:rPr>
            <w:rFonts w:ascii="Times New Roman" w:hAnsi="Times New Roman" w:cs="Times New Roman"/>
          </w:rPr>
          <w:t>consider</w:t>
        </w:r>
      </w:ins>
      <w:commentRangeEnd w:id="46"/>
      <w:r w:rsidR="004B768F">
        <w:rPr>
          <w:rStyle w:val="CommentReference"/>
        </w:rPr>
        <w:commentReference w:id="46"/>
      </w:r>
      <w:ins w:id="47" w:author="John E. Drake" w:date="2018-11-15T13:40:00Z">
        <w:r w:rsidR="00766FF2">
          <w:rPr>
            <w:rFonts w:ascii="Times New Roman" w:hAnsi="Times New Roman" w:cs="Times New Roman"/>
          </w:rPr>
          <w:t xml:space="preserve"> the control treatment</w:t>
        </w:r>
      </w:ins>
      <w:r w:rsidRPr="009B00B8">
        <w:rPr>
          <w:rFonts w:ascii="Times New Roman" w:hAnsi="Times New Roman" w:cs="Times New Roman"/>
        </w:rPr>
        <w:t xml:space="preserve">. A water exclusion treatment was applied to half of the trees on 12 February 2014, resulting in a 2x2 factorial </w:t>
      </w:r>
      <w:r w:rsidRPr="009B00B8">
        <w:rPr>
          <w:rFonts w:ascii="Times New Roman" w:hAnsi="Times New Roman" w:cs="Times New Roman"/>
        </w:rPr>
        <w:lastRenderedPageBreak/>
        <w:t>design between the experimental treatments of warming and drought (n = 3</w:t>
      </w:r>
      <w:r w:rsidR="00C54AAF">
        <w:rPr>
          <w:rFonts w:ascii="Times New Roman" w:hAnsi="Times New Roman" w:cs="Times New Roman"/>
        </w:rPr>
        <w:t>; abbreviated A-</w:t>
      </w:r>
      <w:del w:id="48" w:author="John E. Drake" w:date="2018-11-15T13:39:00Z">
        <w:r w:rsidR="00C54AAF" w:rsidDel="00766FF2">
          <w:rPr>
            <w:rFonts w:ascii="Times New Roman" w:hAnsi="Times New Roman" w:cs="Times New Roman"/>
          </w:rPr>
          <w:delText>Wet</w:delText>
        </w:r>
      </w:del>
      <w:ins w:id="49" w:author="John E. Drake" w:date="2018-11-15T13:39:00Z">
        <w:r w:rsidR="00766FF2">
          <w:rPr>
            <w:rFonts w:ascii="Times New Roman" w:hAnsi="Times New Roman" w:cs="Times New Roman"/>
          </w:rPr>
          <w:t>Con</w:t>
        </w:r>
      </w:ins>
      <w:r w:rsidR="00C54AAF">
        <w:rPr>
          <w:rFonts w:ascii="Times New Roman" w:hAnsi="Times New Roman" w:cs="Times New Roman"/>
        </w:rPr>
        <w:t>, A-Dry, W-</w:t>
      </w:r>
      <w:del w:id="50" w:author="John E. Drake" w:date="2018-11-15T13:39:00Z">
        <w:r w:rsidR="00C54AAF" w:rsidDel="00766FF2">
          <w:rPr>
            <w:rFonts w:ascii="Times New Roman" w:hAnsi="Times New Roman" w:cs="Times New Roman"/>
          </w:rPr>
          <w:delText>Wet</w:delText>
        </w:r>
      </w:del>
      <w:ins w:id="51" w:author="John E. Drake" w:date="2018-11-15T13:39:00Z">
        <w:r w:rsidR="00766FF2">
          <w:rPr>
            <w:rFonts w:ascii="Times New Roman" w:hAnsi="Times New Roman" w:cs="Times New Roman"/>
          </w:rPr>
          <w:t>Con</w:t>
        </w:r>
      </w:ins>
      <w:r w:rsidR="00C54AAF">
        <w:rPr>
          <w:rFonts w:ascii="Times New Roman" w:hAnsi="Times New Roman" w:cs="Times New Roman"/>
        </w:rPr>
        <w:t>, and W-Dry hereafter</w:t>
      </w:r>
      <w:r w:rsidRPr="009B00B8">
        <w:rPr>
          <w:rFonts w:ascii="Times New Roman" w:hAnsi="Times New Roman" w:cs="Times New Roman"/>
        </w:rPr>
        <w:t>). Trees assigned to the drought treatment received no irrigation from 12 Feb</w:t>
      </w:r>
      <w:r w:rsidR="005503C9">
        <w:rPr>
          <w:rFonts w:ascii="Times New Roman" w:hAnsi="Times New Roman" w:cs="Times New Roman"/>
        </w:rPr>
        <w:t>ruary</w:t>
      </w:r>
      <w:r w:rsidRPr="009B00B8">
        <w:rPr>
          <w:rFonts w:ascii="Times New Roman" w:hAnsi="Times New Roman" w:cs="Times New Roman"/>
        </w:rPr>
        <w:t xml:space="preserve"> 2014 through 5 May 2014, representing </w:t>
      </w:r>
      <w:del w:id="52" w:author="John E. Drake" w:date="2018-11-15T16:59:00Z">
        <w:r w:rsidRPr="009B00B8" w:rsidDel="008A7C9A">
          <w:rPr>
            <w:rFonts w:ascii="Times New Roman" w:hAnsi="Times New Roman" w:cs="Times New Roman"/>
          </w:rPr>
          <w:delText>an extreme</w:delText>
        </w:r>
      </w:del>
      <w:ins w:id="53" w:author="John E. Drake" w:date="2018-11-15T16:59:00Z">
        <w:r w:rsidR="008A7C9A">
          <w:rPr>
            <w:rFonts w:ascii="Times New Roman" w:hAnsi="Times New Roman" w:cs="Times New Roman"/>
          </w:rPr>
          <w:t>a</w:t>
        </w:r>
      </w:ins>
      <w:r w:rsidRPr="009B00B8">
        <w:rPr>
          <w:rFonts w:ascii="Times New Roman" w:hAnsi="Times New Roman" w:cs="Times New Roman"/>
        </w:rPr>
        <w:t xml:space="preserve"> summer drought of nearly three months. </w:t>
      </w:r>
      <w:ins w:id="54" w:author="John E. Drake" w:date="2018-11-15T16:59:00Z">
        <w:r w:rsidR="008A7C9A">
          <w:rPr>
            <w:rFonts w:ascii="Times New Roman" w:hAnsi="Times New Roman" w:cs="Times New Roman"/>
          </w:rPr>
          <w:t>A rainfall record from 1881-2014 from this area (Australian Bureau of Meteorology station 67021</w:t>
        </w:r>
      </w:ins>
      <w:ins w:id="55" w:author="John E. Drake" w:date="2018-11-15T17:00:00Z">
        <w:r w:rsidR="008A7C9A">
          <w:rPr>
            <w:rFonts w:ascii="Times New Roman" w:hAnsi="Times New Roman" w:cs="Times New Roman"/>
          </w:rPr>
          <w:t>, station is &lt;2 km from site</w:t>
        </w:r>
      </w:ins>
      <w:ins w:id="56" w:author="John E. Drake" w:date="2018-11-15T16:59:00Z">
        <w:r w:rsidR="008A7C9A">
          <w:rPr>
            <w:rFonts w:ascii="Times New Roman" w:hAnsi="Times New Roman" w:cs="Times New Roman"/>
          </w:rPr>
          <w:t>)</w:t>
        </w:r>
      </w:ins>
      <w:ins w:id="57" w:author="John E. Drake" w:date="2018-11-15T17:00:00Z">
        <w:r w:rsidR="008A7C9A">
          <w:rPr>
            <w:rFonts w:ascii="Times New Roman" w:hAnsi="Times New Roman" w:cs="Times New Roman"/>
          </w:rPr>
          <w:t xml:space="preserve"> indicates that only three years </w:t>
        </w:r>
      </w:ins>
      <w:ins w:id="58" w:author="John E. Drake" w:date="2018-11-15T17:02:00Z">
        <w:r w:rsidR="008A7C9A">
          <w:rPr>
            <w:rFonts w:ascii="Times New Roman" w:hAnsi="Times New Roman" w:cs="Times New Roman"/>
          </w:rPr>
          <w:t xml:space="preserve">(~2% of the record) </w:t>
        </w:r>
      </w:ins>
      <w:ins w:id="59" w:author="John E. Drake" w:date="2018-11-15T17:00:00Z">
        <w:r w:rsidR="008A7C9A">
          <w:rPr>
            <w:rFonts w:ascii="Times New Roman" w:hAnsi="Times New Roman" w:cs="Times New Roman"/>
          </w:rPr>
          <w:t xml:space="preserve">had </w:t>
        </w:r>
      </w:ins>
      <w:ins w:id="60" w:author="John E. Drake" w:date="2018-11-15T17:01:00Z">
        <w:r w:rsidR="008A7C9A">
          <w:rPr>
            <w:rFonts w:ascii="Times New Roman" w:hAnsi="Times New Roman" w:cs="Times New Roman"/>
          </w:rPr>
          <w:t xml:space="preserve">&lt;20 mm </w:t>
        </w:r>
      </w:ins>
      <w:ins w:id="61" w:author="John E. Drake" w:date="2018-11-15T17:00:00Z">
        <w:r w:rsidR="008A7C9A">
          <w:rPr>
            <w:rFonts w:ascii="Times New Roman" w:hAnsi="Times New Roman" w:cs="Times New Roman"/>
          </w:rPr>
          <w:t>precipitati</w:t>
        </w:r>
      </w:ins>
      <w:ins w:id="62" w:author="John E. Drake" w:date="2018-11-15T17:01:00Z">
        <w:r w:rsidR="008A7C9A">
          <w:rPr>
            <w:rFonts w:ascii="Times New Roman" w:hAnsi="Times New Roman" w:cs="Times New Roman"/>
          </w:rPr>
          <w:t>on during the months of the drought treatment</w:t>
        </w:r>
      </w:ins>
      <w:ins w:id="63" w:author="John E. Drake" w:date="2018-11-15T17:02:00Z">
        <w:r w:rsidR="008A7C9A">
          <w:rPr>
            <w:rFonts w:ascii="Times New Roman" w:hAnsi="Times New Roman" w:cs="Times New Roman"/>
          </w:rPr>
          <w:t>, and 80% of the years had &gt;100 mm precipitation. This</w:t>
        </w:r>
      </w:ins>
      <w:ins w:id="64" w:author="John E. Drake" w:date="2018-11-15T17:03:00Z">
        <w:r w:rsidR="008A7C9A">
          <w:rPr>
            <w:rFonts w:ascii="Times New Roman" w:hAnsi="Times New Roman" w:cs="Times New Roman"/>
          </w:rPr>
          <w:t xml:space="preserve"> suggests that our drought was relatively strong, in terms of the surface water addition during these months.</w:t>
        </w:r>
      </w:ins>
    </w:p>
    <w:p w14:paraId="3991E478" w14:textId="7D1C6DEB" w:rsidR="00563E99" w:rsidRPr="009B00B8" w:rsidRDefault="00243EE9" w:rsidP="00DA7276">
      <w:pPr>
        <w:spacing w:before="120" w:line="360" w:lineRule="auto"/>
        <w:rPr>
          <w:rFonts w:ascii="Times New Roman" w:hAnsi="Times New Roman" w:cs="Times New Roman"/>
          <w:i/>
        </w:rPr>
      </w:pPr>
      <w:r>
        <w:rPr>
          <w:rFonts w:ascii="Times New Roman" w:hAnsi="Times New Roman" w:cs="Times New Roman"/>
          <w:i/>
        </w:rPr>
        <w:t>P</w:t>
      </w:r>
      <w:r w:rsidR="00374242" w:rsidRPr="009B00B8">
        <w:rPr>
          <w:rFonts w:ascii="Times New Roman" w:hAnsi="Times New Roman" w:cs="Times New Roman"/>
          <w:i/>
        </w:rPr>
        <w:t>lant water status</w:t>
      </w:r>
      <w:r>
        <w:rPr>
          <w:rFonts w:ascii="Times New Roman" w:hAnsi="Times New Roman" w:cs="Times New Roman"/>
          <w:i/>
        </w:rPr>
        <w:t xml:space="preserve"> and soil water content</w:t>
      </w:r>
    </w:p>
    <w:p w14:paraId="2CF6931B" w14:textId="4FCCD485"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Predawn leaf water potentials (Ψ</w:t>
      </w:r>
      <w:r w:rsidRPr="009B00B8">
        <w:rPr>
          <w:rFonts w:ascii="Times New Roman" w:hAnsi="Times New Roman" w:cs="Times New Roman"/>
          <w:vertAlign w:val="subscript"/>
        </w:rPr>
        <w:t>L-PD</w:t>
      </w:r>
      <w:r w:rsidRPr="009B00B8">
        <w:rPr>
          <w:rFonts w:ascii="Times New Roman" w:hAnsi="Times New Roman" w:cs="Times New Roman"/>
        </w:rPr>
        <w:t xml:space="preserve">) were measured </w:t>
      </w:r>
      <w:r w:rsidR="00DA7276">
        <w:rPr>
          <w:rFonts w:ascii="Times New Roman" w:hAnsi="Times New Roman" w:cs="Times New Roman"/>
        </w:rPr>
        <w:t>monthly prior to the drought and every one to two weeks during the drought treatment.</w:t>
      </w:r>
      <w:r w:rsidRPr="009B00B8">
        <w:rPr>
          <w:rFonts w:ascii="Times New Roman" w:hAnsi="Times New Roman" w:cs="Times New Roman"/>
        </w:rPr>
        <w:t xml:space="preserve"> </w:t>
      </w:r>
      <w:r w:rsidR="00276682">
        <w:rPr>
          <w:rFonts w:ascii="Times New Roman" w:hAnsi="Times New Roman" w:cs="Times New Roman"/>
        </w:rPr>
        <w:t>Three</w:t>
      </w:r>
      <w:r w:rsidR="00276682" w:rsidRPr="009B00B8">
        <w:rPr>
          <w:rFonts w:ascii="Times New Roman" w:hAnsi="Times New Roman" w:cs="Times New Roman"/>
        </w:rPr>
        <w:t xml:space="preserve"> </w:t>
      </w:r>
      <w:r w:rsidRPr="009B00B8">
        <w:rPr>
          <w:rFonts w:ascii="Times New Roman" w:hAnsi="Times New Roman" w:cs="Times New Roman"/>
        </w:rPr>
        <w:t xml:space="preserve">leaves were measured per tree on each date using a </w:t>
      </w:r>
      <w:proofErr w:type="spellStart"/>
      <w:r w:rsidRPr="009B00B8">
        <w:rPr>
          <w:rFonts w:ascii="Times New Roman" w:hAnsi="Times New Roman" w:cs="Times New Roman"/>
        </w:rPr>
        <w:t>Scholander</w:t>
      </w:r>
      <w:proofErr w:type="spellEnd"/>
      <w:r w:rsidRPr="009B00B8">
        <w:rPr>
          <w:rFonts w:ascii="Times New Roman" w:hAnsi="Times New Roman" w:cs="Times New Roman"/>
        </w:rPr>
        <w:t>-type pressure chamber (1505D-EXP; PMS Instrument Company, OR, USA). Leaves were placed in sealed</w:t>
      </w:r>
      <w:r w:rsidR="001C1D59">
        <w:rPr>
          <w:rFonts w:ascii="Times New Roman" w:hAnsi="Times New Roman" w:cs="Times New Roman"/>
        </w:rPr>
        <w:t xml:space="preserve"> and </w:t>
      </w:r>
      <w:r w:rsidR="001C1D59" w:rsidRPr="009B00B8">
        <w:rPr>
          <w:rFonts w:ascii="Times New Roman" w:hAnsi="Times New Roman" w:cs="Times New Roman"/>
        </w:rPr>
        <w:t>humidified</w:t>
      </w:r>
      <w:r w:rsidRPr="009B00B8">
        <w:rPr>
          <w:rFonts w:ascii="Times New Roman" w:hAnsi="Times New Roman" w:cs="Times New Roman"/>
        </w:rPr>
        <w:t xml:space="preserve"> </w:t>
      </w:r>
      <w:r w:rsidR="001C1D59">
        <w:rPr>
          <w:rFonts w:ascii="Times New Roman" w:hAnsi="Times New Roman" w:cs="Times New Roman"/>
        </w:rPr>
        <w:t>plastic bags</w:t>
      </w:r>
      <w:r w:rsidRPr="009B00B8">
        <w:rPr>
          <w:rFonts w:ascii="Times New Roman" w:hAnsi="Times New Roman" w:cs="Times New Roman"/>
        </w:rPr>
        <w:t>, placed in a dark cool box, and measured within one hour of collection in a nearby laboratory.</w:t>
      </w:r>
    </w:p>
    <w:p w14:paraId="7570449B" w14:textId="215CCC11" w:rsidR="00563E99" w:rsidRPr="009B00B8" w:rsidRDefault="00374242" w:rsidP="00DA7276">
      <w:pPr>
        <w:spacing w:line="360" w:lineRule="auto"/>
        <w:ind w:firstLine="720"/>
        <w:rPr>
          <w:rFonts w:ascii="Times New Roman" w:hAnsi="Times New Roman" w:cs="Times New Roman"/>
        </w:rPr>
      </w:pPr>
      <w:r w:rsidRPr="009B00B8">
        <w:rPr>
          <w:rFonts w:ascii="Times New Roman" w:hAnsi="Times New Roman" w:cs="Times New Roman"/>
        </w:rPr>
        <w:t xml:space="preserve">Soil volumetric water content was measured by three sensors in each chamber (CS650 time-domain reflectometers; Campbell Scientific, Logan, UT, USA). Sensors were installed horizontally at three depths: in the surface soil (10-cm-depth), at 30-cm-depth, and just above the hard layer of cemented manganese (~100-cm-depth). </w:t>
      </w:r>
      <w:r w:rsidR="00B931B1">
        <w:rPr>
          <w:rFonts w:ascii="Times New Roman" w:hAnsi="Times New Roman" w:cs="Times New Roman"/>
        </w:rPr>
        <w:t>Soil temperature was measured with thermocouples at 5, 20, and 50-cm within the center of each chamber.</w:t>
      </w:r>
      <w:r w:rsidRPr="009B00B8">
        <w:rPr>
          <w:rFonts w:ascii="Times New Roman" w:hAnsi="Times New Roman" w:cs="Times New Roman"/>
        </w:rPr>
        <w:br/>
      </w:r>
      <w:r w:rsidRPr="009B00B8">
        <w:rPr>
          <w:rFonts w:ascii="Times New Roman" w:hAnsi="Times New Roman" w:cs="Times New Roman"/>
        </w:rPr>
        <w:tab/>
        <w:t>A single neutron probe</w:t>
      </w:r>
      <w:r w:rsidR="00223EDF">
        <w:rPr>
          <w:rFonts w:ascii="Times New Roman" w:hAnsi="Times New Roman" w:cs="Times New Roman"/>
        </w:rPr>
        <w:t xml:space="preserve"> </w:t>
      </w:r>
      <w:ins w:id="65" w:author="Craig Barton" w:date="2018-11-19T16:45:00Z">
        <w:r w:rsidR="004B768F">
          <w:rPr>
            <w:rFonts w:ascii="Times New Roman" w:hAnsi="Times New Roman" w:cs="Times New Roman"/>
          </w:rPr>
          <w:t xml:space="preserve">tube </w:t>
        </w:r>
      </w:ins>
      <w:bookmarkStart w:id="66" w:name="_GoBack"/>
      <w:bookmarkEnd w:id="66"/>
      <w:r w:rsidR="00223EDF">
        <w:rPr>
          <w:rFonts w:ascii="Times New Roman" w:hAnsi="Times New Roman" w:cs="Times New Roman"/>
        </w:rPr>
        <w:t>per chamber</w:t>
      </w:r>
      <w:r w:rsidRPr="009B00B8">
        <w:rPr>
          <w:rFonts w:ascii="Times New Roman" w:hAnsi="Times New Roman" w:cs="Times New Roman"/>
        </w:rPr>
        <w:t xml:space="preserve"> (503DR, </w:t>
      </w:r>
      <w:proofErr w:type="spellStart"/>
      <w:r w:rsidRPr="009B00B8">
        <w:rPr>
          <w:rFonts w:ascii="Times New Roman" w:hAnsi="Times New Roman" w:cs="Times New Roman"/>
        </w:rPr>
        <w:t>Hydroprobe</w:t>
      </w:r>
      <w:proofErr w:type="spellEnd"/>
      <w:r w:rsidRPr="009B00B8">
        <w:rPr>
          <w:rFonts w:ascii="Times New Roman" w:hAnsi="Times New Roman" w:cs="Times New Roman"/>
        </w:rPr>
        <w:t xml:space="preserve">, </w:t>
      </w:r>
      <w:proofErr w:type="spellStart"/>
      <w:r w:rsidRPr="009B00B8">
        <w:rPr>
          <w:rFonts w:ascii="Times New Roman" w:hAnsi="Times New Roman" w:cs="Times New Roman"/>
        </w:rPr>
        <w:t>Instrotek</w:t>
      </w:r>
      <w:proofErr w:type="spellEnd"/>
      <w:r w:rsidRPr="009B00B8">
        <w:rPr>
          <w:rFonts w:ascii="Times New Roman" w:hAnsi="Times New Roman" w:cs="Times New Roman"/>
        </w:rPr>
        <w:t>, NC, USA) was used to measure soil water content to a depth of 425 cm (at 25 or 50 cm steps) approximately every two weeks</w:t>
      </w:r>
      <w:r w:rsidR="00DA7276">
        <w:rPr>
          <w:rFonts w:ascii="Times New Roman" w:hAnsi="Times New Roman" w:cs="Times New Roman"/>
        </w:rPr>
        <w:t xml:space="preserve">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{"citationID":"a9rp9cbhbl","properties":{"formattedCitation":"{\\rtf (Duursma {\\i{}et al.}, 2011)}","plainCitation":"(Duursma et al., 2011)"},"citationItems":[{"id":40,"uris":["http://zotero.org/users/4234815/items/9XMLUC3A"],"uri":["http://zotero.org/users/4234815/items/9XMLUC3A"],"itemData":{"id":40,"type":"article-journal","title":"Rooting depth explains [CO2] x drought interaction in Eucalyptus saligna","container-title":"Tree Physiology","page":"922-931","volume":"31","issue":"9","source":"Web of Science","abstract":"Elevated atmospheric [CO2] (eC(a)) often decreases stomatal conductance, which may delay the start of drought, as well as alleviate the effect of dry soil on plant water use and carbon uptake. We studied the interaction between drought and eC(a) in a whole-tree chamber experiment with Eucalyptus saligna. Trees were grown for 18 months in their C-a treatments before a 4-month dry-down. Trees grown in eC(a) were smaller than those grown in ambient C-a (aC(a)) due to an early growth setback that was maintained throughout the duration of the experiment. Pre-dawn leaf water potentials were not different between C-a treatments, but were lower in the drought treatment than the irrigated control. Counter to expectations, the drought treatment caused a larger reduction in canopy-average transpiration rates for trees in the eC(a) treatment compared with aC(a). Total tree transpiration over the dry-down was positively correlated with the decrease in soil water storage, measured in the top 1.5 m, over the drying cycle; however, we could not close the water budget especially for the larger trees, suggesting soil water uptake below 1.5 m depth. Using neutron probe soil water measurements, we estimated fractional water uptake to a depth of 4.5 m and found that larger trees were able to extract more water from deep soil layers. These results highlight the interaction between rooting depth and response of tree water use to drought. The responses of tree water use to eC(a) involve interactions between tree size, root distribution and soil moisture availability that may override the expected direct effects of eC(a). It is essential that these interactions be considered when interpreting experimental results.","DOI":"10.1093/treephys/tpr030","ISSN":"0829-318X","note":"WOS:000295183600004","journalAbbreviation":"Tree Physiol.","language":"English","author":[{"family":"Duursma","given":"Remko A."},{"family":"Barton","given":"Craig V. M."},{"family":"Eamus","given":"Derek"},{"family":"Medlyn","given":"Belinda E."},{"family":"Ellsworth","given":"David S."},{"family":"Forster","given":"Michael A."},{"family":"Tissue","given":"David T."},{"family":"Linder","given":"Sune"},{"family":"McMurtrie","given":"Ross E."}],"issued":{"date-parts":[["2011",9]]}}}],"schema":"https://github.com/citation-style-language/schema/raw/master/csl-citation.json"}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(Duursma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2011)</w:t>
      </w:r>
      <w:r w:rsidR="00DA7276">
        <w:rPr>
          <w:rFonts w:ascii="Times New Roman" w:hAnsi="Times New Roman" w:cs="Times New Roman"/>
        </w:rPr>
        <w:fldChar w:fldCharType="end"/>
      </w:r>
      <w:r w:rsidRPr="009B00B8">
        <w:rPr>
          <w:rFonts w:ascii="Times New Roman" w:hAnsi="Times New Roman" w:cs="Times New Roman"/>
        </w:rPr>
        <w:t xml:space="preserve">. Note that high neutron probe counts in deep soil (150-400 cm depth) partially reflect a change in soil texture towards a higher clay content. </w:t>
      </w:r>
    </w:p>
    <w:p w14:paraId="6F04E657" w14:textId="24C3D526" w:rsidR="00563E99" w:rsidRPr="009B00B8" w:rsidRDefault="009C5D79" w:rsidP="00DA7276">
      <w:pPr>
        <w:spacing w:before="120" w:line="360" w:lineRule="auto"/>
        <w:rPr>
          <w:rFonts w:ascii="Times New Roman" w:hAnsi="Times New Roman" w:cs="Times New Roman"/>
          <w:i/>
        </w:rPr>
      </w:pPr>
      <w:r>
        <w:rPr>
          <w:rFonts w:ascii="Times New Roman" w:hAnsi="Times New Roman" w:cs="Times New Roman"/>
          <w:i/>
        </w:rPr>
        <w:t>Whole tree crown</w:t>
      </w:r>
      <w:r w:rsidR="00374242" w:rsidRPr="009B00B8">
        <w:rPr>
          <w:rFonts w:ascii="Times New Roman" w:hAnsi="Times New Roman" w:cs="Times New Roman"/>
          <w:i/>
        </w:rPr>
        <w:t xml:space="preserve"> flux measurements</w:t>
      </w:r>
    </w:p>
    <w:p w14:paraId="2A059782" w14:textId="6469E305"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An automated system measured the net exchange of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 xml:space="preserve">O between </w:t>
      </w:r>
      <w:r w:rsidR="0090685D">
        <w:rPr>
          <w:rFonts w:ascii="Times New Roman" w:hAnsi="Times New Roman" w:cs="Times New Roman"/>
        </w:rPr>
        <w:t>each crown</w:t>
      </w:r>
      <w:r w:rsidR="00CA1577">
        <w:rPr>
          <w:rFonts w:ascii="Times New Roman" w:hAnsi="Times New Roman" w:cs="Times New Roman"/>
        </w:rPr>
        <w:t xml:space="preserve"> </w:t>
      </w:r>
      <w:r w:rsidRPr="009B00B8">
        <w:rPr>
          <w:rFonts w:ascii="Times New Roman" w:hAnsi="Times New Roman" w:cs="Times New Roman"/>
        </w:rPr>
        <w:t xml:space="preserve">and its chamber airspace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{"citationID":"aefhbt3ki","properties":{"formattedCitation":"{\\rtf (Barton {\\i{}et al.}, 2010)}","plainCitation":"(Barton et al., 2010)"},"citationItems":[{"id":28,"uris":["http://zotero.org/users/4234815/items/Q4EHDF6F"],"uri":["http://zotero.org/users/4234815/items/Q4EHDF6F"],"itemData":{"id":28,"type":"article-journal","title":"Whole-tree chambers for elevated atmospheric CO2 experimentation and tree scale flux measurements in south-eastern Australia: The Hawkesbury Forest Experiment","container-title":"Agricultural and Forest Meteorology","page":"941-951","volume":"150","issue":"7-8","source":"Web of Science","abstract":"Resolving ecophysiological processes in elevated atmospheric CO2 (C-a) at scales larger than single leaves poses significant challenges. Here, we describe a field-based experimental system designed to grow trees up to 9m tall in elevated C-a with the capacity to control air temperature and simultaneously measure whole-tree gas exchange. In western Sydney, Australia, we established the Hawkesbury Forest Experiment (HFE) where we built whole-tree chambers (WTC) to measure whole-tree CO2 and water fluxes of an evergreen broadleaf tree, Eucalyptus saligna. A single E. saligna tree was grown from seedling to small tree within each of 12 WTCs; six WTCs were maintained at ambient C-a and six WTCs were maintained at elevated C-a, targeted at ambient C-a +240 mu mol mol(-1). All 12 WTCs were controlled to track ambient outside air temperature (T-air) and air water vapour deficit (D-air). During the experimental period, T-air, D-air and C-a in the WTCs were within 0.5 degrees C, 0.3 kPa, and 15 mu mol mol(-1) of the set-points for 90% of the time, respectively. Diurnal responses of whole-tree CO2 and water vapour fluxes are analysed, demonstrating the ability of the tree chamber system to measure rapid environmental responses of these fluxes of entire trees. The light response of CO2 uptake for entire trees showed a clear diurnal hysteresis, attributed to stomatal closure at high Dair. Tree scale CO2 fluxes confirm the hypothesised deleterious effect of chilling night-time temperatures on whole-tree carbon gain in this subtropical Eucalyptus. The whole-tree chamber flux data add an invaluable scale to measurements in both ambient and elevated C-a and allow us to elucidate the mechanisms driving tree productivity responses to elevated C-a in interaction with water availability and temperature. (C) 2010 Elsevier B.V. All rights reserved.","DOI":"10.1016/j.agrformet.2010.03.001","ISSN":"0168-1923","note":"WOS:000280077500008","shortTitle":"Whole-tree chambers for elevated atmospheric CO2 experimentation and tree scale flux measurements in south-eastern Australia","journalAbbreviation":"Agric. For. Meteorol.","language":"English","author":[{"family":"Barton","given":"Craig V. M."},{"family":"Ellsworth","given":"David S."},{"family":"Medlyn","given":"Belinda E."},{"family":"Duursma","given":"Remko A."},{"family":"Tissue","given":"David T."},{"family":"Adams","given":"Mark A."},{"family":"Eamus","given":"Derek"},{"family":"Conroy","given":"Jann P."},{"family":"McMurtrie","given":"Ross E."},{"family":"Parsby","given":"Jan"},{"family":"Linder","given":"Sune"}],"issued":{"date-parts":[["2010",7,15]]}}}],"schema":"https://github.com/citation-style-language/schema/raw/master/csl-citation.json"}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(Barton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2010)</w:t>
      </w:r>
      <w:r w:rsidR="00DA7276">
        <w:rPr>
          <w:rFonts w:ascii="Times New Roman" w:hAnsi="Times New Roman" w:cs="Times New Roman"/>
        </w:rPr>
        <w:fldChar w:fldCharType="end"/>
      </w:r>
      <w:r w:rsidR="00DA7276">
        <w:rPr>
          <w:rFonts w:ascii="Times New Roman" w:hAnsi="Times New Roman" w:cs="Times New Roman"/>
        </w:rPr>
        <w:t xml:space="preserve">. </w:t>
      </w:r>
      <w:r w:rsidRPr="009B00B8">
        <w:rPr>
          <w:rFonts w:ascii="Times New Roman" w:hAnsi="Times New Roman" w:cs="Times New Roman"/>
        </w:rPr>
        <w:t xml:space="preserve">Measurements began on 13 September 2013 when suspended plastic floors </w:t>
      </w:r>
      <w:r w:rsidR="0090685D">
        <w:rPr>
          <w:rFonts w:ascii="Times New Roman" w:hAnsi="Times New Roman" w:cs="Times New Roman"/>
        </w:rPr>
        <w:t xml:space="preserve">were </w:t>
      </w:r>
      <w:r w:rsidRPr="009B00B8">
        <w:rPr>
          <w:rFonts w:ascii="Times New Roman" w:hAnsi="Times New Roman" w:cs="Times New Roman"/>
        </w:rPr>
        <w:t>sealed around the stem of each tree at ~45 cm height, when the trees were ~3 m tall. Flux measu</w:t>
      </w:r>
      <w:r w:rsidR="0090685D">
        <w:rPr>
          <w:rFonts w:ascii="Times New Roman" w:hAnsi="Times New Roman" w:cs="Times New Roman"/>
        </w:rPr>
        <w:t xml:space="preserve">rements finished on 26 May 2014, when the trees </w:t>
      </w:r>
      <w:r w:rsidRPr="009B00B8">
        <w:rPr>
          <w:rFonts w:ascii="Times New Roman" w:hAnsi="Times New Roman" w:cs="Times New Roman"/>
        </w:rPr>
        <w:t>were nearly 9 m tall. We report &gt;70,000 hourly flux observations aggregated into &gt;3000 daily sums across 12 trees.</w:t>
      </w:r>
    </w:p>
    <w:p w14:paraId="0AA6C9B6" w14:textId="1C739922"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We partitioned the net CO</w:t>
      </w:r>
      <w:r w:rsidRPr="009B00B8">
        <w:rPr>
          <w:rFonts w:ascii="Times New Roman" w:hAnsi="Times New Roman" w:cs="Times New Roman"/>
          <w:vertAlign w:val="subscript"/>
        </w:rPr>
        <w:t>2</w:t>
      </w:r>
      <w:r w:rsidRPr="009B00B8">
        <w:rPr>
          <w:rFonts w:ascii="Times New Roman" w:hAnsi="Times New Roman" w:cs="Times New Roman"/>
        </w:rPr>
        <w:t xml:space="preserve"> fluxes into the components of GPP and R</w:t>
      </w:r>
      <w:r w:rsidRPr="009B00B8">
        <w:rPr>
          <w:rFonts w:ascii="Times New Roman" w:hAnsi="Times New Roman" w:cs="Times New Roman"/>
          <w:vertAlign w:val="subscript"/>
        </w:rPr>
        <w:t>a</w:t>
      </w:r>
      <w:r w:rsidRPr="009B00B8">
        <w:rPr>
          <w:rFonts w:ascii="Times New Roman" w:hAnsi="Times New Roman" w:cs="Times New Roman"/>
        </w:rPr>
        <w:t xml:space="preserve"> using a</w:t>
      </w:r>
      <w:r w:rsidR="00897067">
        <w:rPr>
          <w:rFonts w:ascii="Times New Roman" w:hAnsi="Times New Roman" w:cs="Times New Roman"/>
        </w:rPr>
        <w:t>n analytical</w:t>
      </w:r>
      <w:r w:rsidRPr="009B00B8">
        <w:rPr>
          <w:rFonts w:ascii="Times New Roman" w:hAnsi="Times New Roman" w:cs="Times New Roman"/>
        </w:rPr>
        <w:t xml:space="preserve"> technique common to eddy-covariance research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{"citationID":"a136adqckho","properties":{"formattedCitation":"{\\rtf (Reichstein {\\i{}et al.}, 2005)}","plainCitation":"(Reichstein et al., 2005)"},"citationItems":[{"id":514,"uris":["http://zotero.org/users/4234815/items/P674K89Q"],"uri":["http://zotero.org/users/4234815/items/P674K89Q"],"itemData":{"id":514,"type":"article-journal","title":"On the separation of net ecosystem exchange into assimilation and ecosystem respiration: review and improved algorithm","container-title":"Global Change Biology","page":"1424-1439","volume":"11","issue":"9","source":"onlinelibrary.wiley.com","DOI":"10.1111/j.1365-2486.2005.001002.x","ISSN":"1365-2486","shortTitle":"On the separation of net ecosystem exchange into assimilation and ecosystem respiration","language":"en","author":[{"family":"Reichstein","given":"Markus"},{"family":"Falge","given":"Eva"},{"family":"Baldocchi","given":"Dennis"},{"family":"Papale","given":"Dario"},{"family":"Aubinet","given":"Marc"},{"family":"Berbigier","given":"Paul"},{"family":"Bernhofer","given":"Christian"},{"family":"Buchmann","given":"Nina"},{"family":"Gilmanov","given":"Tagir"},{"family":"Granier","given":"André"},{"family":"Grünwald","given":"Thomas"},{"family":"Havránková","given":"Katka"},{"family":"Ilvesniemi","given":"Hannu"},{"family":"Janous","given":"Dalibor"},{"family":"Knohl","given":"Alexander"},{"family":"Laurila","given":"Tuomas"},{"family":"Lohila","given":"Annalea"},{"family":"Loustau","given":"Denis"},{"family":"Matteucci","given":"Giorgio"},{"family":"Meyers","given":"Tilden"},{"family":"Miglietta","given":"Franco"},{"family":"Ourcival","given":"Jean-Marc"},{"family":"Pumpanen","given":"Jukka"},{"family":"Rambal","given":"Serge"},{"family":"Rotenberg","given":"Eyal"},{"family":"Sanz","given":"Maria"},{"family":"Tenhunen","given":"John"},{"family":"Seufert","given":"Günther"},{"family":"Vaccari","given":"Francesco"},{"family":"Vesala","given":"Timo"},{"family":"Yakir","given":"Dan"},{"family":"Valentini","given":"Riccardo"}],"issued":{"date-parts":[["2005",9,1]]}}}],"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(Reichstein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2005)</w:t>
      </w:r>
      <w:r w:rsidR="00DA7276">
        <w:rPr>
          <w:rFonts w:ascii="Times New Roman" w:hAnsi="Times New Roman" w:cs="Times New Roman"/>
        </w:rPr>
        <w:fldChar w:fldCharType="end"/>
      </w:r>
      <w:del w:id="67" w:author="John E. Drake" w:date="2018-11-16T15:57:00Z">
        <w:r w:rsidR="00DA7276" w:rsidDel="001614E7">
          <w:rPr>
            <w:rFonts w:ascii="Times New Roman" w:hAnsi="Times New Roman" w:cs="Times New Roman"/>
          </w:rPr>
          <w:delText xml:space="preserve">; </w:delText>
        </w:r>
        <w:r w:rsidRPr="009B00B8" w:rsidDel="001614E7">
          <w:rPr>
            <w:rFonts w:ascii="Times New Roman" w:hAnsi="Times New Roman" w:cs="Times New Roman"/>
          </w:rPr>
          <w:delText xml:space="preserve">see Drake </w:delText>
        </w:r>
        <w:r w:rsidRPr="009B00B8" w:rsidDel="001614E7">
          <w:rPr>
            <w:rFonts w:ascii="Times New Roman" w:hAnsi="Times New Roman" w:cs="Times New Roman"/>
            <w:i/>
          </w:rPr>
          <w:delText xml:space="preserve">et al. </w:delText>
        </w:r>
        <w:r w:rsidRPr="009B00B8" w:rsidDel="001614E7">
          <w:rPr>
            <w:rFonts w:ascii="Times New Roman" w:hAnsi="Times New Roman" w:cs="Times New Roman"/>
          </w:rPr>
          <w:delText>(2016</w:delText>
        </w:r>
        <w:r w:rsidR="00243EE9" w:rsidDel="001614E7">
          <w:rPr>
            <w:rFonts w:ascii="Times New Roman" w:hAnsi="Times New Roman" w:cs="Times New Roman"/>
          </w:rPr>
          <w:delText>b</w:delText>
        </w:r>
        <w:r w:rsidRPr="009B00B8" w:rsidDel="001614E7">
          <w:rPr>
            <w:rFonts w:ascii="Times New Roman" w:hAnsi="Times New Roman" w:cs="Times New Roman"/>
          </w:rPr>
          <w:delText>) for a complete description.</w:delText>
        </w:r>
      </w:del>
      <w:ins w:id="68" w:author="John E. Drake" w:date="2018-11-16T15:57:00Z">
        <w:r w:rsidR="001614E7">
          <w:rPr>
            <w:rFonts w:ascii="Times New Roman" w:hAnsi="Times New Roman" w:cs="Times New Roman"/>
          </w:rPr>
          <w:t>.</w:t>
        </w:r>
      </w:ins>
      <w:r w:rsidRPr="009B00B8">
        <w:rPr>
          <w:rFonts w:ascii="Times New Roman" w:hAnsi="Times New Roman" w:cs="Times New Roman"/>
        </w:rPr>
        <w:t xml:space="preserve"> </w:t>
      </w:r>
      <w:r w:rsidR="00243EE9">
        <w:rPr>
          <w:rFonts w:ascii="Times New Roman" w:hAnsi="Times New Roman" w:cs="Times New Roman"/>
        </w:rPr>
        <w:t>We used</w:t>
      </w:r>
      <w:r w:rsidRPr="009B00B8">
        <w:rPr>
          <w:rFonts w:ascii="Times New Roman" w:hAnsi="Times New Roman" w:cs="Times New Roman"/>
        </w:rPr>
        <w:t xml:space="preserve"> direct measurements of whole-</w:t>
      </w:r>
      <w:r w:rsidR="009C5D79">
        <w:rPr>
          <w:rFonts w:ascii="Times New Roman" w:hAnsi="Times New Roman" w:cs="Times New Roman"/>
        </w:rPr>
        <w:t>crown</w:t>
      </w:r>
      <w:r w:rsidRPr="009B00B8">
        <w:rPr>
          <w:rFonts w:ascii="Times New Roman" w:hAnsi="Times New Roman" w:cs="Times New Roman"/>
        </w:rPr>
        <w:t xml:space="preserve"> R</w:t>
      </w:r>
      <w:r w:rsidRPr="009B00B8">
        <w:rPr>
          <w:rFonts w:ascii="Times New Roman" w:hAnsi="Times New Roman" w:cs="Times New Roman"/>
          <w:vertAlign w:val="subscript"/>
        </w:rPr>
        <w:t>a</w:t>
      </w:r>
      <w:r w:rsidRPr="009B00B8">
        <w:rPr>
          <w:rFonts w:ascii="Times New Roman" w:hAnsi="Times New Roman" w:cs="Times New Roman"/>
        </w:rPr>
        <w:t xml:space="preserve"> and its temperature dependence at night to predict R</w:t>
      </w:r>
      <w:r w:rsidRPr="009B00B8">
        <w:rPr>
          <w:rFonts w:ascii="Times New Roman" w:hAnsi="Times New Roman" w:cs="Times New Roman"/>
          <w:vertAlign w:val="subscript"/>
        </w:rPr>
        <w:t>a</w:t>
      </w:r>
      <w:r w:rsidRPr="009B00B8">
        <w:rPr>
          <w:rFonts w:ascii="Times New Roman" w:hAnsi="Times New Roman" w:cs="Times New Roman"/>
        </w:rPr>
        <w:t xml:space="preserve"> for each hourly measurement as a function of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w:t>
      </w:r>
      <w:r w:rsidR="00DA7276">
        <w:rPr>
          <w:rFonts w:ascii="Times New Roman" w:hAnsi="Times New Roman" w:cs="Times New Roman"/>
        </w:rPr>
        <w:t>For daylight hours, w</w:t>
      </w:r>
      <w:r w:rsidRPr="009B00B8">
        <w:rPr>
          <w:rFonts w:ascii="Times New Roman" w:hAnsi="Times New Roman" w:cs="Times New Roman"/>
        </w:rPr>
        <w:t xml:space="preserve">e then </w:t>
      </w:r>
      <w:r w:rsidRPr="009B00B8">
        <w:rPr>
          <w:rFonts w:ascii="Times New Roman" w:hAnsi="Times New Roman" w:cs="Times New Roman"/>
        </w:rPr>
        <w:lastRenderedPageBreak/>
        <w:t>calculated GPP as the sum of the measured net CO</w:t>
      </w:r>
      <w:r w:rsidRPr="009B00B8">
        <w:rPr>
          <w:rFonts w:ascii="Times New Roman" w:hAnsi="Times New Roman" w:cs="Times New Roman"/>
          <w:vertAlign w:val="subscript"/>
        </w:rPr>
        <w:t>2</w:t>
      </w:r>
      <w:r w:rsidRPr="009B00B8">
        <w:rPr>
          <w:rFonts w:ascii="Times New Roman" w:hAnsi="Times New Roman" w:cs="Times New Roman"/>
        </w:rPr>
        <w:t xml:space="preserve"> flux and the predicted R</w:t>
      </w:r>
      <w:r w:rsidRPr="009B00B8">
        <w:rPr>
          <w:rFonts w:ascii="Times New Roman" w:hAnsi="Times New Roman" w:cs="Times New Roman"/>
          <w:vertAlign w:val="subscript"/>
        </w:rPr>
        <w:t>a</w:t>
      </w:r>
      <w:r w:rsidRPr="009B00B8">
        <w:rPr>
          <w:rFonts w:ascii="Times New Roman" w:hAnsi="Times New Roman" w:cs="Times New Roman"/>
        </w:rPr>
        <w:t xml:space="preserve"> given the measured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We assumed GPP </w:t>
      </w:r>
      <w:r w:rsidR="00243EE9">
        <w:rPr>
          <w:rFonts w:ascii="Times New Roman" w:hAnsi="Times New Roman" w:cs="Times New Roman"/>
        </w:rPr>
        <w:t>was</w:t>
      </w:r>
      <w:r w:rsidRPr="009B00B8">
        <w:rPr>
          <w:rFonts w:ascii="Times New Roman" w:hAnsi="Times New Roman" w:cs="Times New Roman"/>
        </w:rPr>
        <w:t xml:space="preserve"> zero when PPFD = 0; in such conditions, the measured net C flux was used as the measure of R</w:t>
      </w:r>
      <w:r w:rsidRPr="009B00B8">
        <w:rPr>
          <w:rFonts w:ascii="Times New Roman" w:hAnsi="Times New Roman" w:cs="Times New Roman"/>
          <w:vertAlign w:val="subscript"/>
        </w:rPr>
        <w:t>a</w:t>
      </w:r>
      <w:r w:rsidRPr="009B00B8">
        <w:rPr>
          <w:rFonts w:ascii="Times New Roman" w:hAnsi="Times New Roman" w:cs="Times New Roman"/>
        </w:rPr>
        <w:t>. Note that the chamber airspaces were continuously well-mixed</w:t>
      </w:r>
      <w:r w:rsidR="00897067">
        <w:rPr>
          <w:rFonts w:ascii="Times New Roman" w:hAnsi="Times New Roman" w:cs="Times New Roman"/>
        </w:rPr>
        <w:t xml:space="preserve"> and R</w:t>
      </w:r>
      <w:r w:rsidR="00897067">
        <w:rPr>
          <w:rFonts w:ascii="Times New Roman" w:hAnsi="Times New Roman" w:cs="Times New Roman"/>
          <w:vertAlign w:val="subscript"/>
        </w:rPr>
        <w:t>a</w:t>
      </w:r>
      <w:r w:rsidR="00897067">
        <w:rPr>
          <w:rFonts w:ascii="Times New Roman" w:hAnsi="Times New Roman" w:cs="Times New Roman"/>
        </w:rPr>
        <w:t xml:space="preserve"> fluxes were directly measured</w:t>
      </w:r>
      <w:r w:rsidR="001C1D59">
        <w:rPr>
          <w:rFonts w:ascii="Times New Roman" w:hAnsi="Times New Roman" w:cs="Times New Roman"/>
        </w:rPr>
        <w:t xml:space="preserve"> at night</w:t>
      </w:r>
      <w:r w:rsidRPr="009B00B8">
        <w:rPr>
          <w:rFonts w:ascii="Times New Roman" w:hAnsi="Times New Roman" w:cs="Times New Roman"/>
        </w:rPr>
        <w:t xml:space="preserve">, avoiding </w:t>
      </w:r>
      <w:r w:rsidR="00897067">
        <w:rPr>
          <w:rFonts w:ascii="Times New Roman" w:hAnsi="Times New Roman" w:cs="Times New Roman"/>
        </w:rPr>
        <w:t>some</w:t>
      </w:r>
      <w:r w:rsidRPr="009B00B8">
        <w:rPr>
          <w:rFonts w:ascii="Times New Roman" w:hAnsi="Times New Roman" w:cs="Times New Roman"/>
        </w:rPr>
        <w:t xml:space="preserve"> of the issues inherent in eddy covariance partitioning. The underlying flux data and the partitioning approach were published previously </w:t>
      </w:r>
      <w:r w:rsidR="00373BB6">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{"citationID":"Us3cE8Oi","properties":{"formattedCitation":"{\\rtf (Drake {\\i{}et al.}, 2016a)}","plainCitation":"(Drake et al., 2016a)"},"citationItems":[{"id":517,"uris":["http://zotero.org/users/4234815/items/NLJNA2AV"],"uri":["http://zotero.org/users/4234815/items/NLJNA2AV"],"itemData":{"id":517,"type":"article","title":"Drake_NewPhyt_2016_WTC3_RtoGPP_forfigshare.zip","source":"Figshare","abstract":"Photosynthesis and respiration at the leaf and canopy scales for Eucalyptus tereticornis trees grown in whole-tree chambers at the Hawkesbury Forest Experiment. Eucalyptus tereticornis trees were field-grown in large (9-m-tall) whole-tree chambers and exposed to ambient or +3 degrees C warming near Richmond, NSW, Australia. Files contain data regarding the meteorology experienced by each tree (air temperature, air humidity, incident light, etc), tree growth (diameter and stem length), tree moisture status (predawn and midday leaf water potentials), and the exchange of CO2 and H2O of leaves, branch wood, and whole tree canopies. Extensive documentation for each datafile exist within the zipfile.These data files were used for the manuscript: Drake JE, MG Tjoelker, MJ Aspinwall, PB Reich, CVM Barton, BE Medlyn, R Duursma, (accepted by New Phytologist) Does physiological acclimation to climate warming stabilize the ratio of canopy respiration to photosynthesis?","URL":"https://figshare.com/articles/Drake_NewPhyt_2016_WTC3_RtoGPP_forfigshare_zip/3122104","note":"DOI: 10.6084/m9.figshare.3122104.v1","author":[{"family":"Drake","given":"John"},{"family":"Tjoelker","given":"Mark"},{"family":"Aspinwall","given":"M.J."}],"issued":{"date-parts":[["2016",3,23]]},"accessed":{"date-parts":[["2017",10,13]]}}}],"schema":"https://github.com/citation-style-language/schema/raw/master/csl-citation.json"} </w:instrText>
      </w:r>
      <w:r w:rsidR="00373BB6">
        <w:rPr>
          <w:rFonts w:ascii="Times New Roman" w:hAnsi="Times New Roman" w:cs="Times New Roman"/>
        </w:rPr>
        <w:fldChar w:fldCharType="separate"/>
      </w:r>
      <w:r w:rsidR="00373BB6" w:rsidRPr="00373BB6">
        <w:rPr>
          <w:rFonts w:ascii="Times New Roman" w:hAnsi="Times New Roman" w:cs="Times New Roman"/>
          <w:szCs w:val="24"/>
        </w:rPr>
        <w:t xml:space="preserve">(Drake </w:t>
      </w:r>
      <w:r w:rsidR="00373BB6" w:rsidRPr="00373BB6">
        <w:rPr>
          <w:rFonts w:ascii="Times New Roman" w:hAnsi="Times New Roman" w:cs="Times New Roman"/>
          <w:i/>
          <w:iCs/>
          <w:szCs w:val="24"/>
        </w:rPr>
        <w:t>et al.</w:t>
      </w:r>
      <w:r w:rsidR="00373BB6">
        <w:rPr>
          <w:rFonts w:ascii="Times New Roman" w:hAnsi="Times New Roman" w:cs="Times New Roman"/>
          <w:szCs w:val="24"/>
        </w:rPr>
        <w:t>, 2016</w:t>
      </w:r>
      <w:r w:rsidR="00BF6605">
        <w:rPr>
          <w:rFonts w:ascii="Times New Roman" w:hAnsi="Times New Roman" w:cs="Times New Roman"/>
          <w:szCs w:val="24"/>
        </w:rPr>
        <w:t>ab</w:t>
      </w:r>
      <w:r w:rsidR="00373BB6" w:rsidRPr="00373BB6">
        <w:rPr>
          <w:rFonts w:ascii="Times New Roman" w:hAnsi="Times New Roman" w:cs="Times New Roman"/>
          <w:szCs w:val="24"/>
        </w:rPr>
        <w:t>)</w:t>
      </w:r>
      <w:r w:rsidR="00373BB6">
        <w:rPr>
          <w:rFonts w:ascii="Times New Roman" w:hAnsi="Times New Roman" w:cs="Times New Roman"/>
        </w:rPr>
        <w:fldChar w:fldCharType="end"/>
      </w:r>
      <w:r w:rsidR="00373BB6">
        <w:rPr>
          <w:rFonts w:ascii="Times New Roman" w:hAnsi="Times New Roman" w:cs="Times New Roman"/>
        </w:rPr>
        <w:t>.</w:t>
      </w:r>
    </w:p>
    <w:p w14:paraId="3B9513B9" w14:textId="77777777" w:rsidR="00563E99" w:rsidRPr="009B00B8" w:rsidRDefault="00374242" w:rsidP="00373BB6">
      <w:pPr>
        <w:spacing w:before="120" w:line="360" w:lineRule="auto"/>
        <w:rPr>
          <w:rFonts w:ascii="Times New Roman" w:hAnsi="Times New Roman" w:cs="Times New Roman"/>
          <w:sz w:val="16"/>
          <w:szCs w:val="16"/>
        </w:rPr>
      </w:pPr>
      <w:r w:rsidRPr="009B00B8">
        <w:rPr>
          <w:rFonts w:ascii="Times New Roman" w:hAnsi="Times New Roman" w:cs="Times New Roman"/>
          <w:i/>
        </w:rPr>
        <w:t>Final harvest</w:t>
      </w:r>
    </w:p>
    <w:p w14:paraId="61227A6B" w14:textId="34177611"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The </w:t>
      </w:r>
      <w:r w:rsidR="00BF6605">
        <w:rPr>
          <w:rFonts w:ascii="Times New Roman" w:hAnsi="Times New Roman" w:cs="Times New Roman"/>
        </w:rPr>
        <w:t xml:space="preserve">dry </w:t>
      </w:r>
      <w:r w:rsidRPr="009B00B8">
        <w:rPr>
          <w:rFonts w:ascii="Times New Roman" w:hAnsi="Times New Roman" w:cs="Times New Roman"/>
        </w:rPr>
        <w:t>mass of all trees was measured destructively at the end of the experiment (26 May 2014)</w:t>
      </w:r>
      <w:ins w:id="69" w:author="John E. Drake" w:date="2018-11-15T13:28:00Z">
        <w:r w:rsidR="007D59F8">
          <w:rPr>
            <w:rFonts w:ascii="Times New Roman" w:hAnsi="Times New Roman" w:cs="Times New Roman"/>
          </w:rPr>
          <w:t>, 15 months after seedlings were planted</w:t>
        </w:r>
      </w:ins>
      <w:r w:rsidRPr="009B00B8">
        <w:rPr>
          <w:rFonts w:ascii="Times New Roman" w:hAnsi="Times New Roman" w:cs="Times New Roman"/>
        </w:rPr>
        <w:t>.</w:t>
      </w:r>
      <w:ins w:id="70" w:author="John E. Drake" w:date="2018-11-15T13:28:00Z">
        <w:r w:rsidR="007D59F8">
          <w:rPr>
            <w:rFonts w:ascii="Times New Roman" w:hAnsi="Times New Roman" w:cs="Times New Roman"/>
          </w:rPr>
          <w:t xml:space="preserve"> At this time, </w:t>
        </w:r>
      </w:ins>
      <w:ins w:id="71" w:author="John E. Drake" w:date="2018-11-15T13:33:00Z">
        <w:r w:rsidR="00766FF2">
          <w:rPr>
            <w:rFonts w:ascii="Times New Roman" w:hAnsi="Times New Roman" w:cs="Times New Roman"/>
          </w:rPr>
          <w:t xml:space="preserve">the trees </w:t>
        </w:r>
        <w:del w:id="72" w:author="Peter Reich" w:date="2018-11-18T09:09:00Z">
          <w:r w:rsidR="00766FF2" w:rsidDel="003F0B33">
            <w:rPr>
              <w:rFonts w:ascii="Times New Roman" w:hAnsi="Times New Roman" w:cs="Times New Roman"/>
            </w:rPr>
            <w:delText>were relatively large with</w:delText>
          </w:r>
        </w:del>
      </w:ins>
      <w:ins w:id="73" w:author="Peter Reich" w:date="2018-11-18T09:09:00Z">
        <w:r w:rsidR="003F0B33">
          <w:rPr>
            <w:rFonts w:ascii="Times New Roman" w:hAnsi="Times New Roman" w:cs="Times New Roman"/>
          </w:rPr>
          <w:t>had</w:t>
        </w:r>
      </w:ins>
      <w:ins w:id="74" w:author="John E. Drake" w:date="2018-11-15T13:28:00Z">
        <w:r w:rsidR="007D59F8">
          <w:rPr>
            <w:rFonts w:ascii="Times New Roman" w:hAnsi="Times New Roman" w:cs="Times New Roman"/>
          </w:rPr>
          <w:t xml:space="preserve"> heights of </w:t>
        </w:r>
      </w:ins>
      <w:ins w:id="75" w:author="John E. Drake" w:date="2018-11-15T13:32:00Z">
        <w:r w:rsidR="007D59F8">
          <w:rPr>
            <w:rFonts w:ascii="Times New Roman" w:hAnsi="Times New Roman" w:cs="Times New Roman"/>
          </w:rPr>
          <w:t>8.8</w:t>
        </w:r>
      </w:ins>
      <w:ins w:id="76" w:author="John E. Drake" w:date="2018-11-15T13:28:00Z">
        <w:r w:rsidR="007D59F8">
          <w:rPr>
            <w:rFonts w:ascii="Times New Roman" w:hAnsi="Times New Roman" w:cs="Times New Roman"/>
          </w:rPr>
          <w:t xml:space="preserve"> </w:t>
        </w:r>
      </w:ins>
      <w:ins w:id="77" w:author="John E. Drake" w:date="2018-11-15T13:32:00Z">
        <w:r w:rsidR="007D59F8">
          <w:rPr>
            <w:rFonts w:ascii="Times New Roman" w:hAnsi="Times New Roman" w:cs="Times New Roman"/>
          </w:rPr>
          <w:t xml:space="preserve">± 0.14 </w:t>
        </w:r>
      </w:ins>
      <w:ins w:id="78" w:author="John E. Drake" w:date="2018-11-15T13:28:00Z">
        <w:r w:rsidR="007D59F8">
          <w:rPr>
            <w:rFonts w:ascii="Times New Roman" w:hAnsi="Times New Roman" w:cs="Times New Roman"/>
          </w:rPr>
          <w:t xml:space="preserve">meters and diameters of </w:t>
        </w:r>
      </w:ins>
      <w:ins w:id="79" w:author="John E. Drake" w:date="2018-11-15T13:32:00Z">
        <w:r w:rsidR="007D59F8">
          <w:rPr>
            <w:rFonts w:ascii="Times New Roman" w:hAnsi="Times New Roman" w:cs="Times New Roman"/>
          </w:rPr>
          <w:t>6.6 ± 0.2 cm</w:t>
        </w:r>
      </w:ins>
      <w:ins w:id="80" w:author="John E. Drake" w:date="2018-11-15T13:28:00Z">
        <w:r w:rsidR="007D59F8">
          <w:rPr>
            <w:rFonts w:ascii="Times New Roman" w:hAnsi="Times New Roman" w:cs="Times New Roman"/>
          </w:rPr>
          <w:t>.</w:t>
        </w:r>
      </w:ins>
      <w:r w:rsidRPr="009B00B8">
        <w:rPr>
          <w:rFonts w:ascii="Times New Roman" w:hAnsi="Times New Roman" w:cs="Times New Roman"/>
        </w:rPr>
        <w:t xml:space="preserve"> </w:t>
      </w:r>
      <w:r w:rsidR="00474CAD">
        <w:rPr>
          <w:rFonts w:ascii="Times New Roman" w:hAnsi="Times New Roman" w:cs="Times New Roman"/>
        </w:rPr>
        <w:t>Total t</w:t>
      </w:r>
      <w:r w:rsidRPr="009B00B8">
        <w:rPr>
          <w:rFonts w:ascii="Times New Roman" w:hAnsi="Times New Roman" w:cs="Times New Roman"/>
        </w:rPr>
        <w:t xml:space="preserve">ree </w:t>
      </w:r>
      <w:r w:rsidR="00474CAD">
        <w:rPr>
          <w:rFonts w:ascii="Times New Roman" w:hAnsi="Times New Roman" w:cs="Times New Roman"/>
        </w:rPr>
        <w:t xml:space="preserve">dry </w:t>
      </w:r>
      <w:r w:rsidRPr="009B00B8">
        <w:rPr>
          <w:rFonts w:ascii="Times New Roman" w:hAnsi="Times New Roman" w:cs="Times New Roman"/>
        </w:rPr>
        <w:t xml:space="preserve">mass was measured as the sum of five components: </w:t>
      </w:r>
      <w:r w:rsidR="00D30653">
        <w:rPr>
          <w:rFonts w:ascii="Times New Roman" w:hAnsi="Times New Roman" w:cs="Times New Roman"/>
        </w:rPr>
        <w:t xml:space="preserve">leaves, branches, </w:t>
      </w:r>
      <w:r w:rsidRPr="009B00B8">
        <w:rPr>
          <w:rFonts w:ascii="Times New Roman" w:hAnsi="Times New Roman" w:cs="Times New Roman"/>
        </w:rPr>
        <w:t>stem, coarse roots, and fine roots.</w:t>
      </w:r>
    </w:p>
    <w:p w14:paraId="02BF4F63" w14:textId="46732E88"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t xml:space="preserve">The </w:t>
      </w:r>
      <w:r w:rsidR="009C5D79">
        <w:rPr>
          <w:rFonts w:ascii="Times New Roman" w:hAnsi="Times New Roman" w:cs="Times New Roman"/>
        </w:rPr>
        <w:t>crown</w:t>
      </w:r>
      <w:r w:rsidRPr="009B00B8">
        <w:rPr>
          <w:rFonts w:ascii="Times New Roman" w:hAnsi="Times New Roman" w:cs="Times New Roman"/>
        </w:rPr>
        <w:t xml:space="preserve"> of each tree was divided into three equ</w:t>
      </w:r>
      <w:r w:rsidR="004A7BDD">
        <w:rPr>
          <w:rFonts w:ascii="Times New Roman" w:hAnsi="Times New Roman" w:cs="Times New Roman"/>
        </w:rPr>
        <w:t>al heights</w:t>
      </w:r>
      <w:r w:rsidRPr="009B00B8">
        <w:rPr>
          <w:rFonts w:ascii="Times New Roman" w:hAnsi="Times New Roman" w:cs="Times New Roman"/>
        </w:rPr>
        <w:t>. All branches were cut flush</w:t>
      </w:r>
      <w:r w:rsidR="00243EE9">
        <w:rPr>
          <w:rFonts w:ascii="Times New Roman" w:hAnsi="Times New Roman" w:cs="Times New Roman"/>
        </w:rPr>
        <w:t xml:space="preserve"> to the stem </w:t>
      </w:r>
      <w:r w:rsidRPr="009B00B8">
        <w:rPr>
          <w:rFonts w:ascii="Times New Roman" w:hAnsi="Times New Roman" w:cs="Times New Roman"/>
        </w:rPr>
        <w:t xml:space="preserve">and all leaves were separated from branches. </w:t>
      </w:r>
      <w:r w:rsidR="00EA2D30">
        <w:rPr>
          <w:rFonts w:ascii="Times New Roman" w:hAnsi="Times New Roman" w:cs="Times New Roman"/>
        </w:rPr>
        <w:t xml:space="preserve">A random </w:t>
      </w:r>
      <w:r w:rsidRPr="009B00B8">
        <w:rPr>
          <w:rFonts w:ascii="Times New Roman" w:hAnsi="Times New Roman" w:cs="Times New Roman"/>
        </w:rPr>
        <w:t xml:space="preserve">subsample of 100 leaves </w:t>
      </w:r>
      <w:r w:rsidR="009526C3">
        <w:rPr>
          <w:rFonts w:ascii="Times New Roman" w:hAnsi="Times New Roman" w:cs="Times New Roman"/>
        </w:rPr>
        <w:t xml:space="preserve">per layer </w:t>
      </w:r>
      <w:r w:rsidRPr="009B00B8">
        <w:rPr>
          <w:rFonts w:ascii="Times New Roman" w:hAnsi="Times New Roman" w:cs="Times New Roman"/>
        </w:rPr>
        <w:t xml:space="preserve">was measured for total leaf area (LI-3100C leaf area meter, </w:t>
      </w:r>
      <w:proofErr w:type="spellStart"/>
      <w:r w:rsidRPr="009B00B8">
        <w:rPr>
          <w:rFonts w:ascii="Times New Roman" w:hAnsi="Times New Roman" w:cs="Times New Roman"/>
        </w:rPr>
        <w:t>LiCor</w:t>
      </w:r>
      <w:proofErr w:type="spellEnd"/>
      <w:r w:rsidRPr="009B00B8">
        <w:rPr>
          <w:rFonts w:ascii="Times New Roman" w:hAnsi="Times New Roman" w:cs="Times New Roman"/>
        </w:rPr>
        <w:t xml:space="preserve">, Lincoln, NE, USA), dry mass, and specific leaf area (SLA). The stem was cut into three segments and </w:t>
      </w:r>
      <w:ins w:id="81" w:author="John E. Drake" w:date="2018-11-17T10:44:00Z">
        <w:r w:rsidR="00914911">
          <w:rPr>
            <w:rFonts w:ascii="Times New Roman" w:hAnsi="Times New Roman" w:cs="Times New Roman"/>
          </w:rPr>
          <w:t xml:space="preserve">a single </w:t>
        </w:r>
      </w:ins>
      <w:r w:rsidRPr="009B00B8">
        <w:rPr>
          <w:rFonts w:ascii="Times New Roman" w:hAnsi="Times New Roman" w:cs="Times New Roman"/>
        </w:rPr>
        <w:t xml:space="preserve">1-cm-thick </w:t>
      </w:r>
      <w:r w:rsidR="00E67F44">
        <w:rPr>
          <w:rFonts w:ascii="Times New Roman" w:hAnsi="Times New Roman" w:cs="Times New Roman"/>
        </w:rPr>
        <w:t>cross-section</w:t>
      </w:r>
      <w:del w:id="82" w:author="John E. Drake" w:date="2018-11-17T10:44:00Z">
        <w:r w:rsidR="00E67F44" w:rsidDel="00914911">
          <w:rPr>
            <w:rFonts w:ascii="Times New Roman" w:hAnsi="Times New Roman" w:cs="Times New Roman"/>
          </w:rPr>
          <w:delText>s</w:delText>
        </w:r>
      </w:del>
      <w:r w:rsidR="00E67F44">
        <w:rPr>
          <w:rFonts w:ascii="Times New Roman" w:hAnsi="Times New Roman" w:cs="Times New Roman"/>
        </w:rPr>
        <w:t xml:space="preserve"> (</w:t>
      </w:r>
      <w:r w:rsidRPr="009B00B8">
        <w:rPr>
          <w:rFonts w:ascii="Times New Roman" w:hAnsi="Times New Roman" w:cs="Times New Roman"/>
        </w:rPr>
        <w:t>cookie</w:t>
      </w:r>
      <w:del w:id="83" w:author="John E. Drake" w:date="2018-11-17T10:44:00Z">
        <w:r w:rsidRPr="009B00B8" w:rsidDel="00914911">
          <w:rPr>
            <w:rFonts w:ascii="Times New Roman" w:hAnsi="Times New Roman" w:cs="Times New Roman"/>
          </w:rPr>
          <w:delText>s</w:delText>
        </w:r>
      </w:del>
      <w:r w:rsidR="00E67F44">
        <w:rPr>
          <w:rFonts w:ascii="Times New Roman" w:hAnsi="Times New Roman" w:cs="Times New Roman"/>
        </w:rPr>
        <w:t>)</w:t>
      </w:r>
      <w:r w:rsidRPr="009B00B8">
        <w:rPr>
          <w:rFonts w:ascii="Times New Roman" w:hAnsi="Times New Roman" w:cs="Times New Roman"/>
        </w:rPr>
        <w:t xml:space="preserve"> </w:t>
      </w:r>
      <w:del w:id="84" w:author="John E. Drake" w:date="2018-11-17T10:44:00Z">
        <w:r w:rsidRPr="009B00B8" w:rsidDel="00914911">
          <w:rPr>
            <w:rFonts w:ascii="Times New Roman" w:hAnsi="Times New Roman" w:cs="Times New Roman"/>
          </w:rPr>
          <w:delText xml:space="preserve">were </w:delText>
        </w:r>
      </w:del>
      <w:ins w:id="85" w:author="John E. Drake" w:date="2018-11-17T10:44:00Z">
        <w:r w:rsidR="00914911">
          <w:rPr>
            <w:rFonts w:ascii="Times New Roman" w:hAnsi="Times New Roman" w:cs="Times New Roman"/>
          </w:rPr>
          <w:t>was</w:t>
        </w:r>
        <w:r w:rsidR="00914911" w:rsidRPr="009B00B8">
          <w:rPr>
            <w:rFonts w:ascii="Times New Roman" w:hAnsi="Times New Roman" w:cs="Times New Roman"/>
          </w:rPr>
          <w:t xml:space="preserve"> </w:t>
        </w:r>
      </w:ins>
      <w:r w:rsidRPr="009B00B8">
        <w:rPr>
          <w:rFonts w:ascii="Times New Roman" w:hAnsi="Times New Roman" w:cs="Times New Roman"/>
        </w:rPr>
        <w:t>sampled for bark depth, wood density, and bark density</w:t>
      </w:r>
      <w:r w:rsidR="001C1D59">
        <w:rPr>
          <w:rFonts w:ascii="Times New Roman" w:hAnsi="Times New Roman" w:cs="Times New Roman"/>
        </w:rPr>
        <w:t xml:space="preserve"> at</w:t>
      </w:r>
      <w:r w:rsidRPr="009B00B8">
        <w:rPr>
          <w:rFonts w:ascii="Times New Roman" w:hAnsi="Times New Roman" w:cs="Times New Roman"/>
        </w:rPr>
        <w:t xml:space="preserve"> the stem base, between the first and second layers, and between the second and third </w:t>
      </w:r>
      <w:r w:rsidR="009C5D79">
        <w:rPr>
          <w:rFonts w:ascii="Times New Roman" w:hAnsi="Times New Roman" w:cs="Times New Roman"/>
        </w:rPr>
        <w:t>crown</w:t>
      </w:r>
      <w:r w:rsidRPr="009B00B8">
        <w:rPr>
          <w:rFonts w:ascii="Times New Roman" w:hAnsi="Times New Roman" w:cs="Times New Roman"/>
        </w:rPr>
        <w:t xml:space="preserve"> layers. Bark and wood density was measured on cookie subsamples </w:t>
      </w:r>
      <w:r w:rsidR="00373BB6">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{"citationID":"auj39asum3","properties":{"formattedCitation":"{\\rtf (Thomas {\\i{}et al.}, 2007)}","plainCitation":"(Thomas et al., 2007)"},"citationItems":[{"id":519,"uris":["http://zotero.org/users/4234815/items/X33IXJG5"],"uri":["http://zotero.org/users/4234815/items/X33IXJG5"],"itemData":{"id":519,"type":"article-journal","title":"Temperature effects on wood anatomy, wood density, photosynthesis and biomass partitioning of Eucalyptus grandis seedlings","container-title":"Tree Physiology","page":"251-260","volume":"27","issue":"2","source":"Web of Science","abstract":"Wood density, a gross measure of wood mass relative to wood Volume, is important in our understanding of stem volume growth, carbon sequestration and leaf water Supply. Disproportionate changes in the ratio of wood mass to volume may occur at the level of the whole stern or the individual cell. In general, there is a positive relationship between temperature and wood density of eucalypts, although this relationship has broken down in recent years with wood density decreasing as global temperatures have risen. To determine the anatomical causes of the effects of temperature on wood density, Eucalyptus grandis W. Hill ex Maiden seedlings were grown in controlled-environment cabinets at constant temperatures from 10 to 35 degrees C. The 20% increase in wood density of E. grandis seedlings grown at the higher temperatures was variously related to a 40% reduction in lumen area of xylem vessels, a 10% reduction in the lumen area of fiber cells and a 10% increase in Fiber cell wall thickness. The changes in cell wall characteristics could be considered analogous to changes in carbon supply. Lumen area of fiber cells declined because of reduced fiber cell expansion and increased fiber cell wall thickening. Fiber cell wall thickness was positively related to canopy CO2 assimilation rate (A(c)), which increased 26-fold because of a 24-fold increase in leaf area and a doubling in leaf CO2 assimilation rate from minima at 10 and 35 degrees C to maxima at 25 and 30 degrees C. Increased Ac increased seedling volume, biomass and wood density; but increased wood density was also related to a shift in partitioning of seedling biomass from roots to stems as temperature increased.","ISSN":"0829-318X","note":"WOS:000244496300009","journalAbbreviation":"Tree Physiol.","language":"English","author":[{"family":"Thomas","given":"D. S."},{"family":"Montagu","given":"K. D."},{"family":"Conroy","given":"J. P."}],"issued":{"date-parts":[["2007",2]]}}}],"schema":"https://github.com/citation-style-language/schema/raw/master/csl-citation.json"} </w:instrText>
      </w:r>
      <w:r w:rsidR="00373BB6">
        <w:rPr>
          <w:rFonts w:ascii="Times New Roman" w:hAnsi="Times New Roman" w:cs="Times New Roman"/>
        </w:rPr>
        <w:fldChar w:fldCharType="separate"/>
      </w:r>
      <w:r w:rsidR="00373BB6" w:rsidRPr="00373BB6">
        <w:rPr>
          <w:rFonts w:ascii="Times New Roman" w:hAnsi="Times New Roman" w:cs="Times New Roman"/>
          <w:szCs w:val="24"/>
        </w:rPr>
        <w:t xml:space="preserve">(Thomas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2007)</w:t>
      </w:r>
      <w:r w:rsidR="00373BB6">
        <w:rPr>
          <w:rFonts w:ascii="Times New Roman" w:hAnsi="Times New Roman" w:cs="Times New Roman"/>
        </w:rPr>
        <w:fldChar w:fldCharType="end"/>
      </w:r>
      <w:r w:rsidRPr="009B00B8">
        <w:rPr>
          <w:rFonts w:ascii="Times New Roman" w:hAnsi="Times New Roman" w:cs="Times New Roman"/>
        </w:rPr>
        <w:t xml:space="preserve">. Wood and bark </w:t>
      </w:r>
      <w:r w:rsidR="00243EE9">
        <w:rPr>
          <w:rFonts w:ascii="Times New Roman" w:hAnsi="Times New Roman" w:cs="Times New Roman"/>
        </w:rPr>
        <w:t>densities were similar (</w:t>
      </w:r>
      <w:r w:rsidRPr="009B00B8">
        <w:rPr>
          <w:rFonts w:ascii="Times New Roman" w:hAnsi="Times New Roman" w:cs="Times New Roman"/>
        </w:rPr>
        <w:t>0.44 and 0.37 g cm</w:t>
      </w:r>
      <w:r w:rsidRPr="009B00B8">
        <w:rPr>
          <w:rFonts w:ascii="Times New Roman" w:hAnsi="Times New Roman" w:cs="Times New Roman"/>
          <w:vertAlign w:val="superscript"/>
        </w:rPr>
        <w:t>3</w:t>
      </w:r>
      <w:r w:rsidRPr="009B00B8">
        <w:rPr>
          <w:rFonts w:ascii="Times New Roman" w:hAnsi="Times New Roman" w:cs="Times New Roman"/>
        </w:rPr>
        <w:t xml:space="preserve"> for wood and bark, respectively). Bark depth increased with stem diameter (log</w:t>
      </w:r>
      <w:r w:rsidRPr="009B00B8">
        <w:rPr>
          <w:rFonts w:ascii="Times New Roman" w:hAnsi="Times New Roman" w:cs="Times New Roman"/>
          <w:vertAlign w:val="subscript"/>
        </w:rPr>
        <w:t>10</w:t>
      </w:r>
      <w:r w:rsidRPr="009B00B8">
        <w:rPr>
          <w:rFonts w:ascii="Times New Roman" w:hAnsi="Times New Roman" w:cs="Times New Roman"/>
        </w:rPr>
        <w:t>(bark depth, mm) = -1.48 + 1.23 × log</w:t>
      </w:r>
      <w:r w:rsidRPr="009B00B8">
        <w:rPr>
          <w:rFonts w:ascii="Times New Roman" w:hAnsi="Times New Roman" w:cs="Times New Roman"/>
          <w:vertAlign w:val="subscript"/>
        </w:rPr>
        <w:t>10</w:t>
      </w:r>
      <w:r w:rsidRPr="009B00B8">
        <w:rPr>
          <w:rFonts w:ascii="Times New Roman" w:hAnsi="Times New Roman" w:cs="Times New Roman"/>
        </w:rPr>
        <w:t xml:space="preserve">(diameter, cm), </w:t>
      </w:r>
      <w:r w:rsidRPr="009B00B8">
        <w:rPr>
          <w:rFonts w:ascii="Times New Roman" w:hAnsi="Times New Roman" w:cs="Times New Roman"/>
          <w:i/>
        </w:rPr>
        <w:t>P</w:t>
      </w:r>
      <w:r w:rsidRPr="009B00B8">
        <w:rPr>
          <w:rFonts w:ascii="Times New Roman" w:hAnsi="Times New Roman" w:cs="Times New Roman"/>
        </w:rPr>
        <w:t xml:space="preserve"> &lt;0.001, r</w:t>
      </w:r>
      <w:r w:rsidRPr="009B00B8">
        <w:rPr>
          <w:rFonts w:ascii="Times New Roman" w:hAnsi="Times New Roman" w:cs="Times New Roman"/>
          <w:vertAlign w:val="superscript"/>
        </w:rPr>
        <w:t>2</w:t>
      </w:r>
      <w:r w:rsidRPr="009B00B8">
        <w:rPr>
          <w:rFonts w:ascii="Times New Roman" w:hAnsi="Times New Roman" w:cs="Times New Roman"/>
        </w:rPr>
        <w:t xml:space="preserve"> = 0.92) while wood and bark density decreased with stem diameter (wood density = 0.50 – 0.001 × diameter, </w:t>
      </w:r>
      <w:r w:rsidRPr="009B00B8">
        <w:rPr>
          <w:rFonts w:ascii="Times New Roman" w:hAnsi="Times New Roman" w:cs="Times New Roman"/>
          <w:i/>
        </w:rPr>
        <w:t>P</w:t>
      </w:r>
      <w:r w:rsidRPr="009B00B8">
        <w:rPr>
          <w:rFonts w:ascii="Times New Roman" w:hAnsi="Times New Roman" w:cs="Times New Roman"/>
        </w:rPr>
        <w:t xml:space="preserve"> = 0.007, r</w:t>
      </w:r>
      <w:r w:rsidRPr="009B00B8">
        <w:rPr>
          <w:rFonts w:ascii="Times New Roman" w:hAnsi="Times New Roman" w:cs="Times New Roman"/>
          <w:vertAlign w:val="superscript"/>
        </w:rPr>
        <w:t>2</w:t>
      </w:r>
      <w:r w:rsidRPr="009B00B8">
        <w:rPr>
          <w:rFonts w:ascii="Times New Roman" w:hAnsi="Times New Roman" w:cs="Times New Roman"/>
        </w:rPr>
        <w:t xml:space="preserve"> = 0.17; bark density = 0.45 – 0.001 × diameter, </w:t>
      </w:r>
      <w:r w:rsidRPr="009B00B8">
        <w:rPr>
          <w:rFonts w:ascii="Times New Roman" w:hAnsi="Times New Roman" w:cs="Times New Roman"/>
          <w:i/>
        </w:rPr>
        <w:t>P</w:t>
      </w:r>
      <w:r w:rsidRPr="009B00B8">
        <w:rPr>
          <w:rFonts w:ascii="Times New Roman" w:hAnsi="Times New Roman" w:cs="Times New Roman"/>
        </w:rPr>
        <w:t xml:space="preserve"> &lt; 0.001, r</w:t>
      </w:r>
      <w:r w:rsidRPr="009B00B8">
        <w:rPr>
          <w:rFonts w:ascii="Times New Roman" w:hAnsi="Times New Roman" w:cs="Times New Roman"/>
          <w:vertAlign w:val="superscript"/>
        </w:rPr>
        <w:t>2</w:t>
      </w:r>
      <w:r w:rsidRPr="009B00B8">
        <w:rPr>
          <w:rFonts w:ascii="Times New Roman" w:hAnsi="Times New Roman" w:cs="Times New Roman"/>
        </w:rPr>
        <w:t xml:space="preserve"> = 0.48; densities in g cm</w:t>
      </w:r>
      <w:r w:rsidRPr="009B00B8">
        <w:rPr>
          <w:rFonts w:ascii="Times New Roman" w:hAnsi="Times New Roman" w:cs="Times New Roman"/>
          <w:vertAlign w:val="superscript"/>
        </w:rPr>
        <w:t>3</w:t>
      </w:r>
      <w:r w:rsidRPr="009B00B8">
        <w:rPr>
          <w:rFonts w:ascii="Times New Roman" w:hAnsi="Times New Roman" w:cs="Times New Roman"/>
        </w:rPr>
        <w:t xml:space="preserve">, diameter in cm). </w:t>
      </w:r>
      <w:ins w:id="86" w:author="John E. Drake" w:date="2018-11-17T10:46:00Z">
        <w:r w:rsidR="00914911">
          <w:rPr>
            <w:rFonts w:ascii="Times New Roman" w:hAnsi="Times New Roman" w:cs="Times New Roman"/>
          </w:rPr>
          <w:t xml:space="preserve">The reduction in density with increasing stem diameter reflected increasing densities in the upper layers of the tree crowns. </w:t>
        </w:r>
      </w:ins>
      <w:r w:rsidRPr="009B00B8">
        <w:rPr>
          <w:rFonts w:ascii="Times New Roman" w:hAnsi="Times New Roman" w:cs="Times New Roman"/>
        </w:rPr>
        <w:t xml:space="preserve">Warming and drought treatments did not alter these relationships (ANCOVA, </w:t>
      </w:r>
      <w:r w:rsidRPr="009B00B8">
        <w:rPr>
          <w:rFonts w:ascii="Times New Roman" w:hAnsi="Times New Roman" w:cs="Times New Roman"/>
          <w:i/>
        </w:rPr>
        <w:t>P</w:t>
      </w:r>
      <w:r w:rsidRPr="009B00B8">
        <w:rPr>
          <w:rFonts w:ascii="Times New Roman" w:hAnsi="Times New Roman" w:cs="Times New Roman"/>
        </w:rPr>
        <w:t xml:space="preserve"> &gt; 0.05). Total stem, branch, and leaf mass were measured di</w:t>
      </w:r>
      <w:r w:rsidR="004A7BDD">
        <w:rPr>
          <w:rFonts w:ascii="Times New Roman" w:hAnsi="Times New Roman" w:cs="Times New Roman"/>
        </w:rPr>
        <w:t>rectly after drying at 70 °C</w:t>
      </w:r>
      <w:r w:rsidR="00BF6605">
        <w:rPr>
          <w:rFonts w:ascii="Times New Roman" w:hAnsi="Times New Roman" w:cs="Times New Roman"/>
        </w:rPr>
        <w:t>; some samples required &gt;2 weeks of drying to reach a stable dry mass</w:t>
      </w:r>
      <w:r w:rsidR="009526C3">
        <w:rPr>
          <w:rFonts w:ascii="Times New Roman" w:hAnsi="Times New Roman" w:cs="Times New Roman"/>
        </w:rPr>
        <w:t>.</w:t>
      </w:r>
    </w:p>
    <w:p w14:paraId="00554DC1" w14:textId="3F848C33" w:rsidR="00563E99" w:rsidRPr="00A92EFD" w:rsidRDefault="00E67F44">
      <w:pPr>
        <w:spacing w:line="360" w:lineRule="auto"/>
        <w:ind w:firstLine="720"/>
        <w:rPr>
          <w:rFonts w:ascii="Times New Roman" w:hAnsi="Times New Roman" w:cs="Times New Roman"/>
        </w:rPr>
      </w:pPr>
      <w:r>
        <w:rPr>
          <w:rFonts w:ascii="Times New Roman" w:hAnsi="Times New Roman" w:cs="Times New Roman"/>
        </w:rPr>
        <w:t xml:space="preserve">Fine roots were measured using </w:t>
      </w:r>
      <w:r w:rsidR="00374242" w:rsidRPr="009B00B8">
        <w:rPr>
          <w:rFonts w:ascii="Times New Roman" w:hAnsi="Times New Roman" w:cs="Times New Roman"/>
        </w:rPr>
        <w:t>soil cor</w:t>
      </w:r>
      <w:r>
        <w:rPr>
          <w:rFonts w:ascii="Times New Roman" w:hAnsi="Times New Roman" w:cs="Times New Roman"/>
        </w:rPr>
        <w:t>es</w:t>
      </w:r>
      <w:r w:rsidR="00374242" w:rsidRPr="009B00B8">
        <w:rPr>
          <w:rFonts w:ascii="Times New Roman" w:hAnsi="Times New Roman" w:cs="Times New Roman"/>
        </w:rPr>
        <w:t xml:space="preserve">. The soil surface area was divided into four equal quadrants and two 50-mm-diameter cores were taken within each quadrat </w:t>
      </w:r>
      <w:r w:rsidR="00373BB6">
        <w:rPr>
          <w:rFonts w:ascii="Times New Roman" w:hAnsi="Times New Roman" w:cs="Times New Roman"/>
        </w:rPr>
        <w:t xml:space="preserve">on </w:t>
      </w:r>
      <w:r w:rsidR="00373BB6" w:rsidRPr="009B00B8">
        <w:rPr>
          <w:rFonts w:ascii="Times New Roman" w:hAnsi="Times New Roman" w:cs="Times New Roman"/>
        </w:rPr>
        <w:t>29 May 2014</w:t>
      </w:r>
      <w:r w:rsidR="00373BB6">
        <w:rPr>
          <w:rFonts w:ascii="Times New Roman" w:hAnsi="Times New Roman" w:cs="Times New Roman"/>
        </w:rPr>
        <w:t xml:space="preserve">, </w:t>
      </w:r>
      <w:r w:rsidR="00373BB6" w:rsidRPr="009B00B8">
        <w:rPr>
          <w:rFonts w:ascii="Times New Roman" w:hAnsi="Times New Roman" w:cs="Times New Roman"/>
        </w:rPr>
        <w:t xml:space="preserve">just after the </w:t>
      </w:r>
      <w:r w:rsidR="009C5D79">
        <w:rPr>
          <w:rFonts w:ascii="Times New Roman" w:hAnsi="Times New Roman" w:cs="Times New Roman"/>
        </w:rPr>
        <w:t>crown</w:t>
      </w:r>
      <w:r w:rsidR="00373BB6" w:rsidRPr="009B00B8">
        <w:rPr>
          <w:rFonts w:ascii="Times New Roman" w:hAnsi="Times New Roman" w:cs="Times New Roman"/>
        </w:rPr>
        <w:t xml:space="preserve"> harvest</w:t>
      </w:r>
      <w:r w:rsidR="00373BB6">
        <w:rPr>
          <w:rFonts w:ascii="Times New Roman" w:hAnsi="Times New Roman" w:cs="Times New Roman"/>
        </w:rPr>
        <w:t xml:space="preserve">. </w:t>
      </w:r>
      <w:r w:rsidR="009526C3">
        <w:rPr>
          <w:rFonts w:ascii="Times New Roman" w:hAnsi="Times New Roman" w:cs="Times New Roman"/>
        </w:rPr>
        <w:t>Cores</w:t>
      </w:r>
      <w:r w:rsidR="00374242" w:rsidRPr="009B00B8">
        <w:rPr>
          <w:rFonts w:ascii="Times New Roman" w:hAnsi="Times New Roman" w:cs="Times New Roman"/>
        </w:rPr>
        <w:t xml:space="preserve"> were separated into two depths</w:t>
      </w:r>
      <w:r w:rsidR="009526C3">
        <w:rPr>
          <w:rFonts w:ascii="Times New Roman" w:hAnsi="Times New Roman" w:cs="Times New Roman"/>
        </w:rPr>
        <w:t>: (1)</w:t>
      </w:r>
      <w:r w:rsidR="00374242" w:rsidRPr="009B00B8">
        <w:rPr>
          <w:rFonts w:ascii="Times New Roman" w:hAnsi="Times New Roman" w:cs="Times New Roman"/>
        </w:rPr>
        <w:t xml:space="preserve"> 0-25 cm and </w:t>
      </w:r>
      <w:r w:rsidR="009526C3">
        <w:rPr>
          <w:rFonts w:ascii="Times New Roman" w:hAnsi="Times New Roman" w:cs="Times New Roman"/>
        </w:rPr>
        <w:t xml:space="preserve">(2) </w:t>
      </w:r>
      <w:r w:rsidR="00374242" w:rsidRPr="009B00B8">
        <w:rPr>
          <w:rFonts w:ascii="Times New Roman" w:hAnsi="Times New Roman" w:cs="Times New Roman"/>
        </w:rPr>
        <w:t>from 25</w:t>
      </w:r>
      <w:r w:rsidR="00373BB6">
        <w:rPr>
          <w:rFonts w:ascii="Times New Roman" w:hAnsi="Times New Roman" w:cs="Times New Roman"/>
        </w:rPr>
        <w:t xml:space="preserve"> </w:t>
      </w:r>
      <w:r w:rsidR="00374242" w:rsidRPr="009B00B8">
        <w:rPr>
          <w:rFonts w:ascii="Times New Roman" w:hAnsi="Times New Roman" w:cs="Times New Roman"/>
        </w:rPr>
        <w:t>cm</w:t>
      </w:r>
      <w:r w:rsidR="00373BB6">
        <w:rPr>
          <w:rFonts w:ascii="Times New Roman" w:hAnsi="Times New Roman" w:cs="Times New Roman"/>
        </w:rPr>
        <w:t xml:space="preserve"> to the hard layer, which </w:t>
      </w:r>
      <w:r w:rsidR="00374242" w:rsidRPr="009B00B8">
        <w:rPr>
          <w:rFonts w:ascii="Times New Roman" w:hAnsi="Times New Roman" w:cs="Times New Roman"/>
        </w:rPr>
        <w:t>varied from 70 to 100 cm depth. Samples within each quadrat and depth category were composited</w:t>
      </w:r>
      <w:r w:rsidR="00CF3585">
        <w:rPr>
          <w:rFonts w:ascii="Times New Roman" w:hAnsi="Times New Roman" w:cs="Times New Roman"/>
        </w:rPr>
        <w:t xml:space="preserve"> (</w:t>
      </w:r>
      <w:r w:rsidR="00374242" w:rsidRPr="009B00B8">
        <w:rPr>
          <w:rFonts w:ascii="Times New Roman" w:hAnsi="Times New Roman" w:cs="Times New Roman"/>
        </w:rPr>
        <w:t>eight samples per chamber</w:t>
      </w:r>
      <w:r w:rsidR="00CF3585">
        <w:rPr>
          <w:rFonts w:ascii="Times New Roman" w:hAnsi="Times New Roman" w:cs="Times New Roman"/>
        </w:rPr>
        <w:t>)</w:t>
      </w:r>
      <w:r w:rsidR="00374242" w:rsidRPr="009B00B8">
        <w:rPr>
          <w:rFonts w:ascii="Times New Roman" w:hAnsi="Times New Roman" w:cs="Times New Roman"/>
        </w:rPr>
        <w:t>. Fine roots were isolated by washing samples through 2-mm and then 1-mm brass sieves; fine roots were defined as all roots &lt; 2-mm-diameter. Fine root dry mass was measured after drying at 70 °C.</w:t>
      </w:r>
      <w:r w:rsidR="00BF6605">
        <w:rPr>
          <w:rFonts w:ascii="Times New Roman" w:hAnsi="Times New Roman" w:cs="Times New Roman"/>
        </w:rPr>
        <w:t xml:space="preserve"> Total fine root dry mass was calculated as the product of fine root density </w:t>
      </w:r>
      <w:ins w:id="87" w:author="John E. Drake" w:date="2018-11-17T10:48:00Z">
        <w:r w:rsidR="00914911">
          <w:rPr>
            <w:rFonts w:ascii="Times New Roman" w:hAnsi="Times New Roman" w:cs="Times New Roman"/>
          </w:rPr>
          <w:t xml:space="preserve">in the soil </w:t>
        </w:r>
      </w:ins>
      <w:r w:rsidR="00BF6605">
        <w:rPr>
          <w:rFonts w:ascii="Times New Roman" w:hAnsi="Times New Roman" w:cs="Times New Roman"/>
        </w:rPr>
        <w:t>(g m</w:t>
      </w:r>
      <w:r w:rsidR="00BF6605">
        <w:rPr>
          <w:rFonts w:ascii="Times New Roman" w:hAnsi="Times New Roman" w:cs="Times New Roman"/>
          <w:vertAlign w:val="superscript"/>
        </w:rPr>
        <w:t>-3</w:t>
      </w:r>
      <w:r w:rsidR="00BF6605">
        <w:rPr>
          <w:rFonts w:ascii="Times New Roman" w:hAnsi="Times New Roman" w:cs="Times New Roman"/>
        </w:rPr>
        <w:t>)</w:t>
      </w:r>
      <w:r w:rsidR="00A92EFD">
        <w:rPr>
          <w:rFonts w:ascii="Times New Roman" w:hAnsi="Times New Roman" w:cs="Times New Roman"/>
        </w:rPr>
        <w:t xml:space="preserve"> and soil volume (m</w:t>
      </w:r>
      <w:r w:rsidR="00A92EFD">
        <w:rPr>
          <w:rFonts w:ascii="Times New Roman" w:hAnsi="Times New Roman" w:cs="Times New Roman"/>
          <w:vertAlign w:val="superscript"/>
        </w:rPr>
        <w:t>3</w:t>
      </w:r>
      <w:r w:rsidR="00A92EFD">
        <w:rPr>
          <w:rFonts w:ascii="Times New Roman" w:hAnsi="Times New Roman" w:cs="Times New Roman"/>
        </w:rPr>
        <w:t>) in each layer.</w:t>
      </w:r>
    </w:p>
    <w:p w14:paraId="55391256" w14:textId="7BDFD322" w:rsidR="00563E99" w:rsidRPr="001614E7" w:rsidRDefault="00374242" w:rsidP="00373BB6">
      <w:pPr>
        <w:spacing w:line="360" w:lineRule="auto"/>
        <w:ind w:firstLine="720"/>
        <w:rPr>
          <w:rFonts w:ascii="Times New Roman" w:hAnsi="Times New Roman" w:cs="Times New Roman"/>
        </w:rPr>
      </w:pPr>
      <w:r w:rsidRPr="009B00B8">
        <w:rPr>
          <w:rFonts w:ascii="Times New Roman" w:hAnsi="Times New Roman" w:cs="Times New Roman"/>
        </w:rPr>
        <w:lastRenderedPageBreak/>
        <w:t xml:space="preserve">Coarse roots were destructively harvested by fully excavating the soil volume of each chamber. Soil was </w:t>
      </w:r>
      <w:r w:rsidR="00373BB6" w:rsidRPr="009B00B8">
        <w:rPr>
          <w:rFonts w:ascii="Times New Roman" w:hAnsi="Times New Roman" w:cs="Times New Roman"/>
        </w:rPr>
        <w:t>shoveled</w:t>
      </w:r>
      <w:r w:rsidRPr="009B00B8">
        <w:rPr>
          <w:rFonts w:ascii="Times New Roman" w:hAnsi="Times New Roman" w:cs="Times New Roman"/>
        </w:rPr>
        <w:t xml:space="preserve"> out of the chamber onto a conveyor belt that transported the soil to a series of 5-mm steel sieves. Roots were collected by hand, washed, sorted into two size categories (2-10 mm, &gt; 10 mm diameter), and weighed after drying at 70 °C.</w:t>
      </w:r>
      <w:r w:rsidR="001614E7">
        <w:rPr>
          <w:rFonts w:ascii="Times New Roman" w:hAnsi="Times New Roman" w:cs="Times New Roman"/>
        </w:rPr>
        <w:t xml:space="preserve"> </w:t>
      </w:r>
      <w:ins w:id="88" w:author="John E. Drake" w:date="2018-11-16T15:51:00Z">
        <w:r w:rsidR="001614E7">
          <w:rPr>
            <w:rFonts w:ascii="Times New Roman" w:hAnsi="Times New Roman" w:cs="Times New Roman"/>
          </w:rPr>
          <w:t>During the excavation, several small roots (~1 cm</w:t>
        </w:r>
      </w:ins>
      <w:ins w:id="89" w:author="Peter Reich" w:date="2018-11-18T09:09:00Z">
        <w:r w:rsidR="001C5A69">
          <w:rPr>
            <w:rFonts w:ascii="Times New Roman" w:hAnsi="Times New Roman" w:cs="Times New Roman"/>
          </w:rPr>
          <w:t xml:space="preserve"> diameter</w:t>
        </w:r>
      </w:ins>
      <w:ins w:id="90" w:author="John E. Drake" w:date="2018-11-16T15:51:00Z">
        <w:r w:rsidR="001614E7">
          <w:rPr>
            <w:rFonts w:ascii="Times New Roman" w:hAnsi="Times New Roman" w:cs="Times New Roman"/>
          </w:rPr>
          <w:t>) were observed to have penetrated through the hard layer and into deeper soil (</w:t>
        </w:r>
      </w:ins>
      <w:ins w:id="91" w:author="John E. Drake" w:date="2018-11-16T15:52:00Z">
        <w:r w:rsidR="001614E7">
          <w:rPr>
            <w:rFonts w:ascii="Times New Roman" w:hAnsi="Times New Roman" w:cs="Times New Roman"/>
          </w:rPr>
          <w:t xml:space="preserve">Drake, </w:t>
        </w:r>
        <w:r w:rsidR="001614E7">
          <w:rPr>
            <w:rFonts w:ascii="Times New Roman" w:hAnsi="Times New Roman" w:cs="Times New Roman"/>
            <w:i/>
          </w:rPr>
          <w:t>personal observation</w:t>
        </w:r>
        <w:r w:rsidR="001614E7">
          <w:rPr>
            <w:rFonts w:ascii="Times New Roman" w:hAnsi="Times New Roman" w:cs="Times New Roman"/>
          </w:rPr>
          <w:t>).</w:t>
        </w:r>
      </w:ins>
    </w:p>
    <w:p w14:paraId="09815253" w14:textId="77777777" w:rsidR="00563E99" w:rsidRPr="009B00B8" w:rsidRDefault="00374242" w:rsidP="00373BB6">
      <w:pPr>
        <w:spacing w:before="120" w:line="360" w:lineRule="auto"/>
        <w:rPr>
          <w:rFonts w:ascii="Times New Roman" w:hAnsi="Times New Roman" w:cs="Times New Roman"/>
          <w:i/>
        </w:rPr>
      </w:pPr>
      <w:r w:rsidRPr="009B00B8">
        <w:rPr>
          <w:rFonts w:ascii="Times New Roman" w:hAnsi="Times New Roman" w:cs="Times New Roman"/>
          <w:i/>
        </w:rPr>
        <w:t>Growth measurements</w:t>
      </w:r>
    </w:p>
    <w:p w14:paraId="413FEEE7" w14:textId="730EEEB8"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Aboveground biomass was estimated every </w:t>
      </w:r>
      <w:r w:rsidR="005B551F">
        <w:rPr>
          <w:rFonts w:ascii="Times New Roman" w:hAnsi="Times New Roman" w:cs="Times New Roman"/>
        </w:rPr>
        <w:t>two weeks</w:t>
      </w:r>
      <w:r w:rsidRPr="009B00B8">
        <w:rPr>
          <w:rFonts w:ascii="Times New Roman" w:hAnsi="Times New Roman" w:cs="Times New Roman"/>
        </w:rPr>
        <w:t xml:space="preserve"> for each tree as the sum of </w:t>
      </w:r>
      <w:r w:rsidR="00D30653">
        <w:rPr>
          <w:rFonts w:ascii="Times New Roman" w:hAnsi="Times New Roman" w:cs="Times New Roman"/>
        </w:rPr>
        <w:t xml:space="preserve">leaf, branch, </w:t>
      </w:r>
      <w:r w:rsidRPr="009B00B8">
        <w:rPr>
          <w:rFonts w:ascii="Times New Roman" w:hAnsi="Times New Roman" w:cs="Times New Roman"/>
        </w:rPr>
        <w:t xml:space="preserve">wood, </w:t>
      </w:r>
      <w:r w:rsidR="00D30653">
        <w:rPr>
          <w:rFonts w:ascii="Times New Roman" w:hAnsi="Times New Roman" w:cs="Times New Roman"/>
        </w:rPr>
        <w:t>and bark</w:t>
      </w:r>
      <w:r w:rsidRPr="009B00B8">
        <w:rPr>
          <w:rFonts w:ascii="Times New Roman" w:hAnsi="Times New Roman" w:cs="Times New Roman"/>
        </w:rPr>
        <w:t xml:space="preserve"> mass</w:t>
      </w:r>
      <w:ins w:id="92" w:author="John E. Drake" w:date="2018-11-17T10:52:00Z">
        <w:r w:rsidR="00914911">
          <w:rPr>
            <w:rFonts w:ascii="Times New Roman" w:hAnsi="Times New Roman" w:cs="Times New Roman"/>
          </w:rPr>
          <w:t xml:space="preserve">. The paragraphs below describe the methodologies for each component in detail. </w:t>
        </w:r>
      </w:ins>
      <w:del w:id="93" w:author="John E. Drake" w:date="2018-11-17T10:52:00Z">
        <w:r w:rsidRPr="009B00B8" w:rsidDel="00914911">
          <w:rPr>
            <w:rFonts w:ascii="Times New Roman" w:hAnsi="Times New Roman" w:cs="Times New Roman"/>
          </w:rPr>
          <w:delText>; a</w:delText>
        </w:r>
      </w:del>
      <w:ins w:id="94" w:author="John E. Drake" w:date="2018-11-17T10:52:00Z">
        <w:r w:rsidR="00914911">
          <w:rPr>
            <w:rFonts w:ascii="Times New Roman" w:hAnsi="Times New Roman" w:cs="Times New Roman"/>
          </w:rPr>
          <w:t>A</w:t>
        </w:r>
      </w:ins>
      <w:r w:rsidRPr="009B00B8">
        <w:rPr>
          <w:rFonts w:ascii="Times New Roman" w:hAnsi="Times New Roman" w:cs="Times New Roman"/>
        </w:rPr>
        <w:t>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was estimated as the fortnightly difference in aboveground biomass plus fortnightly litterfall, assuming a constant biomass C fraction of 0.5</w:t>
      </w:r>
      <w:r w:rsidR="00E67F44">
        <w:rPr>
          <w:rFonts w:ascii="Times New Roman" w:hAnsi="Times New Roman" w:cs="Times New Roman"/>
        </w:rPr>
        <w:t xml:space="preserve"> of dry mass</w:t>
      </w:r>
      <w:r w:rsidRPr="009B00B8">
        <w:rPr>
          <w:rFonts w:ascii="Times New Roman" w:hAnsi="Times New Roman" w:cs="Times New Roman"/>
        </w:rPr>
        <w:t>.</w:t>
      </w:r>
      <w:ins w:id="95" w:author="John E. Drake" w:date="2018-11-16T16:07:00Z">
        <w:r w:rsidR="00463EFA">
          <w:rPr>
            <w:rFonts w:ascii="Times New Roman" w:hAnsi="Times New Roman" w:cs="Times New Roman"/>
          </w:rPr>
          <w:t xml:space="preserve"> </w:t>
        </w:r>
        <w:commentRangeStart w:id="96"/>
        <w:r w:rsidR="00463EFA">
          <w:rPr>
            <w:rFonts w:ascii="Times New Roman" w:hAnsi="Times New Roman" w:cs="Times New Roman"/>
          </w:rPr>
          <w:t xml:space="preserve">Allocation </w:t>
        </w:r>
      </w:ins>
      <w:commentRangeEnd w:id="96"/>
      <w:r w:rsidR="001C5A69">
        <w:rPr>
          <w:rStyle w:val="CommentReference"/>
        </w:rPr>
        <w:commentReference w:id="96"/>
      </w:r>
      <w:ins w:id="97" w:author="John E. Drake" w:date="2018-11-16T16:07:00Z">
        <w:r w:rsidR="00463EFA">
          <w:rPr>
            <w:rFonts w:ascii="Times New Roman" w:hAnsi="Times New Roman" w:cs="Times New Roman"/>
          </w:rPr>
          <w:t xml:space="preserve">to reproduction was not </w:t>
        </w:r>
      </w:ins>
      <w:ins w:id="98" w:author="Peter Reich" w:date="2018-11-18T09:10:00Z">
        <w:r w:rsidR="001C5A69">
          <w:rPr>
            <w:rFonts w:ascii="Times New Roman" w:hAnsi="Times New Roman" w:cs="Times New Roman"/>
          </w:rPr>
          <w:t xml:space="preserve">explicitly measured, but can be considered zero </w:t>
        </w:r>
      </w:ins>
      <w:ins w:id="99" w:author="John E. Drake" w:date="2018-11-16T16:07:00Z">
        <w:del w:id="100" w:author="Peter Reich" w:date="2018-11-18T09:10:00Z">
          <w:r w:rsidR="00463EFA" w:rsidDel="001C5A69">
            <w:rPr>
              <w:rFonts w:ascii="Times New Roman" w:hAnsi="Times New Roman" w:cs="Times New Roman"/>
            </w:rPr>
            <w:delText xml:space="preserve">quantified, </w:delText>
          </w:r>
        </w:del>
        <w:r w:rsidR="00463EFA">
          <w:rPr>
            <w:rFonts w:ascii="Times New Roman" w:hAnsi="Times New Roman" w:cs="Times New Roman"/>
          </w:rPr>
          <w:t xml:space="preserve">as these trees did not </w:t>
        </w:r>
      </w:ins>
      <w:ins w:id="101" w:author="John E. Drake" w:date="2018-11-16T16:08:00Z">
        <w:r w:rsidR="00463EFA">
          <w:rPr>
            <w:rFonts w:ascii="Times New Roman" w:hAnsi="Times New Roman" w:cs="Times New Roman"/>
          </w:rPr>
          <w:t>produce any reproductive structures</w:t>
        </w:r>
      </w:ins>
      <w:ins w:id="102" w:author="John E. Drake" w:date="2018-11-16T16:07:00Z">
        <w:r w:rsidR="00463EFA">
          <w:rPr>
            <w:rFonts w:ascii="Times New Roman" w:hAnsi="Times New Roman" w:cs="Times New Roman"/>
          </w:rPr>
          <w:t>.</w:t>
        </w:r>
      </w:ins>
    </w:p>
    <w:p w14:paraId="4CBCE8F6" w14:textId="595B609C"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t>Tree height and stem volume were measured fortnightly; diameter was measured at 30-cm-intervals along each tree stem from a basal height of 15-cm (prior to floor installation) or 65-cm (after floor installation) to the tree apex. The volume of stem wood and bark was estimated for each stem segment as the frustum of a cone, corrected for bark depth (</w:t>
      </w:r>
      <w:r w:rsidRPr="009B00B8">
        <w:rPr>
          <w:rFonts w:ascii="Times New Roman" w:hAnsi="Times New Roman" w:cs="Times New Roman"/>
          <w:i/>
        </w:rPr>
        <w:t>see above</w:t>
      </w:r>
      <w:r w:rsidRPr="009B00B8">
        <w:rPr>
          <w:rFonts w:ascii="Times New Roman" w:hAnsi="Times New Roman" w:cs="Times New Roman"/>
        </w:rPr>
        <w:t xml:space="preserve">). Wood and bark mass were </w:t>
      </w:r>
      <w:r w:rsidR="00373BB6">
        <w:rPr>
          <w:rFonts w:ascii="Times New Roman" w:hAnsi="Times New Roman" w:cs="Times New Roman"/>
        </w:rPr>
        <w:t>calculated</w:t>
      </w:r>
      <w:r w:rsidRPr="009B00B8">
        <w:rPr>
          <w:rFonts w:ascii="Times New Roman" w:hAnsi="Times New Roman" w:cs="Times New Roman"/>
        </w:rPr>
        <w:t xml:space="preserve"> as the product of volume and density.</w:t>
      </w:r>
      <w:ins w:id="103" w:author="John E. Drake" w:date="2018-11-17T10:54:00Z">
        <w:r w:rsidR="00D7068F">
          <w:rPr>
            <w:rFonts w:ascii="Times New Roman" w:hAnsi="Times New Roman" w:cs="Times New Roman"/>
          </w:rPr>
          <w:t xml:space="preserve"> This approach assumes that the wood and bark density did not change through time in this experiment.</w:t>
        </w:r>
      </w:ins>
    </w:p>
    <w:p w14:paraId="0642056E" w14:textId="5AF4E3A2"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t>An allometric relationship was developed to predict branch wood mass from branch</w:t>
      </w:r>
      <w:r w:rsidR="00CF3585">
        <w:rPr>
          <w:rFonts w:ascii="Times New Roman" w:hAnsi="Times New Roman" w:cs="Times New Roman"/>
        </w:rPr>
        <w:t xml:space="preserve"> diameter</w:t>
      </w:r>
      <w:ins w:id="104" w:author="John E. Drake" w:date="2018-11-16T16:04:00Z">
        <w:r w:rsidR="00C50D60">
          <w:rPr>
            <w:rFonts w:ascii="Times New Roman" w:hAnsi="Times New Roman" w:cs="Times New Roman"/>
          </w:rPr>
          <w:t xml:space="preserve">. Two branches from each experimental tree were </w:t>
        </w:r>
      </w:ins>
      <w:del w:id="105" w:author="John E. Drake" w:date="2018-11-16T16:05:00Z">
        <w:r w:rsidRPr="009B00B8" w:rsidDel="00C50D60">
          <w:rPr>
            <w:rFonts w:ascii="Times New Roman" w:hAnsi="Times New Roman" w:cs="Times New Roman"/>
          </w:rPr>
          <w:delText xml:space="preserve"> based on </w:delText>
        </w:r>
      </w:del>
      <w:r w:rsidRPr="009B00B8">
        <w:rPr>
          <w:rFonts w:ascii="Times New Roman" w:hAnsi="Times New Roman" w:cs="Times New Roman"/>
        </w:rPr>
        <w:t xml:space="preserve">destructively sampled </w:t>
      </w:r>
      <w:del w:id="106" w:author="John E. Drake" w:date="2018-11-16T16:05:00Z">
        <w:r w:rsidRPr="009B00B8" w:rsidDel="00C50D60">
          <w:rPr>
            <w:rFonts w:ascii="Times New Roman" w:hAnsi="Times New Roman" w:cs="Times New Roman"/>
          </w:rPr>
          <w:delText xml:space="preserve">branches on </w:delText>
        </w:r>
      </w:del>
      <w:ins w:id="107" w:author="John E. Drake" w:date="2018-11-16T16:05:00Z">
        <w:r w:rsidR="00C50D60">
          <w:rPr>
            <w:rFonts w:ascii="Times New Roman" w:hAnsi="Times New Roman" w:cs="Times New Roman"/>
          </w:rPr>
          <w:t>near the end of the study (</w:t>
        </w:r>
      </w:ins>
      <w:r w:rsidRPr="009B00B8">
        <w:rPr>
          <w:rFonts w:ascii="Times New Roman" w:hAnsi="Times New Roman" w:cs="Times New Roman"/>
        </w:rPr>
        <w:t>13 May 2014 and 22 May 2014</w:t>
      </w:r>
      <w:ins w:id="108" w:author="John E. Drake" w:date="2018-11-16T16:05:00Z">
        <w:r w:rsidR="00C50D60">
          <w:rPr>
            <w:rFonts w:ascii="Times New Roman" w:hAnsi="Times New Roman" w:cs="Times New Roman"/>
          </w:rPr>
          <w:t>); branch mass was strongly correlated with branch diameter</w:t>
        </w:r>
      </w:ins>
      <w:r w:rsidRPr="009B00B8">
        <w:rPr>
          <w:rFonts w:ascii="Times New Roman" w:hAnsi="Times New Roman" w:cs="Times New Roman"/>
        </w:rPr>
        <w:t xml:space="preserve"> (log</w:t>
      </w:r>
      <w:r w:rsidRPr="009B00B8">
        <w:rPr>
          <w:rFonts w:ascii="Times New Roman" w:hAnsi="Times New Roman" w:cs="Times New Roman"/>
          <w:vertAlign w:val="subscript"/>
        </w:rPr>
        <w:t>10</w:t>
      </w:r>
      <w:r w:rsidRPr="009B00B8">
        <w:rPr>
          <w:rFonts w:ascii="Times New Roman" w:hAnsi="Times New Roman" w:cs="Times New Roman"/>
        </w:rPr>
        <w:t>(branch mass) = -1.299 + 2.722 × log</w:t>
      </w:r>
      <w:r w:rsidRPr="009B00B8">
        <w:rPr>
          <w:rFonts w:ascii="Times New Roman" w:hAnsi="Times New Roman" w:cs="Times New Roman"/>
          <w:vertAlign w:val="subscript"/>
        </w:rPr>
        <w:t>10</w:t>
      </w:r>
      <w:r w:rsidRPr="009B00B8">
        <w:rPr>
          <w:rFonts w:ascii="Times New Roman" w:hAnsi="Times New Roman" w:cs="Times New Roman"/>
        </w:rPr>
        <w:t xml:space="preserve">(branch diameter), </w:t>
      </w:r>
      <w:r w:rsidRPr="009B00B8">
        <w:rPr>
          <w:rFonts w:ascii="Times New Roman" w:hAnsi="Times New Roman" w:cs="Times New Roman"/>
          <w:i/>
        </w:rPr>
        <w:t>P</w:t>
      </w:r>
      <w:r w:rsidRPr="009B00B8">
        <w:rPr>
          <w:rFonts w:ascii="Times New Roman" w:hAnsi="Times New Roman" w:cs="Times New Roman"/>
        </w:rPr>
        <w:t xml:space="preserve"> &lt; 0.001, r</w:t>
      </w:r>
      <w:r w:rsidRPr="009B00B8">
        <w:rPr>
          <w:rFonts w:ascii="Times New Roman" w:hAnsi="Times New Roman" w:cs="Times New Roman"/>
          <w:vertAlign w:val="superscript"/>
        </w:rPr>
        <w:t>2</w:t>
      </w:r>
      <w:r w:rsidRPr="009B00B8">
        <w:rPr>
          <w:rFonts w:ascii="Times New Roman" w:hAnsi="Times New Roman" w:cs="Times New Roman"/>
        </w:rPr>
        <w:t xml:space="preserve"> = 0.91, branch mass in g, branch diameter in mm, n = 48 branches). This allometry </w:t>
      </w:r>
      <w:r w:rsidR="00A92EFD">
        <w:rPr>
          <w:rFonts w:ascii="Times New Roman" w:hAnsi="Times New Roman" w:cs="Times New Roman"/>
        </w:rPr>
        <w:t xml:space="preserve">did not differ between treatments (ANCOVA, </w:t>
      </w:r>
      <w:r w:rsidR="00A92EFD" w:rsidRPr="00A92EFD">
        <w:rPr>
          <w:rFonts w:ascii="Times New Roman" w:hAnsi="Times New Roman" w:cs="Times New Roman"/>
          <w:i/>
        </w:rPr>
        <w:t>P</w:t>
      </w:r>
      <w:r w:rsidR="00A92EFD">
        <w:rPr>
          <w:rFonts w:ascii="Times New Roman" w:hAnsi="Times New Roman" w:cs="Times New Roman"/>
          <w:i/>
        </w:rPr>
        <w:t xml:space="preserve"> </w:t>
      </w:r>
      <w:r w:rsidR="00A92EFD">
        <w:rPr>
          <w:rFonts w:ascii="Times New Roman" w:hAnsi="Times New Roman" w:cs="Times New Roman"/>
        </w:rPr>
        <w:t xml:space="preserve">&gt;0.1) and </w:t>
      </w:r>
      <w:r w:rsidRPr="009B00B8">
        <w:rPr>
          <w:rFonts w:ascii="Times New Roman" w:hAnsi="Times New Roman" w:cs="Times New Roman"/>
        </w:rPr>
        <w:t xml:space="preserve">was used to predict total branch mass on three dates when the diameter of all branches was measured (24 Oct 2013, 15 Jan 2014, and 22 May 2014). Total branch mass and stem volume were strongly correlated in a chamber specific manner (log-log ANCOVA, </w:t>
      </w:r>
      <w:r w:rsidRPr="009B00B8">
        <w:rPr>
          <w:rFonts w:ascii="Times New Roman" w:hAnsi="Times New Roman" w:cs="Times New Roman"/>
          <w:i/>
        </w:rPr>
        <w:t>P</w:t>
      </w:r>
      <w:r w:rsidRPr="009B00B8">
        <w:rPr>
          <w:rFonts w:ascii="Times New Roman" w:hAnsi="Times New Roman" w:cs="Times New Roman"/>
        </w:rPr>
        <w:t xml:space="preserve"> &lt; 0.001, r</w:t>
      </w:r>
      <w:r w:rsidRPr="009B00B8">
        <w:rPr>
          <w:rFonts w:ascii="Times New Roman" w:hAnsi="Times New Roman" w:cs="Times New Roman"/>
          <w:vertAlign w:val="superscript"/>
        </w:rPr>
        <w:t>2</w:t>
      </w:r>
      <w:r w:rsidRPr="009B00B8">
        <w:rPr>
          <w:rFonts w:ascii="Times New Roman" w:hAnsi="Times New Roman" w:cs="Times New Roman"/>
        </w:rPr>
        <w:t xml:space="preserve"> = 0.95), which was used to estimate branch mass as a function of stem volume.</w:t>
      </w:r>
    </w:p>
    <w:p w14:paraId="6929CF98" w14:textId="16B0C67F" w:rsidR="00563E99" w:rsidRPr="009B00B8" w:rsidRDefault="00374242" w:rsidP="00893DCF">
      <w:pPr>
        <w:spacing w:line="360" w:lineRule="auto"/>
        <w:ind w:firstLine="720"/>
        <w:rPr>
          <w:rFonts w:ascii="Times New Roman" w:hAnsi="Times New Roman" w:cs="Times New Roman"/>
        </w:rPr>
      </w:pPr>
      <w:r w:rsidRPr="009B00B8">
        <w:rPr>
          <w:rFonts w:ascii="Times New Roman" w:hAnsi="Times New Roman" w:cs="Times New Roman"/>
        </w:rPr>
        <w:t xml:space="preserve">Standing leaf area and leaf mass production were estimated as previously at this site </w:t>
      </w:r>
      <w:r w:rsidR="00373BB6">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{"citationID":"a1a5e875vqe","properties":{"formattedCitation":"{\\rtf (Barton {\\i{}et al.}, 2012; Drake {\\i{}et al.}, 2016b)}","plainCitation":"(Barton et al., 2012; Drake et al., 2016b)"},"citationItems":[{"id":502,"uris":["http://zotero.org/users/4234815/items/FEXSXP8T"],"uri":["http://zotero.org/users/4234815/items/FEXSXP8T"],"itemData":{"id":502,"type":"article-journal","title":"Effects of elevated atmospheric [CO2] on instantaneous transpiration efficiency at leaf and canopy scales in Eucalyptus saligna","container-title":"Global Change Biology","page":"585-595","volume":"18","issue":"2","source":"Wiley Online Library","abstract":"Rising atmospheric concentrations of CO2 (Ca) can reduce stomatal conductance and transpiration rate in trees, but the magnitude of this effect varies considerably among experiments. The theory of optimal stomatal behaviour predicts that the ratio of photosynthesis to transpiration (instantaneous transpiration efficiency, ITE) should increase in proportion to Ca. We hypothesized that plants regulate stomatal conductance optimally in response to rising Ca. We tested this hypothesis with data from young Eucalyptus saligna Sm. trees grown in 12 climate-controlled whole-tree chambers for 2 years at ambient and elevated Ca. Elevated Ca was ambient + 240 ppm, 60% higher than ambient Ca. Leaf-scale gas exchange was measured throughout the second year of the study and leaf-scale ITE increased by 60% under elevated Ca, as predicted. Values of leaf-scale ITE depended strongly on vapour pressure deficit (D) in both CO2 treatments. Whole-canopy CO2 and H2O fluxes were also monitored continuously for each chamber throughout the second year. There were small differences in D between Ca treatments, which had important effects on values of canopy-scale ITE. However, when Ca treatments were compared at the same D, canopy-scale ITE was consistently increased by 60%, again as predicted. Importantly, leaf and canopy-scale ITE were not significantly different, indicating that ITE was not scale-dependent. Observed changes in transpiration rate could be explained on the basis that ITE increased in proportion to Ca. The effect of elevated Ca on photosynthesis increased with rising D. At high D, Ca had a large effect on photosynthesis and a small effect on transpiration rate. At low D, in contrast, there was a small effect of Ca on photosynthesis, but a much larger effect on transpiration rate. If shown to be a general response, the proportionality of ITE with Ca will allow us to predict the effects of Ca on transpiration rate.","DOI":"10.1111/j.1365-2486.2011.02526.x","ISSN":"1365-2486","journalAbbreviation":"Glob. Change Biol.","language":"en","author":[{"family":"Barton","given":"Craig V.M."},{"family":"Duursma","given":"Remko A."},{"family":"Medlyn","given":"Belinda E."},{"family":"Ellsworth","given":"David S."},{"family":"Eamus","given":"Derek"},{"family":"Tissue","given":"David T."},{"family":"Adams","given":"Mark A."},{"family":"Conroy","given":"Jann"},{"family":"Crous","given":"Kristine Y."},{"family":"Liberloo","given":"Marion"},{"family":"Löw","given":"Markus"},{"family":"Linder","given":"Sune"},{"family":"McMurtrie","given":"Ross E."}],"issued":{"date-parts":[["2012",2,1]]}}},{"id":29,"uris":["http://zotero.org/users/4234815/items/CZHU7PKV"],"uri":["http://zotero.org/users/4234815/items/CZHU7PKV"],"itemData":{"id":29,"type":"article-journal","title":"Does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A."}],"issued":{"date-parts":[["2016",8]]}}}],"schema":"https://github.com/citation-style-language/schema/raw/master/csl-citation.json"} </w:instrText>
      </w:r>
      <w:r w:rsidR="00373BB6">
        <w:rPr>
          <w:rFonts w:ascii="Times New Roman" w:hAnsi="Times New Roman" w:cs="Times New Roman"/>
        </w:rPr>
        <w:fldChar w:fldCharType="separate"/>
      </w:r>
      <w:r w:rsidR="00373BB6" w:rsidRPr="00373BB6">
        <w:rPr>
          <w:rFonts w:ascii="Times New Roman" w:hAnsi="Times New Roman" w:cs="Times New Roman"/>
          <w:szCs w:val="24"/>
        </w:rPr>
        <w:t xml:space="preserve">(Barton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2012; Drake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2016b)</w:t>
      </w:r>
      <w:r w:rsidR="00373BB6">
        <w:rPr>
          <w:rFonts w:ascii="Times New Roman" w:hAnsi="Times New Roman" w:cs="Times New Roman"/>
        </w:rPr>
        <w:fldChar w:fldCharType="end"/>
      </w:r>
      <w:r w:rsidR="00373BB6">
        <w:rPr>
          <w:rFonts w:ascii="Times New Roman" w:hAnsi="Times New Roman" w:cs="Times New Roman"/>
        </w:rPr>
        <w:t xml:space="preserve">. </w:t>
      </w:r>
      <w:r w:rsidRPr="009B00B8">
        <w:rPr>
          <w:rFonts w:ascii="Times New Roman" w:hAnsi="Times New Roman" w:cs="Times New Roman"/>
        </w:rPr>
        <w:t xml:space="preserve">Standing leaf area was measured for each tree by counting all the leaves and multiplying by a tree-specific mean leaf size measured across the </w:t>
      </w:r>
      <w:r w:rsidR="009C5D79">
        <w:rPr>
          <w:rFonts w:ascii="Times New Roman" w:hAnsi="Times New Roman" w:cs="Times New Roman"/>
        </w:rPr>
        <w:t>crown</w:t>
      </w:r>
      <w:r w:rsidRPr="009B00B8">
        <w:rPr>
          <w:rFonts w:ascii="Times New Roman" w:hAnsi="Times New Roman" w:cs="Times New Roman"/>
        </w:rPr>
        <w:t xml:space="preserve"> of each tree with a handheld leaf area meter (LI-3000; n = 86 to 102 leaves per tree). These measurements were performed prior to chamber floor installation (9 Sept 2013) and at the beginning of the drought treatment (10 Feb 2014)</w:t>
      </w:r>
      <w:r w:rsidR="00243EE9">
        <w:rPr>
          <w:rFonts w:ascii="Times New Roman" w:hAnsi="Times New Roman" w:cs="Times New Roman"/>
        </w:rPr>
        <w:t>.</w:t>
      </w:r>
      <w:r w:rsidRPr="009B00B8">
        <w:rPr>
          <w:rFonts w:ascii="Times New Roman" w:hAnsi="Times New Roman" w:cs="Times New Roman"/>
        </w:rPr>
        <w:t xml:space="preserve"> A third direct measurement of standing leaf area was calculated from the final harvest data (26 May 2014) </w:t>
      </w:r>
      <w:r w:rsidRPr="009B00B8">
        <w:rPr>
          <w:rFonts w:ascii="Times New Roman" w:hAnsi="Times New Roman" w:cs="Times New Roman"/>
        </w:rPr>
        <w:lastRenderedPageBreak/>
        <w:t xml:space="preserve">by multiplying total </w:t>
      </w:r>
      <w:r w:rsidR="009C5D79">
        <w:rPr>
          <w:rFonts w:ascii="Times New Roman" w:hAnsi="Times New Roman" w:cs="Times New Roman"/>
        </w:rPr>
        <w:t>crown</w:t>
      </w:r>
      <w:r w:rsidRPr="009B00B8">
        <w:rPr>
          <w:rFonts w:ascii="Times New Roman" w:hAnsi="Times New Roman" w:cs="Times New Roman"/>
        </w:rPr>
        <w:t xml:space="preserve"> leaf dry mass by SLA weighted by the leaf dry mass in each layer. Litterfall was collected, dried, and weighed fortnightly for each tree, although relatively few leaves fell as litter (</w:t>
      </w:r>
      <w:r w:rsidR="00893DCF">
        <w:rPr>
          <w:rFonts w:ascii="Times New Roman" w:hAnsi="Times New Roman" w:cs="Times New Roman"/>
        </w:rPr>
        <w:t>~5</w:t>
      </w:r>
      <w:r w:rsidR="00EA2D30">
        <w:rPr>
          <w:rFonts w:ascii="Times New Roman" w:hAnsi="Times New Roman" w:cs="Times New Roman"/>
        </w:rPr>
        <w:t xml:space="preserve">% of the total leaf mass). </w:t>
      </w:r>
      <w:r w:rsidR="00893DCF">
        <w:rPr>
          <w:rFonts w:ascii="Times New Roman" w:hAnsi="Times New Roman" w:cs="Times New Roman"/>
        </w:rPr>
        <w:t>T</w:t>
      </w:r>
      <w:r w:rsidRPr="009B00B8">
        <w:rPr>
          <w:rFonts w:ascii="Times New Roman" w:hAnsi="Times New Roman" w:cs="Times New Roman"/>
        </w:rPr>
        <w:t xml:space="preserve">otal </w:t>
      </w:r>
      <w:r w:rsidR="009C5D79">
        <w:rPr>
          <w:rFonts w:ascii="Times New Roman" w:hAnsi="Times New Roman" w:cs="Times New Roman"/>
        </w:rPr>
        <w:t>tree</w:t>
      </w:r>
      <w:r w:rsidRPr="009B00B8">
        <w:rPr>
          <w:rFonts w:ascii="Times New Roman" w:hAnsi="Times New Roman" w:cs="Times New Roman"/>
        </w:rPr>
        <w:t xml:space="preserve"> leaf mass </w:t>
      </w:r>
      <w:r w:rsidR="00893DCF">
        <w:rPr>
          <w:rFonts w:ascii="Times New Roman" w:hAnsi="Times New Roman" w:cs="Times New Roman"/>
        </w:rPr>
        <w:t xml:space="preserve">was estimated </w:t>
      </w:r>
      <w:r w:rsidRPr="009B00B8">
        <w:rPr>
          <w:rFonts w:ascii="Times New Roman" w:hAnsi="Times New Roman" w:cs="Times New Roman"/>
        </w:rPr>
        <w:t xml:space="preserve">for each set of fortnightly size measurements </w:t>
      </w:r>
      <w:r w:rsidR="00893DCF">
        <w:rPr>
          <w:rFonts w:ascii="Times New Roman" w:hAnsi="Times New Roman" w:cs="Times New Roman"/>
        </w:rPr>
        <w:t>by dividing leaf area by the</w:t>
      </w:r>
      <w:r w:rsidR="009C5D79">
        <w:rPr>
          <w:rFonts w:ascii="Times New Roman" w:hAnsi="Times New Roman" w:cs="Times New Roman"/>
        </w:rPr>
        <w:t xml:space="preserve"> crown</w:t>
      </w:r>
      <w:r w:rsidRPr="009B00B8">
        <w:rPr>
          <w:rFonts w:ascii="Times New Roman" w:hAnsi="Times New Roman" w:cs="Times New Roman"/>
        </w:rPr>
        <w:t>-weighted SLA measured at harvest.</w:t>
      </w:r>
    </w:p>
    <w:p w14:paraId="21E910FC" w14:textId="77777777" w:rsidR="00563E99" w:rsidRPr="009B00B8" w:rsidRDefault="00374242" w:rsidP="00893DCF">
      <w:pPr>
        <w:spacing w:before="120" w:line="360" w:lineRule="auto"/>
        <w:rPr>
          <w:rFonts w:ascii="Times New Roman" w:hAnsi="Times New Roman" w:cs="Times New Roman"/>
          <w:i/>
        </w:rPr>
      </w:pPr>
      <w:r w:rsidRPr="009B00B8">
        <w:rPr>
          <w:rFonts w:ascii="Times New Roman" w:hAnsi="Times New Roman" w:cs="Times New Roman"/>
          <w:i/>
        </w:rPr>
        <w:t>Calculating C partitioning</w:t>
      </w:r>
    </w:p>
    <w:p w14:paraId="053D5C28" w14:textId="75BE66E6"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A major goal of this </w:t>
      </w:r>
      <w:r w:rsidR="005B551F">
        <w:rPr>
          <w:rFonts w:ascii="Times New Roman" w:hAnsi="Times New Roman" w:cs="Times New Roman"/>
        </w:rPr>
        <w:t>study</w:t>
      </w:r>
      <w:r w:rsidRPr="009B00B8">
        <w:rPr>
          <w:rFonts w:ascii="Times New Roman" w:hAnsi="Times New Roman" w:cs="Times New Roman"/>
        </w:rPr>
        <w:t xml:space="preserve"> was to calculate the partitioning of photosynthetically fixed C into components for </w:t>
      </w:r>
      <w:r w:rsidR="00893DCF">
        <w:rPr>
          <w:rFonts w:ascii="Times New Roman" w:hAnsi="Times New Roman" w:cs="Times New Roman"/>
        </w:rPr>
        <w:t>each fortnightly interval</w:t>
      </w:r>
      <w:r w:rsidRPr="009B00B8">
        <w:rPr>
          <w:rFonts w:ascii="Times New Roman" w:hAnsi="Times New Roman" w:cs="Times New Roman"/>
        </w:rPr>
        <w:t xml:space="preserve">. We quantified GPP,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and R</w:t>
      </w:r>
      <w:r w:rsidRPr="009B00B8">
        <w:rPr>
          <w:rFonts w:ascii="Times New Roman" w:hAnsi="Times New Roman" w:cs="Times New Roman"/>
          <w:vertAlign w:val="subscript"/>
        </w:rPr>
        <w:t>a</w:t>
      </w:r>
      <w:r w:rsidRPr="009B00B8">
        <w:rPr>
          <w:rFonts w:ascii="Times New Roman" w:hAnsi="Times New Roman" w:cs="Times New Roman"/>
        </w:rPr>
        <w:t xml:space="preserve"> separately, as described above. We calculated the residual between GPP and the sum of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xml:space="preserve"> and R</w:t>
      </w:r>
      <w:r w:rsidRPr="009B00B8">
        <w:rPr>
          <w:rFonts w:ascii="Times New Roman" w:hAnsi="Times New Roman" w:cs="Times New Roman"/>
          <w:vertAlign w:val="subscript"/>
        </w:rPr>
        <w:t>a</w:t>
      </w:r>
      <w:r w:rsidRPr="009B00B8">
        <w:rPr>
          <w:rFonts w:ascii="Times New Roman" w:hAnsi="Times New Roman" w:cs="Times New Roman"/>
        </w:rPr>
        <w:t>:</w:t>
      </w:r>
    </w:p>
    <w:p w14:paraId="607FE8CA" w14:textId="77777777" w:rsidR="00CF3585" w:rsidRDefault="00374242" w:rsidP="00CF3585">
      <w:pPr>
        <w:spacing w:before="240" w:after="240" w:line="360" w:lineRule="auto"/>
        <w:ind w:firstLine="720"/>
        <w:rPr>
          <w:rFonts w:ascii="Times New Roman" w:hAnsi="Times New Roman" w:cs="Times New Roman"/>
        </w:rPr>
      </w:pPr>
      <m:oMath>
        <m:r>
          <w:rPr>
            <w:rFonts w:ascii="Cambria Math" w:hAnsi="Cambria Math" w:cs="Times New Roman"/>
          </w:rPr>
          <m:t>GPP=</m:t>
        </m:r>
        <m:sSub>
          <m:sSubPr>
            <m:ctrlPr>
              <w:rPr>
                <w:rFonts w:ascii="Cambria Math" w:hAnsi="Cambria Math" w:cs="Times New Roman"/>
              </w:rPr>
            </m:ctrlPr>
          </m:sSubPr>
          <m:e>
            <m:r>
              <w:rPr>
                <w:rFonts w:ascii="Cambria Math" w:hAnsi="Cambria Math" w:cs="Times New Roman"/>
              </w:rPr>
              <m:t>NPP</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a</m:t>
            </m:r>
          </m:sub>
        </m:sSub>
        <m:r>
          <w:rPr>
            <w:rFonts w:ascii="Cambria Math" w:hAnsi="Cambria Math" w:cs="Times New Roman"/>
          </w:rPr>
          <m:t>+residual</m:t>
        </m:r>
      </m:oMath>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t xml:space="preserve">(eq. </w:t>
      </w:r>
      <w:r w:rsidR="00893DCF">
        <w:rPr>
          <w:rFonts w:ascii="Times New Roman" w:hAnsi="Times New Roman" w:cs="Times New Roman"/>
        </w:rPr>
        <w:t>1</w:t>
      </w:r>
      <w:r w:rsidRPr="009B00B8">
        <w:rPr>
          <w:rFonts w:ascii="Times New Roman" w:hAnsi="Times New Roman" w:cs="Times New Roman"/>
        </w:rPr>
        <w:t>)</w:t>
      </w:r>
    </w:p>
    <w:p w14:paraId="4FDBF2A7" w14:textId="658CEE53" w:rsidR="00563E99" w:rsidRPr="009B00B8" w:rsidRDefault="00CF3585" w:rsidP="00CF3585">
      <w:pPr>
        <w:spacing w:before="240" w:after="240" w:line="360" w:lineRule="auto"/>
        <w:rPr>
          <w:rFonts w:ascii="Times New Roman" w:hAnsi="Times New Roman" w:cs="Times New Roman"/>
        </w:rPr>
      </w:pPr>
      <w:r>
        <w:rPr>
          <w:rFonts w:ascii="Times New Roman" w:hAnsi="Times New Roman" w:cs="Times New Roman"/>
        </w:rPr>
        <w:t>T</w:t>
      </w:r>
      <w:r w:rsidR="00374242" w:rsidRPr="009B00B8">
        <w:rPr>
          <w:rFonts w:ascii="Times New Roman" w:hAnsi="Times New Roman" w:cs="Times New Roman"/>
        </w:rPr>
        <w:t xml:space="preserve">he residual term </w:t>
      </w:r>
      <w:r w:rsidR="009526C3">
        <w:rPr>
          <w:rFonts w:ascii="Times New Roman" w:hAnsi="Times New Roman" w:cs="Times New Roman"/>
        </w:rPr>
        <w:t>is a mass-balance calculation of</w:t>
      </w:r>
      <w:r w:rsidR="00374242" w:rsidRPr="009B00B8">
        <w:rPr>
          <w:rFonts w:ascii="Times New Roman" w:hAnsi="Times New Roman" w:cs="Times New Roman"/>
        </w:rPr>
        <w:t xml:space="preserve"> all C put belowground to root production, respiration, and exudation, </w:t>
      </w:r>
      <w:r w:rsidR="009526C3">
        <w:rPr>
          <w:rFonts w:ascii="Times New Roman" w:hAnsi="Times New Roman" w:cs="Times New Roman"/>
        </w:rPr>
        <w:t xml:space="preserve">but </w:t>
      </w:r>
      <w:r w:rsidR="009C73CA">
        <w:rPr>
          <w:rFonts w:ascii="Times New Roman" w:hAnsi="Times New Roman" w:cs="Times New Roman"/>
        </w:rPr>
        <w:t>this term</w:t>
      </w:r>
      <w:r w:rsidR="009526C3">
        <w:rPr>
          <w:rFonts w:ascii="Times New Roman" w:hAnsi="Times New Roman" w:cs="Times New Roman"/>
        </w:rPr>
        <w:t xml:space="preserve"> is also affected by</w:t>
      </w:r>
      <w:r w:rsidR="00374242" w:rsidRPr="009B00B8">
        <w:rPr>
          <w:rFonts w:ascii="Times New Roman" w:hAnsi="Times New Roman" w:cs="Times New Roman"/>
        </w:rPr>
        <w:t xml:space="preserve"> measurement error in GPP, </w:t>
      </w:r>
      <w:proofErr w:type="spellStart"/>
      <w:r w:rsidR="00374242" w:rsidRPr="009B00B8">
        <w:rPr>
          <w:rFonts w:ascii="Times New Roman" w:hAnsi="Times New Roman" w:cs="Times New Roman"/>
        </w:rPr>
        <w:t>NPP</w:t>
      </w:r>
      <w:r w:rsidR="00374242" w:rsidRPr="009B00B8">
        <w:rPr>
          <w:rFonts w:ascii="Times New Roman" w:hAnsi="Times New Roman" w:cs="Times New Roman"/>
          <w:vertAlign w:val="subscript"/>
        </w:rPr>
        <w:t>a</w:t>
      </w:r>
      <w:proofErr w:type="spellEnd"/>
      <w:r w:rsidR="00374242" w:rsidRPr="009B00B8">
        <w:rPr>
          <w:rFonts w:ascii="Times New Roman" w:hAnsi="Times New Roman" w:cs="Times New Roman"/>
        </w:rPr>
        <w:t>, and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We calculated the partitioning of GPP directly for each fortnightly interval as </w:t>
      </w:r>
      <w:proofErr w:type="spellStart"/>
      <w:r w:rsidR="00374242" w:rsidRPr="009B00B8">
        <w:rPr>
          <w:rFonts w:ascii="Times New Roman" w:hAnsi="Times New Roman" w:cs="Times New Roman"/>
        </w:rPr>
        <w:t>NPP</w:t>
      </w:r>
      <w:r w:rsidR="00374242" w:rsidRPr="009B00B8">
        <w:rPr>
          <w:rFonts w:ascii="Times New Roman" w:hAnsi="Times New Roman" w:cs="Times New Roman"/>
          <w:vertAlign w:val="subscript"/>
        </w:rPr>
        <w:t>a</w:t>
      </w:r>
      <w:proofErr w:type="spellEnd"/>
      <w:r w:rsidR="00374242" w:rsidRPr="009B00B8">
        <w:rPr>
          <w:rFonts w:ascii="Times New Roman" w:hAnsi="Times New Roman" w:cs="Times New Roman"/>
        </w:rPr>
        <w:t>/GPP, R</w:t>
      </w:r>
      <w:r w:rsidR="00374242" w:rsidRPr="009B00B8">
        <w:rPr>
          <w:rFonts w:ascii="Times New Roman" w:hAnsi="Times New Roman" w:cs="Times New Roman"/>
          <w:vertAlign w:val="subscript"/>
        </w:rPr>
        <w:t>a</w:t>
      </w:r>
      <w:r w:rsidR="00374242" w:rsidRPr="009B00B8">
        <w:rPr>
          <w:rFonts w:ascii="Times New Roman" w:hAnsi="Times New Roman" w:cs="Times New Roman"/>
        </w:rPr>
        <w:t>/GPP, and residual/GPP.</w:t>
      </w:r>
    </w:p>
    <w:p w14:paraId="3B7D8364" w14:textId="77777777" w:rsidR="00563E99" w:rsidRPr="009B00B8" w:rsidRDefault="00374242" w:rsidP="00893DCF">
      <w:pPr>
        <w:spacing w:before="120" w:line="360" w:lineRule="auto"/>
        <w:rPr>
          <w:rFonts w:ascii="Times New Roman" w:hAnsi="Times New Roman" w:cs="Times New Roman"/>
        </w:rPr>
      </w:pPr>
      <w:r w:rsidRPr="009B00B8">
        <w:rPr>
          <w:rFonts w:ascii="Times New Roman" w:hAnsi="Times New Roman" w:cs="Times New Roman"/>
          <w:i/>
        </w:rPr>
        <w:t>Growth and maintenance R</w:t>
      </w:r>
      <w:r w:rsidRPr="009B00B8">
        <w:rPr>
          <w:rFonts w:ascii="Times New Roman" w:hAnsi="Times New Roman" w:cs="Times New Roman"/>
          <w:i/>
          <w:vertAlign w:val="subscript"/>
        </w:rPr>
        <w:t>a</w:t>
      </w:r>
    </w:p>
    <w:p w14:paraId="6E680371" w14:textId="416FFDAD" w:rsidR="0031020E" w:rsidRDefault="00374242">
      <w:pPr>
        <w:spacing w:line="360" w:lineRule="auto"/>
        <w:rPr>
          <w:rFonts w:ascii="Times New Roman" w:hAnsi="Times New Roman" w:cs="Times New Roman"/>
        </w:rPr>
      </w:pPr>
      <w:r w:rsidRPr="009B00B8">
        <w:rPr>
          <w:rFonts w:ascii="Times New Roman" w:hAnsi="Times New Roman" w:cs="Times New Roman"/>
        </w:rPr>
        <w:t xml:space="preserve">Given the evidence for thermal acclimation of tissue-specific respiration rates to experimental warming in this experiment </w:t>
      </w:r>
      <w:r w:rsidR="00893DCF">
        <w:rPr>
          <w:rFonts w:ascii="Times New Roman" w:hAnsi="Times New Roman" w:cs="Times New Roman"/>
        </w:rPr>
        <w:fldChar w:fldCharType="begin"/>
      </w:r>
      <w:r w:rsidR="00893DCF">
        <w:rPr>
          <w:rFonts w:ascii="Times New Roman" w:hAnsi="Times New Roman" w:cs="Times New Roman"/>
        </w:rPr>
        <w:instrText xml:space="preserve"> ADDIN ZOTERO_ITEM CSL_CITATION {"citationID":"a1ipgbtu7ru","properties":{"formattedCitation":"{\\rtf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893DCF">
        <w:rPr>
          <w:rFonts w:ascii="Times New Roman" w:hAnsi="Times New Roman" w:cs="Times New Roman"/>
        </w:rPr>
        <w:fldChar w:fldCharType="separate"/>
      </w:r>
      <w:r w:rsidR="00893DCF" w:rsidRPr="00893DCF">
        <w:rPr>
          <w:rFonts w:ascii="Times New Roman" w:hAnsi="Times New Roman" w:cs="Times New Roman"/>
          <w:szCs w:val="24"/>
        </w:rPr>
        <w:t xml:space="preserve">(Drake </w:t>
      </w:r>
      <w:r w:rsidR="00893DCF" w:rsidRPr="00893DCF">
        <w:rPr>
          <w:rFonts w:ascii="Times New Roman" w:hAnsi="Times New Roman" w:cs="Times New Roman"/>
          <w:i/>
          <w:iCs/>
          <w:szCs w:val="24"/>
        </w:rPr>
        <w:t>et al.</w:t>
      </w:r>
      <w:r w:rsidR="00893DCF" w:rsidRPr="00893DCF">
        <w:rPr>
          <w:rFonts w:ascii="Times New Roman" w:hAnsi="Times New Roman" w:cs="Times New Roman"/>
          <w:szCs w:val="24"/>
        </w:rPr>
        <w:t xml:space="preserve">, 2016b; Aspinwall </w:t>
      </w:r>
      <w:r w:rsidR="00893DCF" w:rsidRPr="00893DCF">
        <w:rPr>
          <w:rFonts w:ascii="Times New Roman" w:hAnsi="Times New Roman" w:cs="Times New Roman"/>
          <w:i/>
          <w:iCs/>
          <w:szCs w:val="24"/>
        </w:rPr>
        <w:t>et al.</w:t>
      </w:r>
      <w:r w:rsidR="00893DCF" w:rsidRPr="00893DCF">
        <w:rPr>
          <w:rFonts w:ascii="Times New Roman" w:hAnsi="Times New Roman" w:cs="Times New Roman"/>
          <w:szCs w:val="24"/>
        </w:rPr>
        <w:t>, 2016)</w:t>
      </w:r>
      <w:r w:rsidR="00893DCF">
        <w:rPr>
          <w:rFonts w:ascii="Times New Roman" w:hAnsi="Times New Roman" w:cs="Times New Roman"/>
        </w:rPr>
        <w:fldChar w:fldCharType="end"/>
      </w:r>
      <w:r w:rsidR="00893DCF">
        <w:rPr>
          <w:rFonts w:ascii="Times New Roman" w:hAnsi="Times New Roman" w:cs="Times New Roman"/>
        </w:rPr>
        <w:t xml:space="preserve">, </w:t>
      </w:r>
      <w:r w:rsidRPr="009B00B8">
        <w:rPr>
          <w:rFonts w:ascii="Times New Roman" w:hAnsi="Times New Roman" w:cs="Times New Roman"/>
        </w:rPr>
        <w:t>we investigated growth and maintenance respiration as drivers of R</w:t>
      </w:r>
      <w:r w:rsidRPr="009B00B8">
        <w:rPr>
          <w:rFonts w:ascii="Times New Roman" w:hAnsi="Times New Roman" w:cs="Times New Roman"/>
          <w:vertAlign w:val="subscript"/>
        </w:rPr>
        <w:t>a</w:t>
      </w:r>
      <w:r w:rsidRPr="009B00B8">
        <w:rPr>
          <w:rFonts w:ascii="Times New Roman" w:hAnsi="Times New Roman" w:cs="Times New Roman"/>
        </w:rPr>
        <w:t xml:space="preserve"> </w:t>
      </w:r>
      <w:r w:rsidR="00893DCF">
        <w:rPr>
          <w:rFonts w:ascii="Times New Roman" w:hAnsi="Times New Roman" w:cs="Times New Roman"/>
        </w:rPr>
        <w:fldChar w:fldCharType="begin"/>
      </w:r>
      <w:r w:rsidR="00075A04">
        <w:rPr>
          <w:rFonts w:ascii="Times New Roman" w:hAnsi="Times New Roman" w:cs="Times New Roman"/>
        </w:rPr>
        <w:instrText xml:space="preserve"> ADDIN ZOTERO_ITEM CSL_CITATION {"citationID":"RsKk5Hf1","properties":{"formattedCitation":"{\\rtf (McCree, 1970; Tjoelker {\\i{}et al.}, 1999; Amthor, 2000; Adu\\uc0\\u8208{}Bredu &amp; Hagihara, 2003)}","plainCitation":"(McCree, 1970; Tjoelker et al., 1999; Amthor, 2000; Adu‐Bredu &amp; Hagihara, 2003)"},"citationItems":[{"id":524,"uris":["http://zotero.org/users/4234815/items/V28CVCUC"],"uri":["http://zotero.org/users/4234815/items/V28CVCUC"],"itemData":{"id":524,"type":"article-journal","title":"An equation for the rate of respiration of white clover grown under controlled conditions.","container-title":"Prediction and measurement of photosynthetic productivity. Proceedings of the IBP/PP Technical Meeting, Trebon, [Czechoslovakia], 14-21 September, 1969","source":"www.cabdirect.org","abstract":"The dependence of the rate of respiration on rate of photosynthesis, dry weight and time was studied in a controlled environment with the object of deriving equations for use in computer simulations of net production rates of crops.","URL":"https://www.cabdirect.org/cabdirect/abstract/19710703507","language":"not specified","author":[{"family":"McCree","given":"K. J."}],"issued":{"date-parts":[["1970"]]},"accessed":{"date-parts":[["2017",10,13]]}}},{"id":1893,"uris":["http://zotero.org/users/4234815/items/LDDM58QF"],"uri":["http://zotero.org/users/4234815/items/LDDM58QF"],"itemData":{"id":1893,"type":"article-journal","title":"Acclimation of respiration to temperature and CO2 in seedlings of boreal tree species in relation to plant size and relative growth rate","container-title":"Global Change Biology","page":"679-691","volume":"5","issue":"6","source":"Wiley Online Library","abstract":"The role of acclimation of dark respiration to temperature and CO2 concentration and its relationship to growth are critical in determining plant response to predicted global change. We explored temperature acclimation of respiration in seedlings of tree species of the North American boreal forest. Populus tremuloides, Betula papyrifera, Larix laricina, Pinus banksiana, and Picea mariana plants were grown from seed in controlled-environments at current and elevated concentrations of CO2 (370 and 580 μmol mol–1) in combination with three temperature treatments of 18/12, 24/18, and 30/24 °C (light/dark period). Specific respiration rates of roots and shoots acclimated to temperature, damping increases in rates across growth-temperature environments compared to short-term temperature responses. Compared at a standard temperature, root and shoot respiration rates were, on average, 40% lower in plants grown at the highest compared to lowest growth temperature. Broad-leaved species had a lower degree of temperature acclimation of respiration than did the conifers. Among species and treatment combinations, rates of respiration were linearly related to size and relative growth rate, and relationships were comparable among growth environments. Specific respiration rates and whole-plant respiratory CO2 efflux as a proportion of daily net CO2 uptake increased at higher growth temperatures, but were minimally affected by CO2 concentration. Whole-plant specific respiration rates were two to three times higher in broad-leaved than coniferous species. However, compared to faster-growing broad-leaved species, slower-growing conifers lost a larger proportion of net daily CO2 uptake as respiratory CO2 efflux, especially in roots. Interspecific variation in acclimation responses of dark respiration to temperature is more important than acclimation of respiration to CO2 enrichment in modifying tree seedling growth responses to projected increases in CO2 concentration and temperature.","DOI":"10.1046/j.1365-2486.1999.00257.x","ISSN":"1365-2486","language":"en","author":[{"family":"Tjoelker","given":"MarK G."},{"family":"Oleksyn","given":"Jacek"},{"family":"Reich","given":"Peter B."}],"issued":{"date-parts":[["1999",8,1]]}}},{"id":521,"uris":["http://zotero.org/users/4234815/items/9VLJCLL7"],"uri":["http://zotero.org/users/4234815/items/9VLJCLL7"],"itemData":{"id":521,"type":"article-journal","title":"The McCree–de Wit–Penning de Vries–Thornley Respiration Paradigms: 30 Years Later","container-title":"Annals of Botany","page":"1-20","volume":"86","issue":"1","source":"academic.oup.com","abstract":"To grow, an organism must respire substrates to produce C-skeleton intermediates, usable energy (i.e. ATP), and reducing power [i.e. NAD(P)H] to support biosynthesis and related processes such as active transport of substrates. Respiration is also needed—mainly as a supplier of ATP—to maintain existing biomass in a functional state. As a result, quantifying links between respiration, growth, and maintenance are needed to assess potential plant productivity, to understand plant responses to environmental factors, and as the basis of cost-benefit analyses of alternative uses of photosynthate. Beginning 30 years ago, and continuing for about 5 years, rapid advances were made in understanding and quantifying relationships between respiration and the processes it supports. Progress has continued since then, though often as refinements rather than novel advances. The simplest framework (i.e. paradigm) for relating respiration to other processes divides respiration into growth and maintenance fractions. This often involves a combination of empiricism and mechanism. A three-component framework (growth, maintenance and wastage) has also been considered, although quantifying wastage (theoretically or empirically) remains problematic. The more general and flexible framework, called the general paradigm (GP, herein), relates respiration to any number of individual processes that it supports. The most important processes (from C and energy balance perspectives) identified to date that require respiration are: biosynthesis of new structural biomass, translocation of photosynthate from sources to sinks, uptake of ions from the soil solution, assimilation of N (including N 2 ) and S into organic compounds, protein turnover, and cellular ion-gradient maintenance. In addition, some part of respiration may be associated with wastage (e.g. futile cycles and mitochondrial electron transport uncoupled from oxidative phosphorylation). Most importantly, the GP can (semi-)mechanistically relate respiration to underlying physiology and biochemistry. The GP is more complicated than other approaches to describing or modelling respiration because it is more realistic, complete and mechanistic. This review describes a history of the GP and its present state. Future research questions are suggested. Copyright 2000 Annals of Botany Company","DOI":"10.1006/anbo.2000.1175","ISSN":"0305-7364","shortTitle":"The McCree–de Wit–Penning de Vries–Thornley Respiration Paradigms","journalAbbreviation":"Ann Bot","author":[{"family":"Amthor","given":"Jeffrey S."}],"issued":{"date-parts":[["2000",7,1]]}}},{"id":526,"uris":["http://zotero.org/users/4234815/items/T74ATVTY"],"uri":["http://zotero.org/users/4234815/items/T74ATVTY"],"itemData":{"id":526,"type":"article-journal","title":"Long‐term carbon budget of the above‐ground parts of a young hinoki cypress (Chamaecyparis obtusa) stand","container-title":"Ecological Research","page":"165-175","volume":"18","issue":"2","source":"onlinelibrary.wiley.com","DOI":"10.1046/j.1440-1703.2003.00544.x","ISSN":"1440-1703","language":"en","author":[{"family":"Adu‐Bredu","given":"Stephen"},{"family":"Hagihara","given":"Akio"}],"issued":{"date-parts":[["2003",3,1]]}}}],"schema":"https://github.com/citation-style-language/schema/raw/master/csl-citation.json"} </w:instrText>
      </w:r>
      <w:r w:rsidR="00893DCF">
        <w:rPr>
          <w:rFonts w:ascii="Times New Roman" w:hAnsi="Times New Roman" w:cs="Times New Roman"/>
        </w:rPr>
        <w:fldChar w:fldCharType="separate"/>
      </w:r>
      <w:r w:rsidR="00075A04" w:rsidRPr="00075A04">
        <w:rPr>
          <w:rFonts w:ascii="Times New Roman" w:hAnsi="Times New Roman" w:cs="Times New Roman"/>
          <w:szCs w:val="24"/>
        </w:rPr>
        <w:t xml:space="preserve">(McCree, 1970; Tjoelker </w:t>
      </w:r>
      <w:r w:rsidR="00075A04" w:rsidRPr="00075A04">
        <w:rPr>
          <w:rFonts w:ascii="Times New Roman" w:hAnsi="Times New Roman" w:cs="Times New Roman"/>
          <w:i/>
          <w:iCs/>
          <w:szCs w:val="24"/>
        </w:rPr>
        <w:t>et al.</w:t>
      </w:r>
      <w:r w:rsidR="00075A04" w:rsidRPr="00075A04">
        <w:rPr>
          <w:rFonts w:ascii="Times New Roman" w:hAnsi="Times New Roman" w:cs="Times New Roman"/>
          <w:szCs w:val="24"/>
        </w:rPr>
        <w:t>, 1999; Amthor, 2000; Adu‐Bredu &amp; Hagihara, 2003)</w:t>
      </w:r>
      <w:r w:rsidR="00893DCF">
        <w:rPr>
          <w:rFonts w:ascii="Times New Roman" w:hAnsi="Times New Roman" w:cs="Times New Roman"/>
        </w:rPr>
        <w:fldChar w:fldCharType="end"/>
      </w:r>
      <w:r w:rsidRPr="009B00B8">
        <w:rPr>
          <w:rFonts w:ascii="Times New Roman" w:hAnsi="Times New Roman" w:cs="Times New Roman"/>
        </w:rPr>
        <w:t xml:space="preserve">. </w:t>
      </w:r>
      <w:ins w:id="109" w:author="John E. Drake" w:date="2018-11-15T14:09:00Z">
        <w:r w:rsidR="001C4226">
          <w:rPr>
            <w:rFonts w:ascii="Times New Roman" w:hAnsi="Times New Roman" w:cs="Times New Roman"/>
          </w:rPr>
          <w:t>Separating growth and maintenance components of R</w:t>
        </w:r>
        <w:r w:rsidR="001C4226">
          <w:rPr>
            <w:rFonts w:ascii="Times New Roman" w:hAnsi="Times New Roman" w:cs="Times New Roman"/>
            <w:vertAlign w:val="subscript"/>
          </w:rPr>
          <w:t>a</w:t>
        </w:r>
        <w:r w:rsidR="001C4226">
          <w:rPr>
            <w:rFonts w:ascii="Times New Roman" w:hAnsi="Times New Roman" w:cs="Times New Roman"/>
          </w:rPr>
          <w:t xml:space="preserve"> is not possible in </w:t>
        </w:r>
        <w:commentRangeStart w:id="110"/>
        <w:r w:rsidR="001C4226">
          <w:rPr>
            <w:rFonts w:ascii="Times New Roman" w:hAnsi="Times New Roman" w:cs="Times New Roman"/>
          </w:rPr>
          <w:t>all C-cycle application</w:t>
        </w:r>
      </w:ins>
      <w:commentRangeEnd w:id="110"/>
      <w:r w:rsidR="001C5A69">
        <w:rPr>
          <w:rStyle w:val="CommentReference"/>
        </w:rPr>
        <w:commentReference w:id="110"/>
      </w:r>
      <w:ins w:id="111" w:author="John E. Drake" w:date="2018-11-15T14:09:00Z">
        <w:r w:rsidR="001C4226">
          <w:rPr>
            <w:rFonts w:ascii="Times New Roman" w:hAnsi="Times New Roman" w:cs="Times New Roman"/>
          </w:rPr>
          <w:t>, but is possible here with records of both growth and R</w:t>
        </w:r>
      </w:ins>
      <w:ins w:id="112" w:author="John E. Drake" w:date="2018-11-15T14:10:00Z">
        <w:r w:rsidR="001C4226">
          <w:rPr>
            <w:rFonts w:ascii="Times New Roman" w:hAnsi="Times New Roman" w:cs="Times New Roman"/>
            <w:vertAlign w:val="subscript"/>
          </w:rPr>
          <w:t>a</w:t>
        </w:r>
        <w:r w:rsidR="001C4226">
          <w:rPr>
            <w:rFonts w:ascii="Times New Roman" w:hAnsi="Times New Roman" w:cs="Times New Roman"/>
          </w:rPr>
          <w:t>.</w:t>
        </w:r>
      </w:ins>
      <w:ins w:id="113" w:author="John E. Drake" w:date="2018-11-15T14:09:00Z">
        <w:r w:rsidR="001C4226">
          <w:rPr>
            <w:rFonts w:ascii="Times New Roman" w:hAnsi="Times New Roman" w:cs="Times New Roman"/>
          </w:rPr>
          <w:t xml:space="preserve"> </w:t>
        </w:r>
      </w:ins>
      <w:r w:rsidRPr="009B00B8">
        <w:rPr>
          <w:rFonts w:ascii="Times New Roman" w:hAnsi="Times New Roman" w:cs="Times New Roman"/>
        </w:rPr>
        <w:t>We evaluated the relationship between R</w:t>
      </w:r>
      <w:r w:rsidRPr="009B00B8">
        <w:rPr>
          <w:rFonts w:ascii="Times New Roman" w:hAnsi="Times New Roman" w:cs="Times New Roman"/>
          <w:vertAlign w:val="subscript"/>
        </w:rPr>
        <w:t>a</w:t>
      </w:r>
      <w:r w:rsidRPr="009B00B8">
        <w:rPr>
          <w:rFonts w:ascii="Times New Roman" w:hAnsi="Times New Roman" w:cs="Times New Roman"/>
        </w:rPr>
        <w:t xml:space="preserve"> per unit tree C</w:t>
      </w:r>
      <w:r w:rsidR="00E55308">
        <w:rPr>
          <w:rFonts w:ascii="Times New Roman" w:hAnsi="Times New Roman" w:cs="Times New Roman"/>
        </w:rPr>
        <w:t xml:space="preserve"> and relative growth rate (RGR); t</w:t>
      </w:r>
      <w:r w:rsidRPr="009B00B8">
        <w:rPr>
          <w:rFonts w:ascii="Times New Roman" w:hAnsi="Times New Roman" w:cs="Times New Roman"/>
        </w:rPr>
        <w:t>he slope reflects the growth component of R</w:t>
      </w:r>
      <w:r w:rsidRPr="009B00B8">
        <w:rPr>
          <w:rFonts w:ascii="Times New Roman" w:hAnsi="Times New Roman" w:cs="Times New Roman"/>
          <w:vertAlign w:val="subscript"/>
        </w:rPr>
        <w:t>a</w:t>
      </w:r>
      <w:r w:rsidRPr="009B00B8">
        <w:rPr>
          <w:rFonts w:ascii="Times New Roman" w:hAnsi="Times New Roman" w:cs="Times New Roman"/>
        </w:rPr>
        <w:t>, while the y-intercept reflects the maintenance component of R</w:t>
      </w:r>
      <w:r w:rsidRPr="009B00B8">
        <w:rPr>
          <w:rFonts w:ascii="Times New Roman" w:hAnsi="Times New Roman" w:cs="Times New Roman"/>
          <w:vertAlign w:val="subscript"/>
        </w:rPr>
        <w:t>a</w:t>
      </w:r>
      <w:r w:rsidRPr="009B00B8">
        <w:rPr>
          <w:rFonts w:ascii="Times New Roman" w:hAnsi="Times New Roman" w:cs="Times New Roman"/>
        </w:rPr>
        <w:t>. If R</w:t>
      </w:r>
      <w:r w:rsidRPr="009B00B8">
        <w:rPr>
          <w:rFonts w:ascii="Times New Roman" w:hAnsi="Times New Roman" w:cs="Times New Roman"/>
          <w:vertAlign w:val="subscript"/>
        </w:rPr>
        <w:t>a</w:t>
      </w:r>
      <w:r w:rsidRPr="009B00B8">
        <w:rPr>
          <w:rFonts w:ascii="Times New Roman" w:hAnsi="Times New Roman" w:cs="Times New Roman"/>
        </w:rPr>
        <w:t xml:space="preserve"> does not acclimate to warming, we expect the warmed treatment to have a higher y-intercept than </w:t>
      </w:r>
      <w:r w:rsidR="00F661B4">
        <w:rPr>
          <w:rFonts w:ascii="Times New Roman" w:hAnsi="Times New Roman" w:cs="Times New Roman"/>
        </w:rPr>
        <w:t>the ambient treatment. I</w:t>
      </w:r>
      <w:r w:rsidRPr="009B00B8">
        <w:rPr>
          <w:rFonts w:ascii="Times New Roman" w:hAnsi="Times New Roman" w:cs="Times New Roman"/>
        </w:rPr>
        <w:t>f R</w:t>
      </w:r>
      <w:r w:rsidRPr="009B00B8">
        <w:rPr>
          <w:rFonts w:ascii="Times New Roman" w:hAnsi="Times New Roman" w:cs="Times New Roman"/>
          <w:vertAlign w:val="subscript"/>
        </w:rPr>
        <w:t>a</w:t>
      </w:r>
      <w:r w:rsidRPr="009B00B8">
        <w:rPr>
          <w:rFonts w:ascii="Times New Roman" w:hAnsi="Times New Roman" w:cs="Times New Roman"/>
        </w:rPr>
        <w:t xml:space="preserve"> acclimates </w:t>
      </w:r>
      <w:proofErr w:type="spellStart"/>
      <w:r w:rsidRPr="009B00B8">
        <w:rPr>
          <w:rFonts w:ascii="Times New Roman" w:hAnsi="Times New Roman" w:cs="Times New Roman"/>
        </w:rPr>
        <w:t>homeostatically</w:t>
      </w:r>
      <w:proofErr w:type="spellEnd"/>
      <w:r w:rsidRPr="009B00B8">
        <w:rPr>
          <w:rFonts w:ascii="Times New Roman" w:hAnsi="Times New Roman" w:cs="Times New Roman"/>
        </w:rPr>
        <w:t>, we expect the ambient and warmed treatments to have equivalent intercepts.</w:t>
      </w:r>
      <w:r w:rsidR="0018556E">
        <w:rPr>
          <w:rFonts w:ascii="Times New Roman" w:hAnsi="Times New Roman" w:cs="Times New Roman"/>
        </w:rPr>
        <w:t xml:space="preserve"> We also directly estimated coefficients associated with growth and maintenance components of R</w:t>
      </w:r>
      <w:r w:rsidR="0018556E">
        <w:rPr>
          <w:rFonts w:ascii="Times New Roman" w:hAnsi="Times New Roman" w:cs="Times New Roman"/>
          <w:vertAlign w:val="subscript"/>
        </w:rPr>
        <w:t>a</w:t>
      </w:r>
      <w:r w:rsidR="0018556E">
        <w:rPr>
          <w:rFonts w:ascii="Times New Roman" w:hAnsi="Times New Roman" w:cs="Times New Roman"/>
        </w:rPr>
        <w:t xml:space="preserve"> </w:t>
      </w:r>
      <w:r w:rsidR="0018556E">
        <w:rPr>
          <w:rFonts w:ascii="Times New Roman" w:hAnsi="Times New Roman" w:cs="Times New Roman"/>
        </w:rPr>
        <w:fldChar w:fldCharType="begin"/>
      </w:r>
      <w:r w:rsidR="0018556E">
        <w:rPr>
          <w:rFonts w:ascii="Times New Roman" w:hAnsi="Times New Roman" w:cs="Times New Roman"/>
        </w:rPr>
        <w:instrText xml:space="preserve"> ADDIN ZOTERO_ITEM CSL_CITATION {"citationID":"a28klekiapk","properties":{"formattedCitation":"(Amthor, 2000)","plainCitation":"(Amthor, 2000)"},"citationItems":[{"id":521,"uris":["http://zotero.org/users/4234815/items/9VLJCLL7"],"uri":["http://zotero.org/users/4234815/items/9VLJCLL7"],"itemData":{"id":521,"type":"article-journal","title":"The McCree–de Wit–Penning de Vries–Thornley Respiration Paradigms: 30 Years Later","container-title":"Annals of Botany","page":"1-20","volume":"86","issue":"1","source":"academic.oup.com","abstract":"To grow, an organism must respire substrates to produce C-skeleton intermediates, usable energy (i.e. ATP), and reducing power [i.e. NAD(P)H] to support biosynthesis and related processes such as active transport of substrates. Respiration is also needed—mainly as a supplier of ATP—to maintain existing biomass in a functional state. As a result, quantifying links between respiration, growth, and maintenance are needed to assess potential plant productivity, to understand plant responses to environmental factors, and as the basis of cost-benefit analyses of alternative uses of photosynthate. Beginning 30 years ago, and continuing for about 5 years, rapid advances were made in understanding and quantifying relationships between respiration and the processes it supports. Progress has continued since then, though often as refinements rather than novel advances. The simplest framework (i.e. paradigm) for relating respiration to other processes divides respiration into growth and maintenance fractions. This often involves a combination of empiricism and mechanism. A three-component framework (growth, maintenance and wastage) has also been considered, although quantifying wastage (theoretically or empirically) remains problematic. The more general and flexible framework, called the general paradigm (GP, herein), relates respiration to any number of individual processes that it supports. The most important processes (from C and energy balance perspectives) identified to date that require respiration are: biosynthesis of new structural biomass, translocation of photosynthate from sources to sinks, uptake of ions from the soil solution, assimilation of N (including N 2 ) and S into organic compounds, protein turnover, and cellular ion-gradient maintenance. In addition, some part of respiration may be associated with wastage (e.g. futile cycles and mitochondrial electron transport uncoupled from oxidative phosphorylation). Most importantly, the GP can (semi-)mechanistically relate respiration to underlying physiology and biochemistry. The GP is more complicated than other approaches to describing or modelling respiration because it is more realistic, complete and mechanistic. This review describes a history of the GP and its present state. Future research questions are suggested. Copyright 2000 Annals of Botany Company","DOI":"10.1006/anbo.2000.1175","ISSN":"0305-7364","shortTitle":"The McCree–de Wit–Penning de Vries–Thornley Respiration Paradigms","journalAbbreviation":"Ann Bot","author":[{"family":"Amthor","given":"Jeffrey S."}],"issued":{"date-parts":[["2000",7,1]]}}}],"schema":"https://github.com/citation-style-language/schema/raw/master/csl-citation.json"} </w:instrText>
      </w:r>
      <w:r w:rsidR="0018556E">
        <w:rPr>
          <w:rFonts w:ascii="Times New Roman" w:hAnsi="Times New Roman" w:cs="Times New Roman"/>
        </w:rPr>
        <w:fldChar w:fldCharType="separate"/>
      </w:r>
      <w:r w:rsidR="0018556E" w:rsidRPr="0018556E">
        <w:rPr>
          <w:rFonts w:ascii="Times New Roman" w:hAnsi="Times New Roman" w:cs="Times New Roman"/>
        </w:rPr>
        <w:t>(Amthor, 2000)</w:t>
      </w:r>
      <w:r w:rsidR="0018556E">
        <w:rPr>
          <w:rFonts w:ascii="Times New Roman" w:hAnsi="Times New Roman" w:cs="Times New Roman"/>
        </w:rPr>
        <w:fldChar w:fldCharType="end"/>
      </w:r>
      <w:r w:rsidR="0018556E">
        <w:rPr>
          <w:rFonts w:ascii="Times New Roman" w:hAnsi="Times New Roman" w:cs="Times New Roman"/>
        </w:rPr>
        <w:t>;</w:t>
      </w:r>
    </w:p>
    <w:p w14:paraId="4506C995" w14:textId="22543082" w:rsidR="0031020E" w:rsidRPr="0031020E" w:rsidRDefault="004B768F" w:rsidP="0031020E">
      <w:pPr>
        <w:spacing w:line="360" w:lineRule="auto"/>
        <w:ind w:left="720" w:firstLine="72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g</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r</m:t>
            </m:r>
          </m:sub>
        </m:sSub>
        <m:r>
          <w:rPr>
            <w:rFonts w:ascii="Cambria Math" w:hAnsi="Cambria Math" w:cs="Times New Roman"/>
          </w:rPr>
          <m:t>G+</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r</m:t>
            </m:r>
          </m:sub>
        </m:sSub>
        <m:r>
          <w:rPr>
            <w:rFonts w:ascii="Cambria Math" w:hAnsi="Cambria Math" w:cs="Times New Roman"/>
          </w:rPr>
          <m:t>W</m:t>
        </m:r>
      </m:oMath>
      <w:r w:rsidR="0031020E">
        <w:rPr>
          <w:rFonts w:ascii="Times New Roman" w:hAnsi="Times New Roman" w:cs="Times New Roman"/>
        </w:rPr>
        <w:tab/>
      </w:r>
      <w:r w:rsidR="0031020E">
        <w:rPr>
          <w:rFonts w:ascii="Times New Roman" w:hAnsi="Times New Roman" w:cs="Times New Roman"/>
        </w:rPr>
        <w:tab/>
      </w:r>
      <w:r w:rsidR="0031020E">
        <w:rPr>
          <w:rFonts w:ascii="Times New Roman" w:hAnsi="Times New Roman" w:cs="Times New Roman"/>
        </w:rPr>
        <w:tab/>
      </w:r>
      <w:r w:rsidR="0031020E">
        <w:rPr>
          <w:rFonts w:ascii="Times New Roman" w:hAnsi="Times New Roman" w:cs="Times New Roman"/>
        </w:rPr>
        <w:tab/>
        <w:t>(eq. 2)</w:t>
      </w:r>
    </w:p>
    <w:p w14:paraId="54FD4676" w14:textId="7BF086A5" w:rsidR="0031020E" w:rsidRPr="0031020E" w:rsidRDefault="0031020E" w:rsidP="00316973">
      <w:pPr>
        <w:spacing w:before="120" w:line="360" w:lineRule="auto"/>
        <w:rPr>
          <w:rFonts w:ascii="Times New Roman" w:hAnsi="Times New Roman" w:cs="Times New Roman"/>
        </w:rPr>
      </w:pPr>
      <w:r>
        <w:rPr>
          <w:rFonts w:ascii="Times New Roman" w:hAnsi="Times New Roman" w:cs="Times New Roman"/>
        </w:rPr>
        <w:t xml:space="preserve">where </w:t>
      </w:r>
      <w:proofErr w:type="spellStart"/>
      <w:r>
        <w:rPr>
          <w:rFonts w:ascii="Times New Roman" w:hAnsi="Times New Roman" w:cs="Times New Roman"/>
          <w:i/>
        </w:rPr>
        <w:t>R</w:t>
      </w:r>
      <w:r>
        <w:rPr>
          <w:rFonts w:ascii="Times New Roman" w:hAnsi="Times New Roman" w:cs="Times New Roman"/>
          <w:i/>
          <w:vertAlign w:val="subscript"/>
        </w:rPr>
        <w:t>g</w:t>
      </w:r>
      <w:proofErr w:type="spellEnd"/>
      <w:r>
        <w:rPr>
          <w:rFonts w:ascii="Times New Roman" w:hAnsi="Times New Roman" w:cs="Times New Roman"/>
        </w:rPr>
        <w:t xml:space="preserve"> is the growth respiration rate (</w:t>
      </w:r>
      <w:proofErr w:type="spellStart"/>
      <w:r>
        <w:rPr>
          <w:rFonts w:ascii="Times New Roman" w:hAnsi="Times New Roman" w:cs="Times New Roman"/>
        </w:rPr>
        <w:t>gC</w:t>
      </w:r>
      <w:proofErr w:type="spellEnd"/>
      <w:r>
        <w:rPr>
          <w:rFonts w:ascii="Times New Roman" w:hAnsi="Times New Roman" w:cs="Times New Roman"/>
        </w:rPr>
        <w:t xml:space="preserve"> d</w:t>
      </w:r>
      <w:r>
        <w:rPr>
          <w:rFonts w:ascii="Times New Roman" w:hAnsi="Times New Roman" w:cs="Times New Roman"/>
          <w:vertAlign w:val="superscript"/>
        </w:rPr>
        <w:t>-1</w:t>
      </w:r>
      <w:r>
        <w:rPr>
          <w:rFonts w:ascii="Times New Roman" w:hAnsi="Times New Roman" w:cs="Times New Roman"/>
        </w:rPr>
        <w:t xml:space="preserve">), </w:t>
      </w:r>
      <w:r>
        <w:rPr>
          <w:rFonts w:ascii="Times New Roman" w:hAnsi="Times New Roman" w:cs="Times New Roman"/>
          <w:i/>
        </w:rPr>
        <w:t>R</w:t>
      </w:r>
      <w:r>
        <w:rPr>
          <w:rFonts w:ascii="Times New Roman" w:hAnsi="Times New Roman" w:cs="Times New Roman"/>
          <w:vertAlign w:val="subscript"/>
        </w:rPr>
        <w:t>m</w:t>
      </w:r>
      <w:r>
        <w:rPr>
          <w:rFonts w:ascii="Times New Roman" w:hAnsi="Times New Roman" w:cs="Times New Roman"/>
        </w:rPr>
        <w:t xml:space="preserve"> is the </w:t>
      </w:r>
      <w:r w:rsidR="009322CF">
        <w:rPr>
          <w:rFonts w:ascii="Times New Roman" w:hAnsi="Times New Roman" w:cs="Times New Roman"/>
        </w:rPr>
        <w:t>maintenance</w:t>
      </w:r>
      <w:r>
        <w:rPr>
          <w:rFonts w:ascii="Times New Roman" w:hAnsi="Times New Roman" w:cs="Times New Roman"/>
        </w:rPr>
        <w:t xml:space="preserve"> respiration</w:t>
      </w:r>
      <w:r w:rsidR="00B15F46">
        <w:rPr>
          <w:rFonts w:ascii="Times New Roman" w:hAnsi="Times New Roman" w:cs="Times New Roman"/>
        </w:rPr>
        <w:t xml:space="preserve"> rate (</w:t>
      </w:r>
      <w:proofErr w:type="spellStart"/>
      <w:r w:rsidR="00B15F46">
        <w:rPr>
          <w:rFonts w:ascii="Times New Roman" w:hAnsi="Times New Roman" w:cs="Times New Roman"/>
        </w:rPr>
        <w:t>gC</w:t>
      </w:r>
      <w:proofErr w:type="spellEnd"/>
      <w:r w:rsidR="00B15F46">
        <w:rPr>
          <w:rFonts w:ascii="Times New Roman" w:hAnsi="Times New Roman" w:cs="Times New Roman"/>
        </w:rPr>
        <w:t xml:space="preserve"> </w:t>
      </w:r>
      <w:r>
        <w:rPr>
          <w:rFonts w:ascii="Times New Roman" w:hAnsi="Times New Roman" w:cs="Times New Roman"/>
        </w:rPr>
        <w:t>d</w:t>
      </w:r>
      <w:r>
        <w:rPr>
          <w:rFonts w:ascii="Times New Roman" w:hAnsi="Times New Roman" w:cs="Times New Roman"/>
          <w:vertAlign w:val="superscript"/>
        </w:rPr>
        <w:t>-1</w:t>
      </w:r>
      <w:r>
        <w:rPr>
          <w:rFonts w:ascii="Times New Roman" w:hAnsi="Times New Roman" w:cs="Times New Roman"/>
        </w:rPr>
        <w:t xml:space="preserve">), </w:t>
      </w:r>
      <w:r>
        <w:rPr>
          <w:rFonts w:ascii="Times New Roman" w:hAnsi="Times New Roman" w:cs="Times New Roman"/>
          <w:i/>
        </w:rPr>
        <w:t>G</w:t>
      </w:r>
      <w:r>
        <w:rPr>
          <w:rFonts w:ascii="Times New Roman" w:hAnsi="Times New Roman" w:cs="Times New Roman"/>
        </w:rPr>
        <w:t xml:space="preserve"> is biomass growth (</w:t>
      </w:r>
      <w:proofErr w:type="spellStart"/>
      <w:r>
        <w:rPr>
          <w:rFonts w:ascii="Times New Roman" w:hAnsi="Times New Roman" w:cs="Times New Roman"/>
        </w:rPr>
        <w:t>gC</w:t>
      </w:r>
      <w:proofErr w:type="spellEnd"/>
      <w:r>
        <w:rPr>
          <w:rFonts w:ascii="Times New Roman" w:hAnsi="Times New Roman" w:cs="Times New Roman"/>
        </w:rPr>
        <w:t xml:space="preserve"> d</w:t>
      </w:r>
      <w:r>
        <w:rPr>
          <w:rFonts w:ascii="Times New Roman" w:hAnsi="Times New Roman" w:cs="Times New Roman"/>
          <w:vertAlign w:val="superscript"/>
        </w:rPr>
        <w:t>-1</w:t>
      </w:r>
      <w:r>
        <w:rPr>
          <w:rFonts w:ascii="Times New Roman" w:hAnsi="Times New Roman" w:cs="Times New Roman"/>
        </w:rPr>
        <w:t xml:space="preserve">), </w:t>
      </w:r>
      <w:r>
        <w:rPr>
          <w:rFonts w:ascii="Times New Roman" w:hAnsi="Times New Roman" w:cs="Times New Roman"/>
          <w:i/>
        </w:rPr>
        <w:t>W</w:t>
      </w:r>
      <w:r>
        <w:rPr>
          <w:rFonts w:ascii="Times New Roman" w:hAnsi="Times New Roman" w:cs="Times New Roman"/>
        </w:rPr>
        <w:t xml:space="preserve"> is the standing biomass weight (</w:t>
      </w:r>
      <w:proofErr w:type="spellStart"/>
      <w:r>
        <w:rPr>
          <w:rFonts w:ascii="Times New Roman" w:hAnsi="Times New Roman" w:cs="Times New Roman"/>
        </w:rPr>
        <w:t>gC</w:t>
      </w:r>
      <w:proofErr w:type="spellEnd"/>
      <w:r>
        <w:rPr>
          <w:rFonts w:ascii="Times New Roman" w:hAnsi="Times New Roman" w:cs="Times New Roman"/>
        </w:rPr>
        <w:t xml:space="preserve">), </w:t>
      </w:r>
      <w:r>
        <w:rPr>
          <w:rFonts w:ascii="Times New Roman" w:hAnsi="Times New Roman" w:cs="Times New Roman"/>
          <w:i/>
        </w:rPr>
        <w:t>g</w:t>
      </w:r>
      <w:r>
        <w:rPr>
          <w:rFonts w:ascii="Times New Roman" w:hAnsi="Times New Roman" w:cs="Times New Roman"/>
          <w:vertAlign w:val="subscript"/>
        </w:rPr>
        <w:t>r</w:t>
      </w:r>
      <w:r>
        <w:rPr>
          <w:rFonts w:ascii="Times New Roman" w:hAnsi="Times New Roman" w:cs="Times New Roman"/>
        </w:rPr>
        <w:t xml:space="preserve"> </w:t>
      </w:r>
      <w:r w:rsidR="00E00B3B">
        <w:rPr>
          <w:rFonts w:ascii="Times New Roman" w:hAnsi="Times New Roman" w:cs="Times New Roman"/>
        </w:rPr>
        <w:t>is the growth respiration coefficient (</w:t>
      </w:r>
      <w:proofErr w:type="spellStart"/>
      <w:r w:rsidR="00E00B3B">
        <w:rPr>
          <w:rFonts w:ascii="Times New Roman" w:hAnsi="Times New Roman" w:cs="Times New Roman"/>
        </w:rPr>
        <w:t>gC</w:t>
      </w:r>
      <w:proofErr w:type="spellEnd"/>
      <w:r w:rsidR="00E00B3B">
        <w:rPr>
          <w:rFonts w:ascii="Times New Roman" w:hAnsi="Times New Roman" w:cs="Times New Roman"/>
        </w:rPr>
        <w:t xml:space="preserve"> respired per </w:t>
      </w:r>
      <w:proofErr w:type="spellStart"/>
      <w:r w:rsidR="00E00B3B">
        <w:rPr>
          <w:rFonts w:ascii="Times New Roman" w:hAnsi="Times New Roman" w:cs="Times New Roman"/>
        </w:rPr>
        <w:t>gC</w:t>
      </w:r>
      <w:proofErr w:type="spellEnd"/>
      <w:r w:rsidR="00E00B3B">
        <w:rPr>
          <w:rFonts w:ascii="Times New Roman" w:hAnsi="Times New Roman" w:cs="Times New Roman"/>
        </w:rPr>
        <w:t xml:space="preserve"> growth), </w:t>
      </w:r>
      <w:r>
        <w:rPr>
          <w:rFonts w:ascii="Times New Roman" w:hAnsi="Times New Roman" w:cs="Times New Roman"/>
        </w:rPr>
        <w:t xml:space="preserve">and </w:t>
      </w:r>
      <w:proofErr w:type="spellStart"/>
      <w:r w:rsidRPr="0031020E">
        <w:rPr>
          <w:rFonts w:ascii="Times New Roman" w:hAnsi="Times New Roman" w:cs="Times New Roman"/>
          <w:i/>
        </w:rPr>
        <w:t>m</w:t>
      </w:r>
      <w:r>
        <w:rPr>
          <w:rFonts w:ascii="Times New Roman" w:hAnsi="Times New Roman" w:cs="Times New Roman"/>
          <w:vertAlign w:val="subscript"/>
        </w:rPr>
        <w:t>r</w:t>
      </w:r>
      <w:proofErr w:type="spellEnd"/>
      <w:r>
        <w:rPr>
          <w:rFonts w:ascii="Times New Roman" w:hAnsi="Times New Roman" w:cs="Times New Roman"/>
        </w:rPr>
        <w:t xml:space="preserve"> </w:t>
      </w:r>
      <w:r w:rsidR="00E00B3B">
        <w:rPr>
          <w:rFonts w:ascii="Times New Roman" w:hAnsi="Times New Roman" w:cs="Times New Roman"/>
        </w:rPr>
        <w:t>is the maintenance respiration coefficient (</w:t>
      </w:r>
      <w:proofErr w:type="spellStart"/>
      <w:r w:rsidR="00E00B3B">
        <w:rPr>
          <w:rFonts w:ascii="Times New Roman" w:hAnsi="Times New Roman" w:cs="Times New Roman"/>
        </w:rPr>
        <w:t>gC</w:t>
      </w:r>
      <w:proofErr w:type="spellEnd"/>
      <w:r w:rsidR="00E00B3B">
        <w:rPr>
          <w:rFonts w:ascii="Times New Roman" w:hAnsi="Times New Roman" w:cs="Times New Roman"/>
        </w:rPr>
        <w:t xml:space="preserve"> respired per </w:t>
      </w:r>
      <w:proofErr w:type="spellStart"/>
      <w:r w:rsidR="00E00B3B">
        <w:rPr>
          <w:rFonts w:ascii="Times New Roman" w:hAnsi="Times New Roman" w:cs="Times New Roman"/>
        </w:rPr>
        <w:t>gC</w:t>
      </w:r>
      <w:proofErr w:type="spellEnd"/>
      <w:r w:rsidR="00E00B3B">
        <w:rPr>
          <w:rFonts w:ascii="Times New Roman" w:hAnsi="Times New Roman" w:cs="Times New Roman"/>
        </w:rPr>
        <w:t xml:space="preserve"> standing biomass d</w:t>
      </w:r>
      <w:r w:rsidR="00E00B3B">
        <w:rPr>
          <w:rFonts w:ascii="Times New Roman" w:hAnsi="Times New Roman" w:cs="Times New Roman"/>
          <w:vertAlign w:val="superscript"/>
        </w:rPr>
        <w:t>-1</w:t>
      </w:r>
      <w:r w:rsidR="00E00B3B">
        <w:rPr>
          <w:rFonts w:ascii="Times New Roman" w:hAnsi="Times New Roman" w:cs="Times New Roman"/>
        </w:rPr>
        <w:t>)</w:t>
      </w:r>
      <w:r>
        <w:rPr>
          <w:rFonts w:ascii="Times New Roman" w:hAnsi="Times New Roman" w:cs="Times New Roman"/>
        </w:rPr>
        <w:t xml:space="preserve">. </w:t>
      </w:r>
    </w:p>
    <w:p w14:paraId="0A8AB430" w14:textId="29C3BB82" w:rsidR="00316973" w:rsidRDefault="00316973" w:rsidP="00316973">
      <w:pPr>
        <w:spacing w:before="120" w:line="360" w:lineRule="auto"/>
        <w:rPr>
          <w:rFonts w:ascii="Times New Roman" w:hAnsi="Times New Roman" w:cs="Times New Roman"/>
          <w:i/>
        </w:rPr>
      </w:pPr>
      <w:r>
        <w:rPr>
          <w:rFonts w:ascii="Times New Roman" w:hAnsi="Times New Roman" w:cs="Times New Roman"/>
          <w:i/>
        </w:rPr>
        <w:t>Data analysis</w:t>
      </w:r>
    </w:p>
    <w:p w14:paraId="0BC4681D" w14:textId="417681C4" w:rsidR="00316973" w:rsidRPr="00316973" w:rsidRDefault="00316973" w:rsidP="0031697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rPr>
          <w:rFonts w:ascii="Times New Roman" w:hAnsi="Times New Roman" w:cs="Times New Roman"/>
        </w:rPr>
      </w:pPr>
      <w:r w:rsidRPr="00316973">
        <w:rPr>
          <w:rFonts w:ascii="Times New Roman" w:hAnsi="Times New Roman" w:cs="Times New Roman"/>
          <w:lang w:val="en-US"/>
        </w:rPr>
        <w:lastRenderedPageBreak/>
        <w:t>Data were analyzed following a completely randomized design</w:t>
      </w:r>
      <w:r>
        <w:rPr>
          <w:rFonts w:ascii="Times New Roman" w:hAnsi="Times New Roman" w:cs="Times New Roman"/>
          <w:lang w:val="en-US"/>
        </w:rPr>
        <w:t xml:space="preserve"> </w:t>
      </w:r>
      <w:r w:rsidRPr="00316973">
        <w:rPr>
          <w:rFonts w:ascii="Times New Roman" w:hAnsi="Times New Roman" w:cs="Times New Roman"/>
          <w:lang w:val="en-US"/>
        </w:rPr>
        <w:t>with the single treatment of warming (n = 6 for 6 months, then</w:t>
      </w:r>
      <w:r w:rsidR="00EA2D30">
        <w:rPr>
          <w:rFonts w:ascii="Times New Roman" w:hAnsi="Times New Roman" w:cs="Times New Roman"/>
          <w:lang w:val="en-US"/>
        </w:rPr>
        <w:t xml:space="preserve"> </w:t>
      </w:r>
      <w:r w:rsidRPr="00316973">
        <w:rPr>
          <w:rFonts w:ascii="Times New Roman" w:hAnsi="Times New Roman" w:cs="Times New Roman"/>
          <w:lang w:val="en-US"/>
        </w:rPr>
        <w:t xml:space="preserve">n = 3 for the </w:t>
      </w:r>
      <w:r w:rsidR="00EA2D30">
        <w:rPr>
          <w:rFonts w:ascii="Times New Roman" w:hAnsi="Times New Roman" w:cs="Times New Roman"/>
          <w:lang w:val="en-US"/>
        </w:rPr>
        <w:t>drought period</w:t>
      </w:r>
      <w:r w:rsidRPr="00316973">
        <w:rPr>
          <w:rFonts w:ascii="Times New Roman" w:hAnsi="Times New Roman" w:cs="Times New Roman"/>
          <w:lang w:val="en-US"/>
        </w:rPr>
        <w:t xml:space="preserve">). </w:t>
      </w:r>
      <w:r>
        <w:rPr>
          <w:rFonts w:ascii="Times New Roman" w:hAnsi="Times New Roman" w:cs="Times New Roman"/>
          <w:lang w:val="en-US"/>
        </w:rPr>
        <w:t xml:space="preserve">Longitudinal analyses were </w:t>
      </w:r>
      <w:r w:rsidRPr="00316973">
        <w:rPr>
          <w:rFonts w:ascii="Times New Roman" w:hAnsi="Times New Roman" w:cs="Times New Roman"/>
          <w:lang w:val="en-US"/>
        </w:rPr>
        <w:t>performed using the ‘</w:t>
      </w:r>
      <w:proofErr w:type="spellStart"/>
      <w:r w:rsidRPr="00316973">
        <w:rPr>
          <w:rFonts w:ascii="Times New Roman" w:hAnsi="Times New Roman" w:cs="Times New Roman"/>
          <w:lang w:val="en-US"/>
        </w:rPr>
        <w:t>lme</w:t>
      </w:r>
      <w:proofErr w:type="spellEnd"/>
      <w:r w:rsidRPr="00316973">
        <w:rPr>
          <w:rFonts w:ascii="Times New Roman" w:hAnsi="Times New Roman" w:cs="Times New Roman"/>
          <w:lang w:val="en-US"/>
        </w:rPr>
        <w:t>’ function</w:t>
      </w:r>
      <w:r>
        <w:rPr>
          <w:rFonts w:ascii="Times New Roman" w:hAnsi="Times New Roman" w:cs="Times New Roman"/>
          <w:lang w:val="en-US"/>
        </w:rPr>
        <w:t xml:space="preserve"> </w:t>
      </w:r>
      <w:r w:rsidRPr="00316973">
        <w:rPr>
          <w:rFonts w:ascii="Times New Roman" w:hAnsi="Times New Roman" w:cs="Times New Roman"/>
          <w:lang w:val="en-US"/>
        </w:rPr>
        <w:t>within the ‘NLME’ R package</w:t>
      </w:r>
      <w:r w:rsidR="00527DBF">
        <w:rPr>
          <w:rFonts w:ascii="Times New Roman" w:hAnsi="Times New Roman" w:cs="Times New Roman"/>
          <w:lang w:val="en-US"/>
        </w:rPr>
        <w:t xml:space="preserve"> with a random tree effect and fixed effects of date, temperature treatment, and water treatment. T</w:t>
      </w:r>
      <w:r w:rsidRPr="00316973">
        <w:rPr>
          <w:rFonts w:ascii="Times New Roman" w:hAnsi="Times New Roman" w:cs="Times New Roman"/>
          <w:lang w:val="en-US"/>
        </w:rPr>
        <w:t>reatment means were estimated</w:t>
      </w:r>
      <w:r>
        <w:rPr>
          <w:rFonts w:ascii="Times New Roman" w:hAnsi="Times New Roman" w:cs="Times New Roman"/>
          <w:lang w:val="en-US"/>
        </w:rPr>
        <w:t xml:space="preserve"> </w:t>
      </w:r>
      <w:r w:rsidRPr="00316973">
        <w:rPr>
          <w:rFonts w:ascii="Times New Roman" w:hAnsi="Times New Roman" w:cs="Times New Roman"/>
          <w:lang w:val="en-US"/>
        </w:rPr>
        <w:t>after adjustment for other terms in the model (i.e. least</w:t>
      </w:r>
      <w:r>
        <w:rPr>
          <w:rFonts w:ascii="Times New Roman" w:hAnsi="Times New Roman" w:cs="Times New Roman"/>
          <w:lang w:val="en-US"/>
        </w:rPr>
        <w:t xml:space="preserve"> </w:t>
      </w:r>
      <w:r w:rsidRPr="00316973">
        <w:rPr>
          <w:rFonts w:ascii="Times New Roman" w:hAnsi="Times New Roman" w:cs="Times New Roman"/>
          <w:lang w:val="en-US"/>
        </w:rPr>
        <w:t>square</w:t>
      </w:r>
      <w:r w:rsidR="00527DBF">
        <w:rPr>
          <w:rFonts w:ascii="Times New Roman" w:hAnsi="Times New Roman" w:cs="Times New Roman"/>
          <w:lang w:val="en-US"/>
        </w:rPr>
        <w:t xml:space="preserve"> </w:t>
      </w:r>
      <w:r w:rsidRPr="00316973">
        <w:rPr>
          <w:rFonts w:ascii="Times New Roman" w:hAnsi="Times New Roman" w:cs="Times New Roman"/>
          <w:lang w:val="en-US"/>
        </w:rPr>
        <w:t>means, or LS means) with the ‘LSMEANS’ package in R</w:t>
      </w:r>
      <w:r>
        <w:rPr>
          <w:rFonts w:ascii="Times New Roman" w:hAnsi="Times New Roman" w:cs="Times New Roman"/>
          <w:lang w:val="en-US"/>
        </w:rPr>
        <w:t xml:space="preserve"> </w:t>
      </w:r>
      <w:r w:rsidRPr="00316973">
        <w:rPr>
          <w:rFonts w:ascii="Times New Roman" w:hAnsi="Times New Roman" w:cs="Times New Roman"/>
          <w:lang w:val="en-US"/>
        </w:rPr>
        <w:t>v.3.2.2 (R Development Core Team, 2012; Pinheiro et al.,</w:t>
      </w:r>
      <w:r>
        <w:rPr>
          <w:rFonts w:ascii="Times New Roman" w:hAnsi="Times New Roman" w:cs="Times New Roman"/>
          <w:lang w:val="en-US"/>
        </w:rPr>
        <w:t xml:space="preserve"> </w:t>
      </w:r>
      <w:r w:rsidRPr="00316973">
        <w:rPr>
          <w:rFonts w:ascii="Times New Roman" w:hAnsi="Times New Roman" w:cs="Times New Roman"/>
          <w:lang w:val="en-US"/>
        </w:rPr>
        <w:t>2013). Analyses were evaluated to test assumptions of residual</w:t>
      </w:r>
      <w:r>
        <w:rPr>
          <w:rFonts w:ascii="Times New Roman" w:hAnsi="Times New Roman" w:cs="Times New Roman"/>
          <w:lang w:val="en-US"/>
        </w:rPr>
        <w:t xml:space="preserve"> </w:t>
      </w:r>
      <w:r w:rsidRPr="00316973">
        <w:rPr>
          <w:rFonts w:ascii="Times New Roman" w:hAnsi="Times New Roman" w:cs="Times New Roman"/>
          <w:lang w:val="en-US"/>
        </w:rPr>
        <w:t>normality and homoscedasticity; transformations were</w:t>
      </w:r>
      <w:r>
        <w:rPr>
          <w:rFonts w:ascii="Times New Roman" w:hAnsi="Times New Roman" w:cs="Times New Roman"/>
          <w:lang w:val="en-US"/>
        </w:rPr>
        <w:t xml:space="preserve"> </w:t>
      </w:r>
      <w:r w:rsidRPr="00316973">
        <w:rPr>
          <w:rFonts w:ascii="Times New Roman" w:hAnsi="Times New Roman" w:cs="Times New Roman"/>
          <w:lang w:val="en-US"/>
        </w:rPr>
        <w:t xml:space="preserve">often necessary. </w:t>
      </w:r>
      <w:r w:rsidR="00527DBF">
        <w:rPr>
          <w:rFonts w:ascii="Times New Roman" w:hAnsi="Times New Roman" w:cs="Times New Roman"/>
        </w:rPr>
        <w:t xml:space="preserve">Datasets that </w:t>
      </w:r>
      <w:r w:rsidR="00CF3585">
        <w:rPr>
          <w:rFonts w:ascii="Times New Roman" w:hAnsi="Times New Roman" w:cs="Times New Roman"/>
        </w:rPr>
        <w:t>were not longitudinal</w:t>
      </w:r>
      <w:r w:rsidR="00527DBF">
        <w:rPr>
          <w:rFonts w:ascii="Times New Roman" w:hAnsi="Times New Roman" w:cs="Times New Roman"/>
        </w:rPr>
        <w:t xml:space="preserve"> were analyzed as </w:t>
      </w:r>
      <w:r w:rsidR="00CF3585">
        <w:rPr>
          <w:rFonts w:ascii="Times New Roman" w:hAnsi="Times New Roman" w:cs="Times New Roman"/>
        </w:rPr>
        <w:t>a</w:t>
      </w:r>
      <w:r w:rsidR="00527DBF">
        <w:rPr>
          <w:rFonts w:ascii="Times New Roman" w:hAnsi="Times New Roman" w:cs="Times New Roman"/>
        </w:rPr>
        <w:t xml:space="preserve"> 2x2 ANOVA using the ‘lm’ function in R.</w:t>
      </w:r>
      <w:r w:rsidR="00CF3585">
        <w:rPr>
          <w:rFonts w:ascii="Times New Roman" w:hAnsi="Times New Roman" w:cs="Times New Roman"/>
        </w:rPr>
        <w:t xml:space="preserve"> Equation 2 was fit</w:t>
      </w:r>
      <w:r w:rsidR="00CA428E">
        <w:rPr>
          <w:rFonts w:ascii="Times New Roman" w:hAnsi="Times New Roman" w:cs="Times New Roman"/>
        </w:rPr>
        <w:t xml:space="preserve"> using the </w:t>
      </w:r>
      <w:r w:rsidR="00CA428E" w:rsidRPr="00316973">
        <w:rPr>
          <w:rFonts w:ascii="Times New Roman" w:hAnsi="Times New Roman" w:cs="Times New Roman"/>
          <w:lang w:val="en-US"/>
        </w:rPr>
        <w:t>‘NLME’ R package</w:t>
      </w:r>
      <w:r w:rsidR="00CA428E">
        <w:rPr>
          <w:rFonts w:ascii="Times New Roman" w:hAnsi="Times New Roman" w:cs="Times New Roman"/>
          <w:lang w:val="en-US"/>
        </w:rPr>
        <w:t xml:space="preserve"> with a random tree effect. </w:t>
      </w:r>
      <w:r>
        <w:rPr>
          <w:rFonts w:ascii="Times New Roman" w:hAnsi="Times New Roman" w:cs="Times New Roman"/>
          <w:b/>
          <w:sz w:val="28"/>
          <w:szCs w:val="28"/>
        </w:rPr>
        <w:br w:type="page"/>
      </w:r>
    </w:p>
    <w:p w14:paraId="51502A07" w14:textId="41D7B841" w:rsidR="00563E99" w:rsidRPr="009B00B8" w:rsidRDefault="00374242">
      <w:pPr>
        <w:spacing w:line="360" w:lineRule="auto"/>
        <w:rPr>
          <w:rFonts w:ascii="Times New Roman" w:hAnsi="Times New Roman" w:cs="Times New Roman"/>
        </w:rPr>
      </w:pPr>
      <w:r w:rsidRPr="009B00B8">
        <w:rPr>
          <w:rFonts w:ascii="Times New Roman" w:hAnsi="Times New Roman" w:cs="Times New Roman"/>
          <w:b/>
          <w:sz w:val="28"/>
          <w:szCs w:val="28"/>
        </w:rPr>
        <w:lastRenderedPageBreak/>
        <w:t>Results</w:t>
      </w:r>
    </w:p>
    <w:p w14:paraId="5F4A0639" w14:textId="77777777" w:rsidR="00563E99" w:rsidRPr="009B00B8" w:rsidRDefault="00374242" w:rsidP="008B0C63">
      <w:pPr>
        <w:spacing w:before="120" w:line="360" w:lineRule="auto"/>
        <w:rPr>
          <w:rFonts w:ascii="Times New Roman" w:hAnsi="Times New Roman" w:cs="Times New Roman"/>
        </w:rPr>
      </w:pPr>
      <w:r w:rsidRPr="009B00B8">
        <w:rPr>
          <w:rFonts w:ascii="Times New Roman" w:hAnsi="Times New Roman" w:cs="Times New Roman"/>
          <w:i/>
        </w:rPr>
        <w:t>Growth</w:t>
      </w:r>
    </w:p>
    <w:p w14:paraId="15567C78" w14:textId="6C5237FC" w:rsidR="00563E99" w:rsidRPr="009B00B8" w:rsidRDefault="00374242" w:rsidP="00223EDF">
      <w:pPr>
        <w:spacing w:line="360" w:lineRule="auto"/>
        <w:rPr>
          <w:rFonts w:ascii="Times New Roman" w:hAnsi="Times New Roman" w:cs="Times New Roman"/>
        </w:rPr>
      </w:pPr>
      <w:r w:rsidRPr="009B00B8">
        <w:rPr>
          <w:rFonts w:ascii="Times New Roman" w:hAnsi="Times New Roman" w:cs="Times New Roman"/>
        </w:rPr>
        <w:t>Experimental warming increased the rates of diameter and height growth (Fig. 1</w:t>
      </w:r>
      <w:proofErr w:type="gramStart"/>
      <w:r w:rsidRPr="009B00B8">
        <w:rPr>
          <w:rFonts w:ascii="Times New Roman" w:hAnsi="Times New Roman" w:cs="Times New Roman"/>
        </w:rPr>
        <w:t>a</w:t>
      </w:r>
      <w:r w:rsidR="00A92EFD">
        <w:rPr>
          <w:rFonts w:ascii="Times New Roman" w:hAnsi="Times New Roman" w:cs="Times New Roman"/>
        </w:rPr>
        <w:t>,</w:t>
      </w:r>
      <w:r w:rsidRPr="009B00B8">
        <w:rPr>
          <w:rFonts w:ascii="Times New Roman" w:hAnsi="Times New Roman" w:cs="Times New Roman"/>
        </w:rPr>
        <w:t>b</w:t>
      </w:r>
      <w:proofErr w:type="gramEnd"/>
      <w:r w:rsidRPr="009B00B8">
        <w:rPr>
          <w:rFonts w:ascii="Times New Roman" w:hAnsi="Times New Roman" w:cs="Times New Roman"/>
        </w:rPr>
        <w:t>), p</w:t>
      </w:r>
      <w:r w:rsidR="00223EDF">
        <w:rPr>
          <w:rFonts w:ascii="Times New Roman" w:hAnsi="Times New Roman" w:cs="Times New Roman"/>
        </w:rPr>
        <w:t>articularly during the Austral w</w:t>
      </w:r>
      <w:r w:rsidRPr="009B00B8">
        <w:rPr>
          <w:rFonts w:ascii="Times New Roman" w:hAnsi="Times New Roman" w:cs="Times New Roman"/>
        </w:rPr>
        <w:t xml:space="preserve">inter and </w:t>
      </w:r>
      <w:r w:rsidR="00223EDF">
        <w:rPr>
          <w:rFonts w:ascii="Times New Roman" w:hAnsi="Times New Roman" w:cs="Times New Roman"/>
        </w:rPr>
        <w:t>s</w:t>
      </w:r>
      <w:r w:rsidRPr="009B00B8">
        <w:rPr>
          <w:rFonts w:ascii="Times New Roman" w:hAnsi="Times New Roman" w:cs="Times New Roman"/>
        </w:rPr>
        <w:t xml:space="preserve">pring. </w:t>
      </w:r>
      <w:r w:rsidR="004C6AA8">
        <w:rPr>
          <w:rFonts w:ascii="Times New Roman" w:hAnsi="Times New Roman" w:cs="Times New Roman"/>
        </w:rPr>
        <w:t>T</w:t>
      </w:r>
      <w:r w:rsidRPr="009B00B8">
        <w:rPr>
          <w:rFonts w:ascii="Times New Roman" w:hAnsi="Times New Roman" w:cs="Times New Roman"/>
        </w:rPr>
        <w:t>rees in the warmed treatment were larger than trees in the ambient treatment wh</w:t>
      </w:r>
      <w:r w:rsidR="002E1881">
        <w:rPr>
          <w:rFonts w:ascii="Times New Roman" w:hAnsi="Times New Roman" w:cs="Times New Roman"/>
        </w:rPr>
        <w:t>en the</w:t>
      </w:r>
      <w:r w:rsidRPr="009B00B8">
        <w:rPr>
          <w:rFonts w:ascii="Times New Roman" w:hAnsi="Times New Roman" w:cs="Times New Roman"/>
        </w:rPr>
        <w:t xml:space="preserve">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O flux measurements began (13 Sept 2013; vertical dashed line in Fig. 1). On that date, warming had increased diameter by 21% (</w:t>
      </w:r>
      <w:r w:rsidRPr="009B00B8">
        <w:rPr>
          <w:rFonts w:ascii="Times New Roman" w:hAnsi="Times New Roman" w:cs="Times New Roman"/>
          <w:i/>
        </w:rPr>
        <w:t>P</w:t>
      </w:r>
      <w:r w:rsidRPr="009B00B8">
        <w:rPr>
          <w:rFonts w:ascii="Times New Roman" w:hAnsi="Times New Roman" w:cs="Times New Roman"/>
        </w:rPr>
        <w:t xml:space="preserve"> &lt; 0.01; Fig. 1a), height by 19% (</w:t>
      </w:r>
      <w:r w:rsidRPr="009B00B8">
        <w:rPr>
          <w:rFonts w:ascii="Times New Roman" w:hAnsi="Times New Roman" w:cs="Times New Roman"/>
          <w:i/>
        </w:rPr>
        <w:t xml:space="preserve">P </w:t>
      </w:r>
      <w:r w:rsidRPr="009B00B8">
        <w:rPr>
          <w:rFonts w:ascii="Times New Roman" w:hAnsi="Times New Roman" w:cs="Times New Roman"/>
        </w:rPr>
        <w:t>&lt; 0.01; Fig. 1b), total leaf area by 53% (</w:t>
      </w:r>
      <w:r w:rsidRPr="009B00B8">
        <w:rPr>
          <w:rFonts w:ascii="Times New Roman" w:hAnsi="Times New Roman" w:cs="Times New Roman"/>
          <w:i/>
        </w:rPr>
        <w:t>P</w:t>
      </w:r>
      <w:r w:rsidRPr="009B00B8">
        <w:rPr>
          <w:rFonts w:ascii="Times New Roman" w:hAnsi="Times New Roman" w:cs="Times New Roman"/>
        </w:rPr>
        <w:t xml:space="preserve"> &lt; 0.01; Fig 1c), and stem volume by 79% (</w:t>
      </w:r>
      <w:r w:rsidRPr="009B00B8">
        <w:rPr>
          <w:rFonts w:ascii="Times New Roman" w:hAnsi="Times New Roman" w:cs="Times New Roman"/>
          <w:i/>
        </w:rPr>
        <w:t>P</w:t>
      </w:r>
      <w:r w:rsidRPr="009B00B8">
        <w:rPr>
          <w:rFonts w:ascii="Times New Roman" w:hAnsi="Times New Roman" w:cs="Times New Roman"/>
        </w:rPr>
        <w:t xml:space="preserve"> &lt; 0.01; Fig 1d). </w:t>
      </w:r>
      <w:r w:rsidR="00F87F40">
        <w:rPr>
          <w:rFonts w:ascii="Times New Roman" w:hAnsi="Times New Roman" w:cs="Times New Roman"/>
        </w:rPr>
        <w:t>During</w:t>
      </w:r>
      <w:r w:rsidRPr="009B00B8">
        <w:rPr>
          <w:rFonts w:ascii="Times New Roman" w:hAnsi="Times New Roman" w:cs="Times New Roman"/>
        </w:rPr>
        <w:t xml:space="preserve"> the warm </w:t>
      </w:r>
      <w:r w:rsidR="00223EDF" w:rsidRPr="009B00B8">
        <w:rPr>
          <w:rFonts w:ascii="Times New Roman" w:hAnsi="Times New Roman" w:cs="Times New Roman"/>
        </w:rPr>
        <w:t>summer</w:t>
      </w:r>
      <w:r w:rsidRPr="009B00B8">
        <w:rPr>
          <w:rFonts w:ascii="Times New Roman" w:hAnsi="Times New Roman" w:cs="Times New Roman"/>
        </w:rPr>
        <w:t xml:space="preserve">, </w:t>
      </w:r>
      <w:r w:rsidR="00A92EFD">
        <w:rPr>
          <w:rFonts w:ascii="Times New Roman" w:hAnsi="Times New Roman" w:cs="Times New Roman"/>
        </w:rPr>
        <w:t xml:space="preserve">the diameter and height </w:t>
      </w:r>
      <w:r w:rsidRPr="009B00B8">
        <w:rPr>
          <w:rFonts w:ascii="Times New Roman" w:hAnsi="Times New Roman" w:cs="Times New Roman"/>
        </w:rPr>
        <w:t>of the ambient and wa</w:t>
      </w:r>
      <w:r w:rsidR="00A92EFD">
        <w:rPr>
          <w:rFonts w:ascii="Times New Roman" w:hAnsi="Times New Roman" w:cs="Times New Roman"/>
        </w:rPr>
        <w:t>rmed treatment trees converged</w:t>
      </w:r>
      <w:r w:rsidR="00F87F40">
        <w:rPr>
          <w:rFonts w:ascii="Times New Roman" w:hAnsi="Times New Roman" w:cs="Times New Roman"/>
        </w:rPr>
        <w:t xml:space="preserve"> (Fig. 1</w:t>
      </w:r>
      <w:proofErr w:type="gramStart"/>
      <w:r w:rsidR="00F87F40">
        <w:rPr>
          <w:rFonts w:ascii="Times New Roman" w:hAnsi="Times New Roman" w:cs="Times New Roman"/>
        </w:rPr>
        <w:t>a</w:t>
      </w:r>
      <w:r w:rsidR="00A92EFD">
        <w:rPr>
          <w:rFonts w:ascii="Times New Roman" w:hAnsi="Times New Roman" w:cs="Times New Roman"/>
        </w:rPr>
        <w:t>,</w:t>
      </w:r>
      <w:r w:rsidR="00F87F40">
        <w:rPr>
          <w:rFonts w:ascii="Times New Roman" w:hAnsi="Times New Roman" w:cs="Times New Roman"/>
        </w:rPr>
        <w:t>b</w:t>
      </w:r>
      <w:proofErr w:type="gramEnd"/>
      <w:r w:rsidR="00F87F40">
        <w:rPr>
          <w:rFonts w:ascii="Times New Roman" w:hAnsi="Times New Roman" w:cs="Times New Roman"/>
        </w:rPr>
        <w:t>)</w:t>
      </w:r>
      <w:r w:rsidR="00A92EFD">
        <w:rPr>
          <w:rFonts w:ascii="Times New Roman" w:hAnsi="Times New Roman" w:cs="Times New Roman"/>
        </w:rPr>
        <w:t>, but total stem volume continued to be larger in the warmed treatment (Fig. 1d)</w:t>
      </w:r>
      <w:r w:rsidR="004C6AA8">
        <w:rPr>
          <w:rFonts w:ascii="Times New Roman" w:hAnsi="Times New Roman" w:cs="Times New Roman"/>
        </w:rPr>
        <w:t>.</w:t>
      </w:r>
      <w:r w:rsidR="00A92EFD">
        <w:rPr>
          <w:rFonts w:ascii="Times New Roman" w:hAnsi="Times New Roman" w:cs="Times New Roman"/>
        </w:rPr>
        <w:t xml:space="preserve"> This effect was driven by a difference in stem taper- the warmed trees had </w:t>
      </w:r>
      <w:r w:rsidR="00011FFC">
        <w:rPr>
          <w:rFonts w:ascii="Times New Roman" w:hAnsi="Times New Roman" w:cs="Times New Roman"/>
        </w:rPr>
        <w:t>wider stem</w:t>
      </w:r>
      <w:r w:rsidR="00A92EFD">
        <w:rPr>
          <w:rFonts w:ascii="Times New Roman" w:hAnsi="Times New Roman" w:cs="Times New Roman"/>
        </w:rPr>
        <w:t xml:space="preserve"> diameters throughout the </w:t>
      </w:r>
      <w:r w:rsidR="00011FFC">
        <w:rPr>
          <w:rFonts w:ascii="Times New Roman" w:hAnsi="Times New Roman" w:cs="Times New Roman"/>
        </w:rPr>
        <w:t>crown</w:t>
      </w:r>
      <w:r w:rsidR="00A92EFD">
        <w:rPr>
          <w:rFonts w:ascii="Times New Roman" w:hAnsi="Times New Roman" w:cs="Times New Roman"/>
        </w:rPr>
        <w:t xml:space="preserve"> than the ambient trees (</w:t>
      </w:r>
      <w:r w:rsidR="00A92EFD">
        <w:rPr>
          <w:rFonts w:ascii="Times New Roman" w:hAnsi="Times New Roman" w:cs="Times New Roman"/>
          <w:i/>
        </w:rPr>
        <w:t>not shown</w:t>
      </w:r>
      <w:r w:rsidR="00A92EFD">
        <w:rPr>
          <w:rFonts w:ascii="Times New Roman" w:hAnsi="Times New Roman" w:cs="Times New Roman"/>
        </w:rPr>
        <w:t>).</w:t>
      </w:r>
      <w:r w:rsidR="004C6AA8">
        <w:rPr>
          <w:rFonts w:ascii="Times New Roman" w:hAnsi="Times New Roman" w:cs="Times New Roman"/>
        </w:rPr>
        <w:t xml:space="preserve"> </w:t>
      </w:r>
      <w:r w:rsidRPr="009B00B8">
        <w:rPr>
          <w:rFonts w:ascii="Times New Roman" w:hAnsi="Times New Roman" w:cs="Times New Roman"/>
        </w:rPr>
        <w:t>The drought treatment reduced tree diameter but not height growth (Fig. 1</w:t>
      </w:r>
      <w:proofErr w:type="gramStart"/>
      <w:r w:rsidRPr="009B00B8">
        <w:rPr>
          <w:rFonts w:ascii="Times New Roman" w:hAnsi="Times New Roman" w:cs="Times New Roman"/>
        </w:rPr>
        <w:t>a</w:t>
      </w:r>
      <w:r w:rsidR="00011FFC">
        <w:rPr>
          <w:rFonts w:ascii="Times New Roman" w:hAnsi="Times New Roman" w:cs="Times New Roman"/>
        </w:rPr>
        <w:t>,</w:t>
      </w:r>
      <w:r w:rsidRPr="009B00B8">
        <w:rPr>
          <w:rFonts w:ascii="Times New Roman" w:hAnsi="Times New Roman" w:cs="Times New Roman"/>
        </w:rPr>
        <w:t>b</w:t>
      </w:r>
      <w:proofErr w:type="gramEnd"/>
      <w:r w:rsidRPr="009B00B8">
        <w:rPr>
          <w:rFonts w:ascii="Times New Roman" w:hAnsi="Times New Roman" w:cs="Times New Roman"/>
        </w:rPr>
        <w:t xml:space="preserve">), modestly reduced total leaf area (Fig. 1c), and reduced stem volume increment (Fig. 1d). Notably, there was no interactive effect of warming and drought on growth (e.g., </w:t>
      </w:r>
      <w:r w:rsidRPr="008B0C63">
        <w:rPr>
          <w:rFonts w:ascii="Times New Roman" w:hAnsi="Times New Roman" w:cs="Times New Roman"/>
          <w:i/>
        </w:rPr>
        <w:t>P</w:t>
      </w:r>
      <w:r w:rsidRPr="009B00B8">
        <w:rPr>
          <w:rFonts w:ascii="Times New Roman" w:hAnsi="Times New Roman" w:cs="Times New Roman"/>
        </w:rPr>
        <w:t xml:space="preserve"> &gt; 0.4 for volume increment).</w:t>
      </w:r>
    </w:p>
    <w:p w14:paraId="203B2361"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CO</w:t>
      </w:r>
      <w:r w:rsidRPr="009B00B8">
        <w:rPr>
          <w:rFonts w:ascii="Times New Roman" w:hAnsi="Times New Roman" w:cs="Times New Roman"/>
          <w:i/>
          <w:vertAlign w:val="subscript"/>
        </w:rPr>
        <w:t>2</w:t>
      </w:r>
      <w:r w:rsidRPr="009B00B8">
        <w:rPr>
          <w:rFonts w:ascii="Times New Roman" w:hAnsi="Times New Roman" w:cs="Times New Roman"/>
          <w:i/>
        </w:rPr>
        <w:t xml:space="preserve"> and H</w:t>
      </w:r>
      <w:r w:rsidRPr="009B00B8">
        <w:rPr>
          <w:rFonts w:ascii="Times New Roman" w:hAnsi="Times New Roman" w:cs="Times New Roman"/>
          <w:i/>
          <w:vertAlign w:val="subscript"/>
        </w:rPr>
        <w:t>2</w:t>
      </w:r>
      <w:r w:rsidRPr="009B00B8">
        <w:rPr>
          <w:rFonts w:ascii="Times New Roman" w:hAnsi="Times New Roman" w:cs="Times New Roman"/>
          <w:i/>
        </w:rPr>
        <w:t>O fluxes</w:t>
      </w:r>
    </w:p>
    <w:p w14:paraId="17C903AD" w14:textId="1C9E67CC"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Experimental warming increased </w:t>
      </w:r>
      <w:r w:rsidR="00E55308">
        <w:rPr>
          <w:rFonts w:ascii="Times New Roman" w:hAnsi="Times New Roman" w:cs="Times New Roman"/>
        </w:rPr>
        <w:t xml:space="preserve">photosynthetic </w:t>
      </w:r>
      <w:r w:rsidRPr="009B00B8">
        <w:rPr>
          <w:rFonts w:ascii="Times New Roman" w:hAnsi="Times New Roman" w:cs="Times New Roman"/>
        </w:rPr>
        <w:t>C uptake and H</w:t>
      </w:r>
      <w:r w:rsidRPr="009B00B8">
        <w:rPr>
          <w:rFonts w:ascii="Times New Roman" w:hAnsi="Times New Roman" w:cs="Times New Roman"/>
          <w:vertAlign w:val="subscript"/>
        </w:rPr>
        <w:t>2</w:t>
      </w:r>
      <w:r w:rsidRPr="009B00B8">
        <w:rPr>
          <w:rFonts w:ascii="Times New Roman" w:hAnsi="Times New Roman" w:cs="Times New Roman"/>
        </w:rPr>
        <w:t>O loss via transpiration early in the experiment (Fig. 2</w:t>
      </w:r>
      <w:proofErr w:type="gramStart"/>
      <w:r w:rsidRPr="009B00B8">
        <w:rPr>
          <w:rFonts w:ascii="Times New Roman" w:hAnsi="Times New Roman" w:cs="Times New Roman"/>
        </w:rPr>
        <w:t>a</w:t>
      </w:r>
      <w:r w:rsidR="00011FFC">
        <w:rPr>
          <w:rFonts w:ascii="Times New Roman" w:hAnsi="Times New Roman" w:cs="Times New Roman"/>
        </w:rPr>
        <w:t>,</w:t>
      </w:r>
      <w:r w:rsidRPr="009B00B8">
        <w:rPr>
          <w:rFonts w:ascii="Times New Roman" w:hAnsi="Times New Roman" w:cs="Times New Roman"/>
        </w:rPr>
        <w:t>c</w:t>
      </w:r>
      <w:proofErr w:type="gramEnd"/>
      <w:r w:rsidRPr="009B00B8">
        <w:rPr>
          <w:rFonts w:ascii="Times New Roman" w:hAnsi="Times New Roman" w:cs="Times New Roman"/>
        </w:rPr>
        <w:t>). This was expected, given the strong increase in tree growth and total leaf area with experimental warming during this period (Fig. 1). However, the rates of C uptake and H</w:t>
      </w:r>
      <w:r w:rsidRPr="009B00B8">
        <w:rPr>
          <w:rFonts w:ascii="Times New Roman" w:hAnsi="Times New Roman" w:cs="Times New Roman"/>
          <w:vertAlign w:val="subscript"/>
        </w:rPr>
        <w:t>2</w:t>
      </w:r>
      <w:r w:rsidRPr="009B00B8">
        <w:rPr>
          <w:rFonts w:ascii="Times New Roman" w:hAnsi="Times New Roman" w:cs="Times New Roman"/>
        </w:rPr>
        <w:t>O loss converged between the ambient and warmed treatments during the summer (January; Fig. 2</w:t>
      </w:r>
      <w:proofErr w:type="gramStart"/>
      <w:r w:rsidRPr="009B00B8">
        <w:rPr>
          <w:rFonts w:ascii="Times New Roman" w:hAnsi="Times New Roman" w:cs="Times New Roman"/>
        </w:rPr>
        <w:t>a</w:t>
      </w:r>
      <w:r w:rsidR="00011FFC">
        <w:rPr>
          <w:rFonts w:ascii="Times New Roman" w:hAnsi="Times New Roman" w:cs="Times New Roman"/>
        </w:rPr>
        <w:t>,</w:t>
      </w:r>
      <w:r w:rsidRPr="009B00B8">
        <w:rPr>
          <w:rFonts w:ascii="Times New Roman" w:hAnsi="Times New Roman" w:cs="Times New Roman"/>
        </w:rPr>
        <w:t>c</w:t>
      </w:r>
      <w:proofErr w:type="gramEnd"/>
      <w:r w:rsidRPr="009B00B8">
        <w:rPr>
          <w:rFonts w:ascii="Times New Roman" w:hAnsi="Times New Roman" w:cs="Times New Roman"/>
        </w:rPr>
        <w:t>), despite the fact that the warmed trees were larger</w:t>
      </w:r>
      <w:r w:rsidR="00F87F40">
        <w:rPr>
          <w:rFonts w:ascii="Times New Roman" w:hAnsi="Times New Roman" w:cs="Times New Roman"/>
        </w:rPr>
        <w:t xml:space="preserve"> and had more leaf area</w:t>
      </w:r>
      <w:r w:rsidRPr="009B00B8">
        <w:rPr>
          <w:rFonts w:ascii="Times New Roman" w:hAnsi="Times New Roman" w:cs="Times New Roman"/>
        </w:rPr>
        <w:t xml:space="preserve">. This </w:t>
      </w:r>
      <w:r w:rsidR="00011FFC">
        <w:rPr>
          <w:rFonts w:ascii="Times New Roman" w:hAnsi="Times New Roman" w:cs="Times New Roman"/>
        </w:rPr>
        <w:t>may have been influenced</w:t>
      </w:r>
      <w:r w:rsidRPr="009B00B8">
        <w:rPr>
          <w:rFonts w:ascii="Times New Roman" w:hAnsi="Times New Roman" w:cs="Times New Roman"/>
        </w:rPr>
        <w:t xml:space="preserve"> by warming-induced reductions in photosynthetic rates per unit l</w:t>
      </w:r>
      <w:r w:rsidR="00223EDF">
        <w:rPr>
          <w:rFonts w:ascii="Times New Roman" w:hAnsi="Times New Roman" w:cs="Times New Roman"/>
        </w:rPr>
        <w:t xml:space="preserve">eaf area </w:t>
      </w:r>
      <w:r w:rsidR="008B0C63">
        <w:rPr>
          <w:rFonts w:ascii="Times New Roman" w:hAnsi="Times New Roman" w:cs="Times New Roman"/>
        </w:rPr>
        <w:fldChar w:fldCharType="begin"/>
      </w:r>
      <w:r w:rsidR="008B0C63">
        <w:rPr>
          <w:rFonts w:ascii="Times New Roman" w:hAnsi="Times New Roman" w:cs="Times New Roman"/>
        </w:rPr>
        <w:instrText xml:space="preserve"> ADDIN ZOTERO_ITEM CSL_CITATION {"citationID":"a5vit1recu","properties":{"formattedCitation":"{\\rtf (Drake {\\i{}et al.}, 2016b)}","plainCitation":"(Drake et al., 2016b)"},"citationItems":[{"id":29,"uris":["http://zotero.org/users/4234815/items/CZHU7PKV"],"uri":["http://zotero.org/users/4234815/items/CZHU7PKV"],"itemData":{"id":29,"type":"article-journal","title":"Does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A."}],"issued":{"date-parts":[["2016",8]]}}}],"schema":"https://github.com/citation-style-language/schema/raw/master/csl-citation.json"} </w:instrText>
      </w:r>
      <w:r w:rsidR="008B0C63">
        <w:rPr>
          <w:rFonts w:ascii="Times New Roman" w:hAnsi="Times New Roman" w:cs="Times New Roman"/>
        </w:rPr>
        <w:fldChar w:fldCharType="separate"/>
      </w:r>
      <w:r w:rsidR="008B0C63" w:rsidRPr="008B0C63">
        <w:rPr>
          <w:rFonts w:ascii="Times New Roman" w:hAnsi="Times New Roman" w:cs="Times New Roman"/>
          <w:szCs w:val="24"/>
        </w:rPr>
        <w:t xml:space="preserve">(Drake </w:t>
      </w:r>
      <w:r w:rsidR="008B0C63" w:rsidRPr="008B0C63">
        <w:rPr>
          <w:rFonts w:ascii="Times New Roman" w:hAnsi="Times New Roman" w:cs="Times New Roman"/>
          <w:i/>
          <w:iCs/>
          <w:szCs w:val="24"/>
        </w:rPr>
        <w:t>et al.</w:t>
      </w:r>
      <w:r w:rsidR="008B0C63" w:rsidRPr="008B0C63">
        <w:rPr>
          <w:rFonts w:ascii="Times New Roman" w:hAnsi="Times New Roman" w:cs="Times New Roman"/>
          <w:szCs w:val="24"/>
        </w:rPr>
        <w:t>, 2016b)</w:t>
      </w:r>
      <w:r w:rsidR="008B0C63">
        <w:rPr>
          <w:rFonts w:ascii="Times New Roman" w:hAnsi="Times New Roman" w:cs="Times New Roman"/>
        </w:rPr>
        <w:fldChar w:fldCharType="end"/>
      </w:r>
      <w:r w:rsidR="008B0C63">
        <w:rPr>
          <w:rFonts w:ascii="Times New Roman" w:hAnsi="Times New Roman" w:cs="Times New Roman"/>
        </w:rPr>
        <w:t>.</w:t>
      </w:r>
    </w:p>
    <w:p w14:paraId="07A91D46" w14:textId="60D386FC"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 xml:space="preserve">We imposed an experimental drought in which all </w:t>
      </w:r>
      <w:r w:rsidR="00A92EFD">
        <w:rPr>
          <w:rFonts w:ascii="Times New Roman" w:hAnsi="Times New Roman" w:cs="Times New Roman"/>
        </w:rPr>
        <w:t xml:space="preserve">surface irrigation </w:t>
      </w:r>
      <w:r w:rsidRPr="009B00B8">
        <w:rPr>
          <w:rFonts w:ascii="Times New Roman" w:hAnsi="Times New Roman" w:cs="Times New Roman"/>
        </w:rPr>
        <w:t>was withheld from trees in the dry treatments for nearly three months. Total C uptake during the drought period was reduced 25% while total H</w:t>
      </w:r>
      <w:r w:rsidRPr="009B00B8">
        <w:rPr>
          <w:rFonts w:ascii="Times New Roman" w:hAnsi="Times New Roman" w:cs="Times New Roman"/>
          <w:vertAlign w:val="subscript"/>
        </w:rPr>
        <w:t>2</w:t>
      </w:r>
      <w:r w:rsidRPr="009B00B8">
        <w:rPr>
          <w:rFonts w:ascii="Times New Roman" w:hAnsi="Times New Roman" w:cs="Times New Roman"/>
        </w:rPr>
        <w:t>O loss was reduced 32% (Fig. 2</w:t>
      </w:r>
      <w:proofErr w:type="gramStart"/>
      <w:r w:rsidRPr="009B00B8">
        <w:rPr>
          <w:rFonts w:ascii="Times New Roman" w:hAnsi="Times New Roman" w:cs="Times New Roman"/>
        </w:rPr>
        <w:t>b</w:t>
      </w:r>
      <w:r w:rsidR="00011FFC">
        <w:rPr>
          <w:rFonts w:ascii="Times New Roman" w:hAnsi="Times New Roman" w:cs="Times New Roman"/>
        </w:rPr>
        <w:t>,</w:t>
      </w:r>
      <w:r w:rsidRPr="009B00B8">
        <w:rPr>
          <w:rFonts w:ascii="Times New Roman" w:hAnsi="Times New Roman" w:cs="Times New Roman"/>
        </w:rPr>
        <w:t>c</w:t>
      </w:r>
      <w:proofErr w:type="gramEnd"/>
      <w:r w:rsidRPr="009B00B8">
        <w:rPr>
          <w:rFonts w:ascii="Times New Roman" w:hAnsi="Times New Roman" w:cs="Times New Roman"/>
        </w:rPr>
        <w:t xml:space="preserve">; main effects of drought, </w:t>
      </w:r>
      <w:r w:rsidRPr="009B00B8">
        <w:rPr>
          <w:rFonts w:ascii="Times New Roman" w:hAnsi="Times New Roman" w:cs="Times New Roman"/>
          <w:i/>
        </w:rPr>
        <w:t>P</w:t>
      </w:r>
      <w:r w:rsidRPr="009B00B8">
        <w:rPr>
          <w:rFonts w:ascii="Times New Roman" w:hAnsi="Times New Roman" w:cs="Times New Roman"/>
        </w:rPr>
        <w:t xml:space="preserve"> &lt; 0.01; no interaction with warming, </w:t>
      </w:r>
      <w:r w:rsidRPr="009B00B8">
        <w:rPr>
          <w:rFonts w:ascii="Times New Roman" w:hAnsi="Times New Roman" w:cs="Times New Roman"/>
          <w:i/>
        </w:rPr>
        <w:t>P</w:t>
      </w:r>
      <w:r w:rsidRPr="009B00B8">
        <w:rPr>
          <w:rFonts w:ascii="Times New Roman" w:hAnsi="Times New Roman" w:cs="Times New Roman"/>
        </w:rPr>
        <w:t xml:space="preserve"> &gt; 0.5). </w:t>
      </w:r>
      <w:r w:rsidR="008B0C63">
        <w:rPr>
          <w:rFonts w:ascii="Times New Roman" w:hAnsi="Times New Roman" w:cs="Times New Roman"/>
        </w:rPr>
        <w:t>Thus</w:t>
      </w:r>
      <w:r w:rsidRPr="009B00B8">
        <w:rPr>
          <w:rFonts w:ascii="Times New Roman" w:hAnsi="Times New Roman" w:cs="Times New Roman"/>
        </w:rPr>
        <w:t xml:space="preserve">, </w:t>
      </w:r>
      <w:r w:rsidR="00223EDF">
        <w:rPr>
          <w:rFonts w:ascii="Times New Roman" w:hAnsi="Times New Roman" w:cs="Times New Roman"/>
        </w:rPr>
        <w:t xml:space="preserve">the drought </w:t>
      </w:r>
      <w:r w:rsidR="00B66B6F">
        <w:rPr>
          <w:rFonts w:ascii="Times New Roman" w:hAnsi="Times New Roman" w:cs="Times New Roman"/>
        </w:rPr>
        <w:t xml:space="preserve">strongly and significantly </w:t>
      </w:r>
      <w:r w:rsidR="00223EDF">
        <w:rPr>
          <w:rFonts w:ascii="Times New Roman" w:hAnsi="Times New Roman" w:cs="Times New Roman"/>
        </w:rPr>
        <w:t xml:space="preserve">reduced </w:t>
      </w:r>
      <w:r w:rsidR="009C5D79">
        <w:rPr>
          <w:rFonts w:ascii="Times New Roman" w:hAnsi="Times New Roman" w:cs="Times New Roman"/>
        </w:rPr>
        <w:t>whole-crown</w:t>
      </w:r>
      <w:r w:rsidRPr="009B00B8">
        <w:rPr>
          <w:rFonts w:ascii="Times New Roman" w:hAnsi="Times New Roman" w:cs="Times New Roman"/>
        </w:rPr>
        <w:t xml:space="preserve"> fluxes of C uptake and H</w:t>
      </w:r>
      <w:r w:rsidRPr="009B00B8">
        <w:rPr>
          <w:rFonts w:ascii="Times New Roman" w:hAnsi="Times New Roman" w:cs="Times New Roman"/>
          <w:vertAlign w:val="subscript"/>
        </w:rPr>
        <w:t>2</w:t>
      </w:r>
      <w:r w:rsidRPr="009B00B8">
        <w:rPr>
          <w:rFonts w:ascii="Times New Roman" w:hAnsi="Times New Roman" w:cs="Times New Roman"/>
        </w:rPr>
        <w:t>O loss</w:t>
      </w:r>
      <w:r w:rsidR="000F67B0">
        <w:rPr>
          <w:rFonts w:ascii="Times New Roman" w:hAnsi="Times New Roman" w:cs="Times New Roman"/>
        </w:rPr>
        <w:t>. On the other hand, these fluxes</w:t>
      </w:r>
      <w:r w:rsidRPr="009B00B8">
        <w:rPr>
          <w:rFonts w:ascii="Times New Roman" w:hAnsi="Times New Roman" w:cs="Times New Roman"/>
        </w:rPr>
        <w:t xml:space="preserve"> were maintained at </w:t>
      </w:r>
      <w:r w:rsidR="00923D4E">
        <w:rPr>
          <w:rFonts w:ascii="Times New Roman" w:hAnsi="Times New Roman" w:cs="Times New Roman"/>
        </w:rPr>
        <w:t>moderate</w:t>
      </w:r>
      <w:r w:rsidRPr="009B00B8">
        <w:rPr>
          <w:rFonts w:ascii="Times New Roman" w:hAnsi="Times New Roman" w:cs="Times New Roman"/>
        </w:rPr>
        <w:t xml:space="preserve"> values during the drought, despite the complete lack of water addition.</w:t>
      </w:r>
    </w:p>
    <w:p w14:paraId="7DD4B15C" w14:textId="29ADD131"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 xml:space="preserve">Final </w:t>
      </w:r>
      <w:r w:rsidR="00E55308">
        <w:rPr>
          <w:rFonts w:ascii="Times New Roman" w:hAnsi="Times New Roman" w:cs="Times New Roman"/>
          <w:i/>
        </w:rPr>
        <w:t>harvest</w:t>
      </w:r>
    </w:p>
    <w:p w14:paraId="4FD7A47E" w14:textId="6439CD25"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The final biomass did not </w:t>
      </w:r>
      <w:ins w:id="114" w:author="John E. Drake" w:date="2018-11-17T10:26:00Z">
        <w:r w:rsidR="00794231">
          <w:rPr>
            <w:rFonts w:ascii="Times New Roman" w:hAnsi="Times New Roman" w:cs="Times New Roman"/>
          </w:rPr>
          <w:t xml:space="preserve">significantly </w:t>
        </w:r>
      </w:ins>
      <w:r w:rsidR="00853CC5">
        <w:rPr>
          <w:rFonts w:ascii="Times New Roman" w:hAnsi="Times New Roman" w:cs="Times New Roman"/>
        </w:rPr>
        <w:t>differ between</w:t>
      </w:r>
      <w:r w:rsidR="002E1881">
        <w:rPr>
          <w:rFonts w:ascii="Times New Roman" w:hAnsi="Times New Roman" w:cs="Times New Roman"/>
        </w:rPr>
        <w:t xml:space="preserve"> </w:t>
      </w:r>
      <w:r w:rsidRPr="009B00B8">
        <w:rPr>
          <w:rFonts w:ascii="Times New Roman" w:hAnsi="Times New Roman" w:cs="Times New Roman"/>
        </w:rPr>
        <w:t xml:space="preserve">the warming </w:t>
      </w:r>
      <w:r w:rsidR="00EA2D30">
        <w:rPr>
          <w:rFonts w:ascii="Times New Roman" w:hAnsi="Times New Roman" w:cs="Times New Roman"/>
        </w:rPr>
        <w:t>or drought treatments (Fig. 3a)</w:t>
      </w:r>
      <w:r w:rsidR="004C6AA8">
        <w:rPr>
          <w:rFonts w:ascii="Times New Roman" w:hAnsi="Times New Roman" w:cs="Times New Roman"/>
        </w:rPr>
        <w:t xml:space="preserve">. </w:t>
      </w:r>
      <w:r w:rsidRPr="009B00B8">
        <w:rPr>
          <w:rFonts w:ascii="Times New Roman" w:hAnsi="Times New Roman" w:cs="Times New Roman"/>
        </w:rPr>
        <w:t xml:space="preserve">The lack of difference in final mass between the ambient and warmed treatments </w:t>
      </w:r>
      <w:r w:rsidR="00A92EFD">
        <w:rPr>
          <w:rFonts w:ascii="Times New Roman" w:hAnsi="Times New Roman" w:cs="Times New Roman"/>
        </w:rPr>
        <w:t>may have arisen</w:t>
      </w:r>
      <w:r w:rsidRPr="009B00B8">
        <w:rPr>
          <w:rFonts w:ascii="Times New Roman" w:hAnsi="Times New Roman" w:cs="Times New Roman"/>
        </w:rPr>
        <w:t xml:space="preserve"> from </w:t>
      </w:r>
      <w:r w:rsidR="00A92EFD">
        <w:rPr>
          <w:rFonts w:ascii="Times New Roman" w:hAnsi="Times New Roman" w:cs="Times New Roman"/>
        </w:rPr>
        <w:t>the convergence of tree diameter and height across treatments</w:t>
      </w:r>
      <w:r w:rsidRPr="009B00B8">
        <w:rPr>
          <w:rFonts w:ascii="Times New Roman" w:hAnsi="Times New Roman" w:cs="Times New Roman"/>
        </w:rPr>
        <w:t xml:space="preserve"> (Fig. 1</w:t>
      </w:r>
      <w:proofErr w:type="gramStart"/>
      <w:r w:rsidR="00A92EFD">
        <w:rPr>
          <w:rFonts w:ascii="Times New Roman" w:hAnsi="Times New Roman" w:cs="Times New Roman"/>
        </w:rPr>
        <w:t>a,b</w:t>
      </w:r>
      <w:proofErr w:type="gramEnd"/>
      <w:r w:rsidRPr="009B00B8">
        <w:rPr>
          <w:rFonts w:ascii="Times New Roman" w:hAnsi="Times New Roman" w:cs="Times New Roman"/>
        </w:rPr>
        <w:t>)</w:t>
      </w:r>
      <w:r w:rsidR="00A92EFD">
        <w:rPr>
          <w:rFonts w:ascii="Times New Roman" w:hAnsi="Times New Roman" w:cs="Times New Roman"/>
        </w:rPr>
        <w:t>. The difference in stem volume between ambient and warmed trees (Fig. 1d) was apparent in the harvest biomass (Fig. 3a), but was not statistically significant</w:t>
      </w:r>
      <w:r w:rsidR="007C3A90">
        <w:rPr>
          <w:rFonts w:ascii="Times New Roman" w:hAnsi="Times New Roman" w:cs="Times New Roman"/>
        </w:rPr>
        <w:t xml:space="preserve"> at this level of replication</w:t>
      </w:r>
      <w:r w:rsidR="00A92EFD">
        <w:rPr>
          <w:rFonts w:ascii="Times New Roman" w:hAnsi="Times New Roman" w:cs="Times New Roman"/>
        </w:rPr>
        <w:t xml:space="preserve"> (</w:t>
      </w:r>
      <w:r w:rsidR="007C3A90">
        <w:rPr>
          <w:rFonts w:ascii="Times New Roman" w:hAnsi="Times New Roman" w:cs="Times New Roman"/>
        </w:rPr>
        <w:t xml:space="preserve">n = 3; </w:t>
      </w:r>
      <w:r w:rsidR="00A92EFD">
        <w:rPr>
          <w:rFonts w:ascii="Times New Roman" w:hAnsi="Times New Roman" w:cs="Times New Roman"/>
          <w:i/>
        </w:rPr>
        <w:t>P</w:t>
      </w:r>
      <w:r w:rsidR="00A92EFD">
        <w:rPr>
          <w:rFonts w:ascii="Times New Roman" w:hAnsi="Times New Roman" w:cs="Times New Roman"/>
        </w:rPr>
        <w:t xml:space="preserve"> &gt; 0.05)</w:t>
      </w:r>
      <w:r w:rsidRPr="009B00B8">
        <w:rPr>
          <w:rFonts w:ascii="Times New Roman" w:hAnsi="Times New Roman" w:cs="Times New Roman"/>
        </w:rPr>
        <w:t xml:space="preserve">. The only biomass component that was affected by the experimental treatments at harvest was fine root biomass, for which there was a significant </w:t>
      </w:r>
      <w:r w:rsidRPr="009B00B8">
        <w:rPr>
          <w:rFonts w:ascii="Times New Roman" w:hAnsi="Times New Roman" w:cs="Times New Roman"/>
        </w:rPr>
        <w:lastRenderedPageBreak/>
        <w:t>interaction between warming and drought (</w:t>
      </w:r>
      <w:r w:rsidRPr="009B00B8">
        <w:rPr>
          <w:rFonts w:ascii="Times New Roman" w:hAnsi="Times New Roman" w:cs="Times New Roman"/>
          <w:i/>
        </w:rPr>
        <w:t>P</w:t>
      </w:r>
      <w:r w:rsidRPr="009B00B8">
        <w:rPr>
          <w:rFonts w:ascii="Times New Roman" w:hAnsi="Times New Roman" w:cs="Times New Roman"/>
        </w:rPr>
        <w:t xml:space="preserve"> &lt; 0.</w:t>
      </w:r>
      <w:r w:rsidR="008B0C63">
        <w:rPr>
          <w:rFonts w:ascii="Times New Roman" w:hAnsi="Times New Roman" w:cs="Times New Roman"/>
        </w:rPr>
        <w:t>05</w:t>
      </w:r>
      <w:r w:rsidRPr="009B00B8">
        <w:rPr>
          <w:rFonts w:ascii="Times New Roman" w:hAnsi="Times New Roman" w:cs="Times New Roman"/>
        </w:rPr>
        <w:t>). The A-Dry trees had higher fine root biomass than the A-</w:t>
      </w:r>
      <w:ins w:id="115" w:author="John E. Drake" w:date="2018-11-15T13:41:00Z">
        <w:r w:rsidR="00766FF2">
          <w:rPr>
            <w:rFonts w:ascii="Times New Roman" w:hAnsi="Times New Roman" w:cs="Times New Roman"/>
          </w:rPr>
          <w:t>Con</w:t>
        </w:r>
      </w:ins>
      <w:del w:id="116" w:author="John E. Drake" w:date="2018-11-15T13:41:00Z">
        <w:r w:rsidRPr="009B00B8" w:rsidDel="00766FF2">
          <w:rPr>
            <w:rFonts w:ascii="Times New Roman" w:hAnsi="Times New Roman" w:cs="Times New Roman"/>
          </w:rPr>
          <w:delText>Wet</w:delText>
        </w:r>
      </w:del>
      <w:r w:rsidRPr="009B00B8">
        <w:rPr>
          <w:rFonts w:ascii="Times New Roman" w:hAnsi="Times New Roman" w:cs="Times New Roman"/>
        </w:rPr>
        <w:t xml:space="preserve"> trees, while the W-Dry trees had slightly lower fine root biomass than the W-</w:t>
      </w:r>
      <w:del w:id="117" w:author="John E. Drake" w:date="2018-11-15T13:41:00Z">
        <w:r w:rsidRPr="009B00B8" w:rsidDel="00766FF2">
          <w:rPr>
            <w:rFonts w:ascii="Times New Roman" w:hAnsi="Times New Roman" w:cs="Times New Roman"/>
          </w:rPr>
          <w:delText xml:space="preserve">Wet </w:delText>
        </w:r>
      </w:del>
      <w:ins w:id="118" w:author="John E. Drake" w:date="2018-11-15T13:41:00Z">
        <w:r w:rsidR="00766FF2">
          <w:rPr>
            <w:rFonts w:ascii="Times New Roman" w:hAnsi="Times New Roman" w:cs="Times New Roman"/>
          </w:rPr>
          <w:t>Con</w:t>
        </w:r>
        <w:r w:rsidR="00766FF2" w:rsidRPr="009B00B8">
          <w:rPr>
            <w:rFonts w:ascii="Times New Roman" w:hAnsi="Times New Roman" w:cs="Times New Roman"/>
          </w:rPr>
          <w:t xml:space="preserve"> </w:t>
        </w:r>
      </w:ins>
      <w:r w:rsidRPr="009B00B8">
        <w:rPr>
          <w:rFonts w:ascii="Times New Roman" w:hAnsi="Times New Roman" w:cs="Times New Roman"/>
        </w:rPr>
        <w:t>trees (Fig. 3a). This interaction was also prese</w:t>
      </w:r>
      <w:r w:rsidR="009F2D88">
        <w:rPr>
          <w:rFonts w:ascii="Times New Roman" w:hAnsi="Times New Roman" w:cs="Times New Roman"/>
        </w:rPr>
        <w:t xml:space="preserve">nt in the tree root mass ratios; </w:t>
      </w:r>
      <w:r w:rsidRPr="009B00B8">
        <w:rPr>
          <w:rFonts w:ascii="Times New Roman" w:hAnsi="Times New Roman" w:cs="Times New Roman"/>
        </w:rPr>
        <w:t>experimental drought increased the root mass ratio, but only in the ambient temperature treatment (</w:t>
      </w:r>
      <w:r w:rsidR="009F2D88">
        <w:rPr>
          <w:rFonts w:ascii="Times New Roman" w:hAnsi="Times New Roman" w:cs="Times New Roman"/>
          <w:i/>
        </w:rPr>
        <w:t xml:space="preserve">P </w:t>
      </w:r>
      <w:r w:rsidR="009F2D88">
        <w:rPr>
          <w:rFonts w:ascii="Times New Roman" w:hAnsi="Times New Roman" w:cs="Times New Roman"/>
        </w:rPr>
        <w:t>&lt; 0.</w:t>
      </w:r>
      <w:r w:rsidR="002E1881">
        <w:rPr>
          <w:rFonts w:ascii="Times New Roman" w:hAnsi="Times New Roman" w:cs="Times New Roman"/>
        </w:rPr>
        <w:t>0</w:t>
      </w:r>
      <w:r w:rsidR="009F2D88">
        <w:rPr>
          <w:rFonts w:ascii="Times New Roman" w:hAnsi="Times New Roman" w:cs="Times New Roman"/>
        </w:rPr>
        <w:t xml:space="preserve">5; </w:t>
      </w:r>
      <w:r w:rsidRPr="009B00B8">
        <w:rPr>
          <w:rFonts w:ascii="Times New Roman" w:hAnsi="Times New Roman" w:cs="Times New Roman"/>
        </w:rPr>
        <w:t xml:space="preserve">Fig. 3b). </w:t>
      </w:r>
    </w:p>
    <w:p w14:paraId="1ECE6605"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Plant and soil water status</w:t>
      </w:r>
    </w:p>
    <w:p w14:paraId="6F2C8509" w14:textId="050E8A56"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The drought reduced soil volumetric water content</w:t>
      </w:r>
      <w:r w:rsidR="00B66B6F">
        <w:rPr>
          <w:rFonts w:ascii="Times New Roman" w:hAnsi="Times New Roman" w:cs="Times New Roman"/>
        </w:rPr>
        <w:t xml:space="preserve"> </w:t>
      </w:r>
      <w:r w:rsidR="00923D4E">
        <w:rPr>
          <w:rFonts w:ascii="Times New Roman" w:hAnsi="Times New Roman" w:cs="Times New Roman"/>
        </w:rPr>
        <w:t>from 10-</w:t>
      </w:r>
      <w:r w:rsidRPr="009B00B8">
        <w:rPr>
          <w:rFonts w:ascii="Times New Roman" w:hAnsi="Times New Roman" w:cs="Times New Roman"/>
        </w:rPr>
        <w:t xml:space="preserve">100 cm depth to values </w:t>
      </w:r>
      <w:r w:rsidR="00923D4E">
        <w:rPr>
          <w:rFonts w:ascii="Times New Roman" w:hAnsi="Times New Roman" w:cs="Times New Roman"/>
        </w:rPr>
        <w:t>approaching</w:t>
      </w:r>
      <w:r w:rsidRPr="009B00B8">
        <w:rPr>
          <w:rFonts w:ascii="Times New Roman" w:hAnsi="Times New Roman" w:cs="Times New Roman"/>
        </w:rPr>
        <w:t xml:space="preserve"> </w:t>
      </w:r>
      <w:r w:rsidR="00B1017F">
        <w:rPr>
          <w:rFonts w:ascii="Times New Roman" w:hAnsi="Times New Roman" w:cs="Times New Roman"/>
        </w:rPr>
        <w:t>0.05 m</w:t>
      </w:r>
      <w:r w:rsidR="00B1017F">
        <w:rPr>
          <w:rFonts w:ascii="Times New Roman" w:hAnsi="Times New Roman" w:cs="Times New Roman"/>
          <w:vertAlign w:val="superscript"/>
        </w:rPr>
        <w:t>3</w:t>
      </w:r>
      <w:r w:rsidR="00B1017F">
        <w:rPr>
          <w:rFonts w:ascii="Times New Roman" w:hAnsi="Times New Roman" w:cs="Times New Roman"/>
        </w:rPr>
        <w:t xml:space="preserve"> m</w:t>
      </w:r>
      <w:r w:rsidR="00B1017F">
        <w:rPr>
          <w:rFonts w:ascii="Times New Roman" w:hAnsi="Times New Roman" w:cs="Times New Roman"/>
          <w:vertAlign w:val="superscript"/>
        </w:rPr>
        <w:t>-3</w:t>
      </w:r>
      <w:r w:rsidR="00B1017F">
        <w:rPr>
          <w:rFonts w:ascii="Times New Roman" w:hAnsi="Times New Roman" w:cs="Times New Roman"/>
        </w:rPr>
        <w:t xml:space="preserve"> </w:t>
      </w:r>
      <w:r w:rsidR="00B1017F" w:rsidRPr="009B00B8">
        <w:rPr>
          <w:rFonts w:ascii="Times New Roman" w:hAnsi="Times New Roman" w:cs="Times New Roman"/>
        </w:rPr>
        <w:t>(Fig. 4a-c)</w:t>
      </w:r>
      <w:r w:rsidR="00B1017F">
        <w:rPr>
          <w:rFonts w:ascii="Times New Roman" w:hAnsi="Times New Roman" w:cs="Times New Roman"/>
        </w:rPr>
        <w:t>.</w:t>
      </w:r>
      <w:r w:rsidR="00B1017F" w:rsidRPr="009B00B8">
        <w:rPr>
          <w:rFonts w:ascii="Times New Roman" w:hAnsi="Times New Roman" w:cs="Times New Roman"/>
        </w:rPr>
        <w:t xml:space="preserve"> </w:t>
      </w:r>
      <w:r w:rsidRPr="009B00B8">
        <w:rPr>
          <w:rFonts w:ascii="Times New Roman" w:hAnsi="Times New Roman" w:cs="Times New Roman"/>
        </w:rPr>
        <w:t>Pre-dawn leaf water potentials (Ψ</w:t>
      </w:r>
      <w:r w:rsidRPr="009B00B8">
        <w:rPr>
          <w:rFonts w:ascii="Times New Roman" w:hAnsi="Times New Roman" w:cs="Times New Roman"/>
          <w:vertAlign w:val="subscript"/>
        </w:rPr>
        <w:t>L-PD</w:t>
      </w:r>
      <w:r w:rsidRPr="009B00B8">
        <w:rPr>
          <w:rFonts w:ascii="Times New Roman" w:hAnsi="Times New Roman" w:cs="Times New Roman"/>
        </w:rPr>
        <w:t xml:space="preserve">) were reduced in the dry treatments relative to the </w:t>
      </w:r>
      <w:del w:id="119" w:author="John E. Drake" w:date="2018-11-15T13:41:00Z">
        <w:r w:rsidRPr="009B00B8" w:rsidDel="00766FF2">
          <w:rPr>
            <w:rFonts w:ascii="Times New Roman" w:hAnsi="Times New Roman" w:cs="Times New Roman"/>
          </w:rPr>
          <w:delText xml:space="preserve">wet </w:delText>
        </w:r>
      </w:del>
      <w:ins w:id="120" w:author="John E. Drake" w:date="2018-11-15T13:41:00Z">
        <w:r w:rsidR="00766FF2">
          <w:rPr>
            <w:rFonts w:ascii="Times New Roman" w:hAnsi="Times New Roman" w:cs="Times New Roman"/>
          </w:rPr>
          <w:t>control</w:t>
        </w:r>
        <w:r w:rsidR="00766FF2" w:rsidRPr="009B00B8">
          <w:rPr>
            <w:rFonts w:ascii="Times New Roman" w:hAnsi="Times New Roman" w:cs="Times New Roman"/>
          </w:rPr>
          <w:t xml:space="preserve"> </w:t>
        </w:r>
      </w:ins>
      <w:r w:rsidRPr="009B00B8">
        <w:rPr>
          <w:rFonts w:ascii="Times New Roman" w:hAnsi="Times New Roman" w:cs="Times New Roman"/>
        </w:rPr>
        <w:t xml:space="preserve">treatments (Fig. 4d; </w:t>
      </w:r>
      <w:r w:rsidRPr="009B00B8">
        <w:rPr>
          <w:rFonts w:ascii="Times New Roman" w:hAnsi="Times New Roman" w:cs="Times New Roman"/>
          <w:i/>
        </w:rPr>
        <w:t>P</w:t>
      </w:r>
      <w:r w:rsidRPr="009B00B8">
        <w:rPr>
          <w:rFonts w:ascii="Times New Roman" w:hAnsi="Times New Roman" w:cs="Times New Roman"/>
        </w:rPr>
        <w:t xml:space="preserve"> &lt; 0.01). However, </w:t>
      </w:r>
      <w:r w:rsidR="004C6AA8">
        <w:rPr>
          <w:rFonts w:ascii="Times New Roman" w:hAnsi="Times New Roman" w:cs="Times New Roman"/>
        </w:rPr>
        <w:t xml:space="preserve">this effect </w:t>
      </w:r>
      <w:r w:rsidRPr="009B00B8">
        <w:rPr>
          <w:rFonts w:ascii="Times New Roman" w:hAnsi="Times New Roman" w:cs="Times New Roman"/>
        </w:rPr>
        <w:t>was modest</w:t>
      </w:r>
      <w:r w:rsidR="00923D4E">
        <w:rPr>
          <w:rFonts w:ascii="Times New Roman" w:hAnsi="Times New Roman" w:cs="Times New Roman"/>
        </w:rPr>
        <w:t xml:space="preserve">; </w:t>
      </w:r>
      <w:r w:rsidR="008B0C63" w:rsidRPr="009B00B8">
        <w:rPr>
          <w:rFonts w:ascii="Times New Roman" w:hAnsi="Times New Roman" w:cs="Times New Roman"/>
        </w:rPr>
        <w:t>Ψ</w:t>
      </w:r>
      <w:r w:rsidR="008B0C63" w:rsidRPr="009B00B8">
        <w:rPr>
          <w:rFonts w:ascii="Times New Roman" w:hAnsi="Times New Roman" w:cs="Times New Roman"/>
          <w:vertAlign w:val="subscript"/>
        </w:rPr>
        <w:t>L-PD</w:t>
      </w:r>
      <w:r w:rsidR="008B0C63" w:rsidRPr="009B00B8">
        <w:rPr>
          <w:rFonts w:ascii="Times New Roman" w:hAnsi="Times New Roman" w:cs="Times New Roman"/>
        </w:rPr>
        <w:t xml:space="preserve"> </w:t>
      </w:r>
      <w:r w:rsidR="008B0C63">
        <w:rPr>
          <w:rFonts w:ascii="Times New Roman" w:hAnsi="Times New Roman" w:cs="Times New Roman"/>
        </w:rPr>
        <w:t xml:space="preserve">was </w:t>
      </w:r>
      <w:r w:rsidR="00923D4E">
        <w:rPr>
          <w:rFonts w:ascii="Times New Roman" w:hAnsi="Times New Roman" w:cs="Times New Roman"/>
        </w:rPr>
        <w:t xml:space="preserve">-0.29 </w:t>
      </w:r>
      <w:r w:rsidR="004C6AA8">
        <w:rPr>
          <w:rFonts w:ascii="Times New Roman" w:hAnsi="Times New Roman" w:cs="Times New Roman"/>
        </w:rPr>
        <w:t>±</w:t>
      </w:r>
      <w:r w:rsidR="00923D4E">
        <w:rPr>
          <w:rFonts w:ascii="Times New Roman" w:hAnsi="Times New Roman" w:cs="Times New Roman"/>
        </w:rPr>
        <w:t xml:space="preserve"> 0.02 in the control and</w:t>
      </w:r>
      <w:r w:rsidR="008B0C63" w:rsidRPr="009B00B8">
        <w:rPr>
          <w:rFonts w:ascii="Times New Roman" w:hAnsi="Times New Roman" w:cs="Times New Roman"/>
        </w:rPr>
        <w:t xml:space="preserve"> -0</w:t>
      </w:r>
      <w:r w:rsidR="008B0C63">
        <w:rPr>
          <w:rFonts w:ascii="Times New Roman" w:hAnsi="Times New Roman" w:cs="Times New Roman"/>
        </w:rPr>
        <w:t xml:space="preserve">.48 </w:t>
      </w:r>
      <w:r w:rsidR="004C6AA8">
        <w:rPr>
          <w:rFonts w:ascii="Times New Roman" w:hAnsi="Times New Roman" w:cs="Times New Roman"/>
        </w:rPr>
        <w:t>±</w:t>
      </w:r>
      <w:r w:rsidR="008B0C63">
        <w:rPr>
          <w:rFonts w:ascii="Times New Roman" w:hAnsi="Times New Roman" w:cs="Times New Roman"/>
        </w:rPr>
        <w:t xml:space="preserve"> 0.05 in</w:t>
      </w:r>
      <w:r w:rsidR="00923D4E">
        <w:rPr>
          <w:rFonts w:ascii="Times New Roman" w:hAnsi="Times New Roman" w:cs="Times New Roman"/>
        </w:rPr>
        <w:t xml:space="preserve"> the</w:t>
      </w:r>
      <w:r w:rsidR="008B0C63">
        <w:rPr>
          <w:rFonts w:ascii="Times New Roman" w:hAnsi="Times New Roman" w:cs="Times New Roman"/>
        </w:rPr>
        <w:t xml:space="preserve"> dry </w:t>
      </w:r>
      <w:r w:rsidR="00923D4E">
        <w:rPr>
          <w:rFonts w:ascii="Times New Roman" w:hAnsi="Times New Roman" w:cs="Times New Roman"/>
        </w:rPr>
        <w:t>treatments.</w:t>
      </w:r>
      <w:r w:rsidRPr="009B00B8">
        <w:rPr>
          <w:rFonts w:ascii="Times New Roman" w:hAnsi="Times New Roman" w:cs="Times New Roman"/>
        </w:rPr>
        <w:t xml:space="preserve"> Thus</w:t>
      </w:r>
      <w:r w:rsidR="006F12C0">
        <w:rPr>
          <w:rFonts w:ascii="Times New Roman" w:hAnsi="Times New Roman" w:cs="Times New Roman"/>
        </w:rPr>
        <w:t>,</w:t>
      </w:r>
      <w:r w:rsidR="00414649">
        <w:rPr>
          <w:rFonts w:ascii="Times New Roman" w:hAnsi="Times New Roman" w:cs="Times New Roman"/>
        </w:rPr>
        <w:t xml:space="preserve"> the drought trees had </w:t>
      </w:r>
      <w:r w:rsidR="00414649" w:rsidRPr="009B00B8">
        <w:rPr>
          <w:rFonts w:ascii="Times New Roman" w:hAnsi="Times New Roman" w:cs="Times New Roman"/>
        </w:rPr>
        <w:t>moderate Ψ</w:t>
      </w:r>
      <w:r w:rsidR="00414649" w:rsidRPr="009B00B8">
        <w:rPr>
          <w:rFonts w:ascii="Times New Roman" w:hAnsi="Times New Roman" w:cs="Times New Roman"/>
          <w:vertAlign w:val="subscript"/>
        </w:rPr>
        <w:t>L-PD</w:t>
      </w:r>
      <w:r w:rsidR="00414649" w:rsidRPr="009B00B8">
        <w:rPr>
          <w:rFonts w:ascii="Times New Roman" w:hAnsi="Times New Roman" w:cs="Times New Roman"/>
        </w:rPr>
        <w:t xml:space="preserve"> (Fig. 4d)</w:t>
      </w:r>
      <w:r w:rsidR="00414649">
        <w:rPr>
          <w:rFonts w:ascii="Times New Roman" w:hAnsi="Times New Roman" w:cs="Times New Roman"/>
        </w:rPr>
        <w:t xml:space="preserve"> and moderate</w:t>
      </w:r>
      <w:r w:rsidRPr="009B00B8">
        <w:rPr>
          <w:rFonts w:ascii="Times New Roman" w:hAnsi="Times New Roman" w:cs="Times New Roman"/>
        </w:rPr>
        <w:t xml:space="preserve"> r</w:t>
      </w:r>
      <w:r w:rsidR="00414649">
        <w:rPr>
          <w:rFonts w:ascii="Times New Roman" w:hAnsi="Times New Roman" w:cs="Times New Roman"/>
        </w:rPr>
        <w:t>ates of transpiration (Fig. 2c)</w:t>
      </w:r>
      <w:r w:rsidR="00B66B6F">
        <w:rPr>
          <w:rFonts w:ascii="Times New Roman" w:hAnsi="Times New Roman" w:cs="Times New Roman"/>
        </w:rPr>
        <w:t xml:space="preserve"> despite extremely dry surface soils</w:t>
      </w:r>
      <w:r w:rsidRPr="009B00B8">
        <w:rPr>
          <w:rFonts w:ascii="Times New Roman" w:hAnsi="Times New Roman" w:cs="Times New Roman"/>
        </w:rPr>
        <w:t>.</w:t>
      </w:r>
    </w:p>
    <w:p w14:paraId="72F01E4A" w14:textId="36295DC6" w:rsidR="00563E99" w:rsidRPr="009B00B8" w:rsidRDefault="00374242" w:rsidP="008B0C63">
      <w:pPr>
        <w:spacing w:line="360" w:lineRule="auto"/>
        <w:ind w:firstLine="720"/>
        <w:rPr>
          <w:rFonts w:ascii="Times New Roman" w:hAnsi="Times New Roman" w:cs="Times New Roman"/>
        </w:rPr>
      </w:pPr>
      <w:r w:rsidRPr="009B00B8">
        <w:rPr>
          <w:rFonts w:ascii="Times New Roman" w:hAnsi="Times New Roman" w:cs="Times New Roman"/>
        </w:rPr>
        <w:t>Trees likely utilized deep soil water</w:t>
      </w:r>
      <w:r w:rsidR="000F67B0">
        <w:rPr>
          <w:rFonts w:ascii="Times New Roman" w:hAnsi="Times New Roman" w:cs="Times New Roman"/>
        </w:rPr>
        <w:t xml:space="preserve"> during the drought treatment. </w:t>
      </w:r>
      <w:r w:rsidR="00923D4E">
        <w:rPr>
          <w:rFonts w:ascii="Times New Roman" w:hAnsi="Times New Roman" w:cs="Times New Roman"/>
        </w:rPr>
        <w:t>W</w:t>
      </w:r>
      <w:r w:rsidRPr="009B00B8">
        <w:rPr>
          <w:rFonts w:ascii="Times New Roman" w:hAnsi="Times New Roman" w:cs="Times New Roman"/>
        </w:rPr>
        <w:t>e observed a few roots of approximately 1-cm-d</w:t>
      </w:r>
      <w:r w:rsidR="00923D4E">
        <w:rPr>
          <w:rFonts w:ascii="Times New Roman" w:hAnsi="Times New Roman" w:cs="Times New Roman"/>
        </w:rPr>
        <w:t>iameter penetrating through the cemented manganese layer at ~100 cm depth</w:t>
      </w:r>
      <w:r w:rsidRPr="009B00B8">
        <w:rPr>
          <w:rFonts w:ascii="Times New Roman" w:hAnsi="Times New Roman" w:cs="Times New Roman"/>
        </w:rPr>
        <w:t xml:space="preserve"> during the complete so</w:t>
      </w:r>
      <w:r w:rsidR="000F67B0">
        <w:rPr>
          <w:rFonts w:ascii="Times New Roman" w:hAnsi="Times New Roman" w:cs="Times New Roman"/>
        </w:rPr>
        <w:t>il excavation</w:t>
      </w:r>
      <w:r w:rsidRPr="009B00B8">
        <w:rPr>
          <w:rFonts w:ascii="Times New Roman" w:hAnsi="Times New Roman" w:cs="Times New Roman"/>
        </w:rPr>
        <w:t xml:space="preserve"> (JE Drake, </w:t>
      </w:r>
      <w:r w:rsidRPr="009B00B8">
        <w:rPr>
          <w:rFonts w:ascii="Times New Roman" w:hAnsi="Times New Roman" w:cs="Times New Roman"/>
          <w:i/>
        </w:rPr>
        <w:t>personal observation</w:t>
      </w:r>
      <w:r w:rsidR="00923D4E">
        <w:rPr>
          <w:rFonts w:ascii="Times New Roman" w:hAnsi="Times New Roman" w:cs="Times New Roman"/>
        </w:rPr>
        <w:t>). N</w:t>
      </w:r>
      <w:r w:rsidRPr="009B00B8">
        <w:rPr>
          <w:rFonts w:ascii="Times New Roman" w:hAnsi="Times New Roman" w:cs="Times New Roman"/>
        </w:rPr>
        <w:t xml:space="preserve">eutron probe measurements down to 400-cm-depth indicated that soil water was removed from the profile in the dry treatment chambers during the drought, particularly from 50- </w:t>
      </w:r>
      <w:r w:rsidR="000F67B0">
        <w:rPr>
          <w:rFonts w:ascii="Times New Roman" w:hAnsi="Times New Roman" w:cs="Times New Roman"/>
        </w:rPr>
        <w:t xml:space="preserve">to 200-cm-depth (Fig. S1). Thus, </w:t>
      </w:r>
      <w:r w:rsidRPr="009B00B8">
        <w:rPr>
          <w:rFonts w:ascii="Times New Roman" w:hAnsi="Times New Roman" w:cs="Times New Roman"/>
        </w:rPr>
        <w:t>trees in the dry treatments</w:t>
      </w:r>
      <w:r w:rsidR="000F67B0">
        <w:rPr>
          <w:rFonts w:ascii="Times New Roman" w:hAnsi="Times New Roman" w:cs="Times New Roman"/>
        </w:rPr>
        <w:t xml:space="preserve"> likely</w:t>
      </w:r>
      <w:r w:rsidRPr="009B00B8">
        <w:rPr>
          <w:rFonts w:ascii="Times New Roman" w:hAnsi="Times New Roman" w:cs="Times New Roman"/>
        </w:rPr>
        <w:t xml:space="preserve"> transpired deep soil water during the summer drought, consistent with a previous drought study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saligna</w:t>
      </w:r>
      <w:proofErr w:type="spellEnd"/>
      <w:r w:rsidRPr="009B00B8">
        <w:rPr>
          <w:rFonts w:ascii="Times New Roman" w:hAnsi="Times New Roman" w:cs="Times New Roman"/>
        </w:rPr>
        <w:t xml:space="preserve"> at this site (Duursma </w:t>
      </w:r>
      <w:r w:rsidRPr="009B00B8">
        <w:rPr>
          <w:rFonts w:ascii="Times New Roman" w:hAnsi="Times New Roman" w:cs="Times New Roman"/>
          <w:i/>
        </w:rPr>
        <w:t xml:space="preserve">et al. </w:t>
      </w:r>
      <w:r w:rsidRPr="009B00B8">
        <w:rPr>
          <w:rFonts w:ascii="Times New Roman" w:hAnsi="Times New Roman" w:cs="Times New Roman"/>
        </w:rPr>
        <w:t>2011).</w:t>
      </w:r>
    </w:p>
    <w:p w14:paraId="00C70435"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 xml:space="preserve">Fluxes of GPP, </w:t>
      </w:r>
      <w:proofErr w:type="spellStart"/>
      <w:r w:rsidRPr="009B00B8">
        <w:rPr>
          <w:rFonts w:ascii="Times New Roman" w:hAnsi="Times New Roman" w:cs="Times New Roman"/>
          <w:i/>
        </w:rPr>
        <w:t>NPP</w:t>
      </w:r>
      <w:r w:rsidRPr="009B00B8">
        <w:rPr>
          <w:rFonts w:ascii="Times New Roman" w:hAnsi="Times New Roman" w:cs="Times New Roman"/>
          <w:i/>
          <w:vertAlign w:val="subscript"/>
        </w:rPr>
        <w:t>a</w:t>
      </w:r>
      <w:proofErr w:type="spellEnd"/>
      <w:r w:rsidRPr="009B00B8">
        <w:rPr>
          <w:rFonts w:ascii="Times New Roman" w:hAnsi="Times New Roman" w:cs="Times New Roman"/>
          <w:i/>
        </w:rPr>
        <w:t>, R</w:t>
      </w:r>
      <w:r w:rsidRPr="009B00B8">
        <w:rPr>
          <w:rFonts w:ascii="Times New Roman" w:hAnsi="Times New Roman" w:cs="Times New Roman"/>
          <w:i/>
          <w:vertAlign w:val="subscript"/>
        </w:rPr>
        <w:t>a</w:t>
      </w:r>
      <w:r w:rsidRPr="009B00B8">
        <w:rPr>
          <w:rFonts w:ascii="Times New Roman" w:hAnsi="Times New Roman" w:cs="Times New Roman"/>
          <w:i/>
        </w:rPr>
        <w:t xml:space="preserve"> and allocation belowground</w:t>
      </w:r>
    </w:p>
    <w:p w14:paraId="6DF91A87" w14:textId="77777777"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We derived gross primary production (GPP) and its partitioning to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and the residual, which we attribute to C allocation belowground as well as measurement error.</w:t>
      </w:r>
    </w:p>
    <w:p w14:paraId="06C9FF9E" w14:textId="3F9CCCC3"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 xml:space="preserve">GPP was increased by experimental warming early in the experiment (+22%, </w:t>
      </w:r>
      <w:r w:rsidRPr="009B00B8">
        <w:rPr>
          <w:rFonts w:ascii="Times New Roman" w:hAnsi="Times New Roman" w:cs="Times New Roman"/>
          <w:i/>
        </w:rPr>
        <w:t>P</w:t>
      </w:r>
      <w:r w:rsidRPr="009B00B8">
        <w:rPr>
          <w:rFonts w:ascii="Times New Roman" w:hAnsi="Times New Roman" w:cs="Times New Roman"/>
        </w:rPr>
        <w:t xml:space="preserve"> &lt; 0.01), but GPP between ambient and warmed treatments converged beginning in </w:t>
      </w:r>
      <w:r w:rsidR="00695C4F">
        <w:rPr>
          <w:rFonts w:ascii="Times New Roman" w:hAnsi="Times New Roman" w:cs="Times New Roman"/>
        </w:rPr>
        <w:t>mid-s</w:t>
      </w:r>
      <w:r w:rsidRPr="009B00B8">
        <w:rPr>
          <w:rFonts w:ascii="Times New Roman" w:hAnsi="Times New Roman" w:cs="Times New Roman"/>
        </w:rPr>
        <w:t xml:space="preserve">ummer (late January; Fig. 5a). The drought treatment reduced GPP in both temperature treatments (-15%, </w:t>
      </w:r>
      <w:r w:rsidRPr="009B00B8">
        <w:rPr>
          <w:rFonts w:ascii="Times New Roman" w:hAnsi="Times New Roman" w:cs="Times New Roman"/>
          <w:i/>
        </w:rPr>
        <w:t>P</w:t>
      </w:r>
      <w:r w:rsidRPr="009B00B8">
        <w:rPr>
          <w:rFonts w:ascii="Times New Roman" w:hAnsi="Times New Roman" w:cs="Times New Roman"/>
        </w:rPr>
        <w:t xml:space="preserve"> &lt; 0.01). These results follow the net C flux measurements (Fig. 2</w:t>
      </w:r>
      <w:proofErr w:type="gramStart"/>
      <w:r w:rsidRPr="009B00B8">
        <w:rPr>
          <w:rFonts w:ascii="Times New Roman" w:hAnsi="Times New Roman" w:cs="Times New Roman"/>
        </w:rPr>
        <w:t>a</w:t>
      </w:r>
      <w:r w:rsidR="0099765B">
        <w:rPr>
          <w:rFonts w:ascii="Times New Roman" w:hAnsi="Times New Roman" w:cs="Times New Roman"/>
        </w:rPr>
        <w:t>,</w:t>
      </w:r>
      <w:r w:rsidRPr="009B00B8">
        <w:rPr>
          <w:rFonts w:ascii="Times New Roman" w:hAnsi="Times New Roman" w:cs="Times New Roman"/>
        </w:rPr>
        <w:t>c</w:t>
      </w:r>
      <w:proofErr w:type="gramEnd"/>
      <w:r w:rsidRPr="009B00B8">
        <w:rPr>
          <w:rFonts w:ascii="Times New Roman" w:hAnsi="Times New Roman" w:cs="Times New Roman"/>
        </w:rPr>
        <w:t xml:space="preserve">). The response of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xml:space="preserve"> (Fig. 5b) closely followed the results for GPP, with a warming effect early in the experiment (+36%, </w:t>
      </w:r>
      <w:r w:rsidRPr="009B00B8">
        <w:rPr>
          <w:rFonts w:ascii="Times New Roman" w:hAnsi="Times New Roman" w:cs="Times New Roman"/>
          <w:i/>
        </w:rPr>
        <w:t>P</w:t>
      </w:r>
      <w:r w:rsidRPr="009B00B8">
        <w:rPr>
          <w:rFonts w:ascii="Times New Roman" w:hAnsi="Times New Roman" w:cs="Times New Roman"/>
        </w:rPr>
        <w:t xml:space="preserve"> &lt; 0.01) and a reduction with drought in both temperature treatments (-25%, </w:t>
      </w:r>
      <w:r w:rsidRPr="009B00B8">
        <w:rPr>
          <w:rFonts w:ascii="Times New Roman" w:hAnsi="Times New Roman" w:cs="Times New Roman"/>
          <w:i/>
        </w:rPr>
        <w:t>P</w:t>
      </w:r>
      <w:r w:rsidRPr="009B00B8">
        <w:rPr>
          <w:rFonts w:ascii="Times New Roman" w:hAnsi="Times New Roman" w:cs="Times New Roman"/>
        </w:rPr>
        <w:t xml:space="preserve"> &lt; 0.01). The response of R</w:t>
      </w:r>
      <w:r w:rsidRPr="009B00B8">
        <w:rPr>
          <w:rFonts w:ascii="Times New Roman" w:hAnsi="Times New Roman" w:cs="Times New Roman"/>
          <w:vertAlign w:val="subscript"/>
        </w:rPr>
        <w:t>a</w:t>
      </w:r>
      <w:r w:rsidRPr="009B00B8">
        <w:rPr>
          <w:rFonts w:ascii="Times New Roman" w:hAnsi="Times New Roman" w:cs="Times New Roman"/>
        </w:rPr>
        <w:t xml:space="preserve"> (Fig. 5c) also followed GPP, with a stimulation by warming early in the experiment (+39%, </w:t>
      </w:r>
      <w:r w:rsidRPr="009B00B8">
        <w:rPr>
          <w:rFonts w:ascii="Times New Roman" w:hAnsi="Times New Roman" w:cs="Times New Roman"/>
          <w:i/>
        </w:rPr>
        <w:t>P</w:t>
      </w:r>
      <w:r w:rsidRPr="009B00B8">
        <w:rPr>
          <w:rFonts w:ascii="Times New Roman" w:hAnsi="Times New Roman" w:cs="Times New Roman"/>
        </w:rPr>
        <w:t xml:space="preserve"> &lt; 0.01) and a modest reduction with drought that was equivalent across temperature treatments (-13%, </w:t>
      </w:r>
      <w:r w:rsidRPr="009B00B8">
        <w:rPr>
          <w:rFonts w:ascii="Times New Roman" w:hAnsi="Times New Roman" w:cs="Times New Roman"/>
          <w:i/>
        </w:rPr>
        <w:t xml:space="preserve">P </w:t>
      </w:r>
      <w:r w:rsidRPr="009B00B8">
        <w:rPr>
          <w:rFonts w:ascii="Times New Roman" w:hAnsi="Times New Roman" w:cs="Times New Roman"/>
        </w:rPr>
        <w:t xml:space="preserve">&lt; 0.05). The allocation of C belowground, as measured by the residual, was decreased by experimental warming throughout the experiment (-11%, </w:t>
      </w:r>
      <w:r w:rsidRPr="009B00B8">
        <w:rPr>
          <w:rFonts w:ascii="Times New Roman" w:hAnsi="Times New Roman" w:cs="Times New Roman"/>
          <w:i/>
        </w:rPr>
        <w:t>P</w:t>
      </w:r>
      <w:r w:rsidRPr="009B00B8">
        <w:rPr>
          <w:rFonts w:ascii="Times New Roman" w:hAnsi="Times New Roman" w:cs="Times New Roman"/>
        </w:rPr>
        <w:t xml:space="preserve"> &lt; 0.05) and was unchanged by the drought treatment (+3%, </w:t>
      </w:r>
      <w:r w:rsidRPr="009B00B8">
        <w:rPr>
          <w:rFonts w:ascii="Times New Roman" w:hAnsi="Times New Roman" w:cs="Times New Roman"/>
          <w:i/>
        </w:rPr>
        <w:t>P</w:t>
      </w:r>
      <w:r w:rsidRPr="009B00B8">
        <w:rPr>
          <w:rFonts w:ascii="Times New Roman" w:hAnsi="Times New Roman" w:cs="Times New Roman"/>
        </w:rPr>
        <w:t xml:space="preserve"> &gt; 0.1; Fig. 5d).</w:t>
      </w:r>
    </w:p>
    <w:p w14:paraId="0E600035"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GPP partitioning</w:t>
      </w:r>
    </w:p>
    <w:p w14:paraId="2AB9B31C" w14:textId="6C0F28F7"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lastRenderedPageBreak/>
        <w:tab/>
        <w:t xml:space="preserve">Given these flux measurements, we derive the partitioning of GPP into three components;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/GPP, R</w:t>
      </w:r>
      <w:r w:rsidRPr="009B00B8">
        <w:rPr>
          <w:rFonts w:ascii="Times New Roman" w:hAnsi="Times New Roman" w:cs="Times New Roman"/>
          <w:vertAlign w:val="subscript"/>
        </w:rPr>
        <w:t>a</w:t>
      </w:r>
      <w:r w:rsidRPr="009B00B8">
        <w:rPr>
          <w:rFonts w:ascii="Times New Roman" w:hAnsi="Times New Roman" w:cs="Times New Roman"/>
        </w:rPr>
        <w:t>/GPP, and Residual/GPP (Fig</w:t>
      </w:r>
      <w:r w:rsidR="00414649">
        <w:rPr>
          <w:rFonts w:ascii="Times New Roman" w:hAnsi="Times New Roman" w:cs="Times New Roman"/>
        </w:rPr>
        <w:t>s</w:t>
      </w:r>
      <w:r w:rsidRPr="009B00B8">
        <w:rPr>
          <w:rFonts w:ascii="Times New Roman" w:hAnsi="Times New Roman" w:cs="Times New Roman"/>
        </w:rPr>
        <w:t>. 6</w:t>
      </w:r>
      <w:r w:rsidR="00414649">
        <w:rPr>
          <w:rFonts w:ascii="Times New Roman" w:hAnsi="Times New Roman" w:cs="Times New Roman"/>
        </w:rPr>
        <w:t>-7</w:t>
      </w:r>
      <w:r w:rsidRPr="009B00B8">
        <w:rPr>
          <w:rFonts w:ascii="Times New Roman" w:hAnsi="Times New Roman" w:cs="Times New Roman"/>
        </w:rPr>
        <w:t xml:space="preserve">). Warming increased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/GPP in a way that was stronger early in the experiment (+11%</w:t>
      </w:r>
      <w:r w:rsidR="00625974">
        <w:rPr>
          <w:rFonts w:ascii="Times New Roman" w:hAnsi="Times New Roman" w:cs="Times New Roman"/>
        </w:rPr>
        <w:t xml:space="preserve">, </w:t>
      </w:r>
      <w:r w:rsidR="00625974">
        <w:rPr>
          <w:rFonts w:ascii="Times New Roman" w:hAnsi="Times New Roman" w:cs="Times New Roman"/>
          <w:i/>
        </w:rPr>
        <w:t>P</w:t>
      </w:r>
      <w:r w:rsidR="00625974">
        <w:rPr>
          <w:rFonts w:ascii="Times New Roman" w:hAnsi="Times New Roman" w:cs="Times New Roman"/>
        </w:rPr>
        <w:t xml:space="preserve"> = 0.01</w:t>
      </w:r>
      <w:r w:rsidRPr="009B00B8">
        <w:rPr>
          <w:rFonts w:ascii="Times New Roman" w:hAnsi="Times New Roman" w:cs="Times New Roman"/>
        </w:rPr>
        <w:t xml:space="preserve">) relative to the entire experiment (+3%; </w:t>
      </w:r>
      <w:r w:rsidR="00625974">
        <w:rPr>
          <w:rFonts w:ascii="Times New Roman" w:hAnsi="Times New Roman" w:cs="Times New Roman"/>
          <w:i/>
        </w:rPr>
        <w:t>P</w:t>
      </w:r>
      <w:r w:rsidR="00625974">
        <w:rPr>
          <w:rFonts w:ascii="Times New Roman" w:hAnsi="Times New Roman" w:cs="Times New Roman"/>
        </w:rPr>
        <w:t xml:space="preserve"> &gt; 0.1; </w:t>
      </w:r>
      <w:r w:rsidRPr="009B00B8">
        <w:rPr>
          <w:rFonts w:ascii="Times New Roman" w:hAnsi="Times New Roman" w:cs="Times New Roman"/>
        </w:rPr>
        <w:t>Fig. 6ab). Similarly, warming increased R</w:t>
      </w:r>
      <w:r w:rsidRPr="009B00B8">
        <w:rPr>
          <w:rFonts w:ascii="Times New Roman" w:hAnsi="Times New Roman" w:cs="Times New Roman"/>
          <w:vertAlign w:val="subscript"/>
        </w:rPr>
        <w:t>a</w:t>
      </w:r>
      <w:r w:rsidRPr="009B00B8">
        <w:rPr>
          <w:rFonts w:ascii="Times New Roman" w:hAnsi="Times New Roman" w:cs="Times New Roman"/>
        </w:rPr>
        <w:t xml:space="preserve">/GPP (+12%; </w:t>
      </w:r>
      <w:r w:rsidR="00625974">
        <w:rPr>
          <w:rFonts w:ascii="Times New Roman" w:hAnsi="Times New Roman" w:cs="Times New Roman"/>
          <w:i/>
        </w:rPr>
        <w:t xml:space="preserve">P </w:t>
      </w:r>
      <w:r w:rsidR="00625974">
        <w:rPr>
          <w:rFonts w:ascii="Times New Roman" w:hAnsi="Times New Roman" w:cs="Times New Roman"/>
        </w:rPr>
        <w:t>&lt; 0.1</w:t>
      </w:r>
      <w:r w:rsidRPr="009B00B8">
        <w:rPr>
          <w:rFonts w:ascii="Times New Roman" w:hAnsi="Times New Roman" w:cs="Times New Roman"/>
        </w:rPr>
        <w:t xml:space="preserve">) but decreased Residual/GPP (-15%; </w:t>
      </w:r>
      <w:r w:rsidR="00625974">
        <w:rPr>
          <w:rFonts w:ascii="Times New Roman" w:hAnsi="Times New Roman" w:cs="Times New Roman"/>
          <w:i/>
        </w:rPr>
        <w:t xml:space="preserve">P </w:t>
      </w:r>
      <w:r w:rsidR="006B4F11">
        <w:rPr>
          <w:rFonts w:ascii="Times New Roman" w:hAnsi="Times New Roman" w:cs="Times New Roman"/>
        </w:rPr>
        <w:t>&lt; 0.05</w:t>
      </w:r>
      <w:r w:rsidRPr="009B00B8">
        <w:rPr>
          <w:rFonts w:ascii="Times New Roman" w:hAnsi="Times New Roman" w:cs="Times New Roman"/>
        </w:rPr>
        <w:t>)</w:t>
      </w:r>
      <w:r w:rsidR="00625974">
        <w:rPr>
          <w:rFonts w:ascii="Times New Roman" w:hAnsi="Times New Roman" w:cs="Times New Roman"/>
        </w:rPr>
        <w:t xml:space="preserve"> prior to the drought</w:t>
      </w:r>
      <w:r w:rsidR="006B4F11">
        <w:rPr>
          <w:rFonts w:ascii="Times New Roman" w:hAnsi="Times New Roman" w:cs="Times New Roman"/>
        </w:rPr>
        <w:t xml:space="preserve"> (Figs 6-7)</w:t>
      </w:r>
      <w:r w:rsidRPr="009B00B8">
        <w:rPr>
          <w:rFonts w:ascii="Times New Roman" w:hAnsi="Times New Roman" w:cs="Times New Roman"/>
        </w:rPr>
        <w:t>.</w:t>
      </w:r>
      <w:r w:rsidR="006B4F11">
        <w:rPr>
          <w:rFonts w:ascii="Times New Roman" w:hAnsi="Times New Roman" w:cs="Times New Roman"/>
        </w:rPr>
        <w:t xml:space="preserve"> </w:t>
      </w:r>
      <w:r w:rsidRPr="009B00B8">
        <w:rPr>
          <w:rFonts w:ascii="Times New Roman" w:hAnsi="Times New Roman" w:cs="Times New Roman"/>
        </w:rPr>
        <w:t>Thus, experimental warming increased the partitioning of GPP to aboveground components</w:t>
      </w:r>
      <w:r w:rsidR="00923D4E">
        <w:rPr>
          <w:rFonts w:ascii="Times New Roman" w:hAnsi="Times New Roman" w:cs="Times New Roman"/>
        </w:rPr>
        <w:t xml:space="preserve"> (Fig. 7a-b)</w:t>
      </w:r>
      <w:r w:rsidRPr="009B00B8">
        <w:rPr>
          <w:rFonts w:ascii="Times New Roman" w:hAnsi="Times New Roman" w:cs="Times New Roman"/>
        </w:rPr>
        <w:t xml:space="preserve"> and decreased partitioning belowground</w:t>
      </w:r>
      <w:r w:rsidR="00923D4E">
        <w:rPr>
          <w:rFonts w:ascii="Times New Roman" w:hAnsi="Times New Roman" w:cs="Times New Roman"/>
        </w:rPr>
        <w:t xml:space="preserve"> (Fig. 7c)</w:t>
      </w:r>
      <w:r w:rsidR="00414649">
        <w:rPr>
          <w:rFonts w:ascii="Times New Roman" w:hAnsi="Times New Roman" w:cs="Times New Roman"/>
        </w:rPr>
        <w:t>.</w:t>
      </w:r>
      <w:r w:rsidRPr="009B00B8">
        <w:rPr>
          <w:rFonts w:ascii="Times New Roman" w:hAnsi="Times New Roman" w:cs="Times New Roman"/>
        </w:rPr>
        <w:t xml:space="preserve"> The experimental drought had weak effects on partitioning</w:t>
      </w:r>
      <w:r w:rsidR="00625974">
        <w:rPr>
          <w:rFonts w:ascii="Times New Roman" w:hAnsi="Times New Roman" w:cs="Times New Roman"/>
        </w:rPr>
        <w:t>, none of which were statistically significant (</w:t>
      </w:r>
      <w:r w:rsidR="00625974">
        <w:rPr>
          <w:rFonts w:ascii="Times New Roman" w:hAnsi="Times New Roman" w:cs="Times New Roman"/>
          <w:i/>
        </w:rPr>
        <w:t>P</w:t>
      </w:r>
      <w:r w:rsidR="00625974">
        <w:rPr>
          <w:rFonts w:ascii="Times New Roman" w:hAnsi="Times New Roman" w:cs="Times New Roman"/>
        </w:rPr>
        <w:t xml:space="preserve"> &gt; 0.1)</w:t>
      </w:r>
      <w:r w:rsidR="001901AA">
        <w:rPr>
          <w:rFonts w:ascii="Times New Roman" w:hAnsi="Times New Roman" w:cs="Times New Roman"/>
        </w:rPr>
        <w:t xml:space="preserve">. </w:t>
      </w:r>
    </w:p>
    <w:p w14:paraId="3118F50A"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Growth and maintenance respiration</w:t>
      </w:r>
    </w:p>
    <w:p w14:paraId="07295AC9" w14:textId="6F00D2E9" w:rsidR="001901AA" w:rsidRDefault="00750826">
      <w:pPr>
        <w:spacing w:line="360" w:lineRule="auto"/>
        <w:rPr>
          <w:rFonts w:ascii="Times New Roman" w:hAnsi="Times New Roman" w:cs="Times New Roman"/>
        </w:rPr>
      </w:pPr>
      <w:r>
        <w:rPr>
          <w:rFonts w:ascii="Times New Roman" w:hAnsi="Times New Roman" w:cs="Times New Roman"/>
        </w:rPr>
        <w:t>We c</w:t>
      </w:r>
      <w:r w:rsidR="00374242" w:rsidRPr="009B00B8">
        <w:rPr>
          <w:rFonts w:ascii="Times New Roman" w:hAnsi="Times New Roman" w:cs="Times New Roman"/>
        </w:rPr>
        <w:t>ombin</w:t>
      </w:r>
      <w:r>
        <w:rPr>
          <w:rFonts w:ascii="Times New Roman" w:hAnsi="Times New Roman" w:cs="Times New Roman"/>
        </w:rPr>
        <w:t>ed</w:t>
      </w:r>
      <w:r w:rsidR="00374242" w:rsidRPr="009B00B8">
        <w:rPr>
          <w:rFonts w:ascii="Times New Roman" w:hAnsi="Times New Roman" w:cs="Times New Roman"/>
        </w:rPr>
        <w:t xml:space="preserve"> growth and respiratory measurements </w:t>
      </w:r>
      <w:r w:rsidR="00414649">
        <w:rPr>
          <w:rFonts w:ascii="Times New Roman" w:hAnsi="Times New Roman" w:cs="Times New Roman"/>
        </w:rPr>
        <w:t>to</w:t>
      </w:r>
      <w:r w:rsidR="00374242" w:rsidRPr="009B00B8">
        <w:rPr>
          <w:rFonts w:ascii="Times New Roman" w:hAnsi="Times New Roman" w:cs="Times New Roman"/>
        </w:rPr>
        <w:t xml:space="preserve"> infer changes in respiratory C efflux attributable to growth </w:t>
      </w:r>
      <w:r w:rsidR="008B0C63">
        <w:rPr>
          <w:rFonts w:ascii="Times New Roman" w:hAnsi="Times New Roman" w:cs="Times New Roman"/>
        </w:rPr>
        <w:t xml:space="preserve">versus maintenance respiration </w:t>
      </w:r>
      <w:r w:rsidR="008B0C63">
        <w:rPr>
          <w:rFonts w:ascii="Times New Roman" w:hAnsi="Times New Roman" w:cs="Times New Roman"/>
        </w:rPr>
        <w:fldChar w:fldCharType="begin"/>
      </w:r>
      <w:r w:rsidR="008B0C63">
        <w:rPr>
          <w:rFonts w:ascii="Times New Roman" w:hAnsi="Times New Roman" w:cs="Times New Roman"/>
        </w:rPr>
        <w:instrText xml:space="preserve"> ADDIN ZOTERO_ITEM CSL_CITATION {"citationID":"a1srj9g9ki0","properties":{"formattedCitation":"(Amthor, 2000)","plainCitation":"(Amthor, 2000)"},"citationItems":[{"id":521,"uris":["http://zotero.org/users/4234815/items/9VLJCLL7"],"uri":["http://zotero.org/users/4234815/items/9VLJCLL7"],"itemData":{"id":521,"type":"article-journal","title":"The McCree–de Wit–Penning de Vries–Thornley Respiration Paradigms: 30 Years Later","container-title":"Annals of Botany","page":"1-20","volume":"86","issue":"1","source":"academic.oup.com","abstract":"To grow, an organism must respire substrates to produce C-skeleton intermediates, usable energy (i.e. ATP), and reducing power [i.e. NAD(P)H] to support biosynthesis and related processes such as active transport of substrates. Respiration is also needed—mainly as a supplier of ATP—to maintain existing biomass in a functional state. As a result, quantifying links between respiration, growth, and maintenance are needed to assess potential plant productivity, to understand plant responses to environmental factors, and as the basis of cost-benefit analyses of alternative uses of photosynthate. Beginning 30 years ago, and continuing for about 5 years, rapid advances were made in understanding and quantifying relationships between respiration and the processes it supports. Progress has continued since then, though often as refinements rather than novel advances. The simplest framework (i.e. paradigm) for relating respiration to other processes divides respiration into growth and maintenance fractions. This often involves a combination of empiricism and mechanism. A three-component framework (growth, maintenance and wastage) has also been considered, although quantifying wastage (theoretically or empirically) remains problematic. The more general and flexible framework, called the general paradigm (GP, herein), relates respiration to any number of individual processes that it supports. The most important processes (from C and energy balance perspectives) identified to date that require respiration are: biosynthesis of new structural biomass, translocation of photosynthate from sources to sinks, uptake of ions from the soil solution, assimilation of N (including N 2 ) and S into organic compounds, protein turnover, and cellular ion-gradient maintenance. In addition, some part of respiration may be associated with wastage (e.g. futile cycles and mitochondrial electron transport uncoupled from oxidative phosphorylation). Most importantly, the GP can (semi-)mechanistically relate respiration to underlying physiology and biochemistry. The GP is more complicated than other approaches to describing or modelling respiration because it is more realistic, complete and mechanistic. This review describes a history of the GP and its present state. Future research questions are suggested. Copyright 2000 Annals of Botany Company","DOI":"10.1006/anbo.2000.1175","ISSN":"0305-7364","shortTitle":"The McCree–de Wit–Penning de Vries–Thornley Respiration Paradigms","journalAbbreviation":"Ann Bot","author":[{"family":"Amthor","given":"Jeffrey S."}],"issued":{"date-parts":[["2000",7,1]]}}}],"schema":"https://github.com/citation-style-language/schema/raw/master/csl-citation.json"} </w:instrText>
      </w:r>
      <w:r w:rsidR="008B0C63">
        <w:rPr>
          <w:rFonts w:ascii="Times New Roman" w:hAnsi="Times New Roman" w:cs="Times New Roman"/>
        </w:rPr>
        <w:fldChar w:fldCharType="separate"/>
      </w:r>
      <w:r w:rsidR="008B0C63" w:rsidRPr="008B0C63">
        <w:rPr>
          <w:rFonts w:ascii="Times New Roman" w:hAnsi="Times New Roman" w:cs="Times New Roman"/>
        </w:rPr>
        <w:t>(Amthor, 2000)</w:t>
      </w:r>
      <w:r w:rsidR="008B0C63">
        <w:rPr>
          <w:rFonts w:ascii="Times New Roman" w:hAnsi="Times New Roman" w:cs="Times New Roman"/>
        </w:rPr>
        <w:fldChar w:fldCharType="end"/>
      </w:r>
      <w:r w:rsidR="008B0C63">
        <w:rPr>
          <w:rFonts w:ascii="Times New Roman" w:hAnsi="Times New Roman" w:cs="Times New Roman"/>
        </w:rPr>
        <w:t xml:space="preserve">. </w:t>
      </w:r>
      <w:r w:rsidR="00374242" w:rsidRPr="009B00B8">
        <w:rPr>
          <w:rFonts w:ascii="Times New Roman" w:hAnsi="Times New Roman" w:cs="Times New Roman"/>
        </w:rPr>
        <w:t>There was a strong and linear relationship between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per unit aboveground tree C and r</w:t>
      </w:r>
      <w:r w:rsidR="00923D4E">
        <w:rPr>
          <w:rFonts w:ascii="Times New Roman" w:hAnsi="Times New Roman" w:cs="Times New Roman"/>
        </w:rPr>
        <w:t>elative growth rate (RGR; Fig. 8</w:t>
      </w:r>
      <w:r w:rsidR="00374242" w:rsidRPr="009B00B8">
        <w:rPr>
          <w:rFonts w:ascii="Times New Roman" w:hAnsi="Times New Roman" w:cs="Times New Roman"/>
        </w:rPr>
        <w:t xml:space="preserve">). </w:t>
      </w:r>
      <w:r w:rsidR="00EA2D30">
        <w:rPr>
          <w:rFonts w:ascii="Times New Roman" w:hAnsi="Times New Roman" w:cs="Times New Roman"/>
        </w:rPr>
        <w:t>N</w:t>
      </w:r>
      <w:r w:rsidR="00374242" w:rsidRPr="009B00B8">
        <w:rPr>
          <w:rFonts w:ascii="Times New Roman" w:hAnsi="Times New Roman" w:cs="Times New Roman"/>
        </w:rPr>
        <w:t xml:space="preserve">either the slope nor the intercept of this relationship were affected by experimental treatments (all </w:t>
      </w:r>
      <w:r w:rsidR="00374242" w:rsidRPr="009B00B8">
        <w:rPr>
          <w:rFonts w:ascii="Times New Roman" w:hAnsi="Times New Roman" w:cs="Times New Roman"/>
          <w:i/>
        </w:rPr>
        <w:t>P</w:t>
      </w:r>
      <w:r w:rsidR="00374242" w:rsidRPr="009B00B8">
        <w:rPr>
          <w:rFonts w:ascii="Times New Roman" w:hAnsi="Times New Roman" w:cs="Times New Roman"/>
        </w:rPr>
        <w:t xml:space="preserve"> &gt; 0.1). Thus, we present a common relationship across all measurements. The y-intercept of this relationship was positive (mean of 0.0213, 95% CI of 0.0157 to 0.0268), indicating significant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in the absence of aboveground growth, </w:t>
      </w:r>
      <w:r w:rsidR="00DF42ED">
        <w:rPr>
          <w:rFonts w:ascii="Times New Roman" w:hAnsi="Times New Roman" w:cs="Times New Roman"/>
        </w:rPr>
        <w:t>reflecting</w:t>
      </w:r>
      <w:r w:rsidR="00374242" w:rsidRPr="009B00B8">
        <w:rPr>
          <w:rFonts w:ascii="Times New Roman" w:hAnsi="Times New Roman" w:cs="Times New Roman"/>
        </w:rPr>
        <w:t xml:space="preserve"> maintenance respiration. The lack of a warming effect on this y-intercept is consistent with respiratory</w:t>
      </w:r>
      <w:r w:rsidR="008B0C63">
        <w:rPr>
          <w:rFonts w:ascii="Times New Roman" w:hAnsi="Times New Roman" w:cs="Times New Roman"/>
        </w:rPr>
        <w:t xml:space="preserve"> temperature acclimation;</w:t>
      </w:r>
      <w:r w:rsidR="00374242" w:rsidRPr="009B00B8">
        <w:rPr>
          <w:rFonts w:ascii="Times New Roman" w:hAnsi="Times New Roman" w:cs="Times New Roman"/>
        </w:rPr>
        <w:t xml:space="preserve"> trees in the ambient and warmed treatments expended similar amounts of C on maintenance respiration, despite the increased temperature in the warmed treatment. The slope of the relationship (Fig. </w:t>
      </w:r>
      <w:r w:rsidR="00923D4E">
        <w:rPr>
          <w:rFonts w:ascii="Times New Roman" w:hAnsi="Times New Roman" w:cs="Times New Roman"/>
        </w:rPr>
        <w:t>8</w:t>
      </w:r>
      <w:r w:rsidR="00374242" w:rsidRPr="009B00B8">
        <w:rPr>
          <w:rFonts w:ascii="Times New Roman" w:hAnsi="Times New Roman" w:cs="Times New Roman"/>
        </w:rPr>
        <w:t>) was strongly positive (mean of 0.0059, 95% CI of 0.0053 to 0.0065), indicating that much of the R</w:t>
      </w:r>
      <w:r w:rsidR="00374242" w:rsidRPr="009B00B8">
        <w:rPr>
          <w:rFonts w:ascii="Times New Roman" w:hAnsi="Times New Roman" w:cs="Times New Roman"/>
          <w:vertAlign w:val="subscript"/>
        </w:rPr>
        <w:t>a</w:t>
      </w:r>
      <w:r>
        <w:rPr>
          <w:rFonts w:ascii="Times New Roman" w:hAnsi="Times New Roman" w:cs="Times New Roman"/>
        </w:rPr>
        <w:t xml:space="preserve"> observed at the </w:t>
      </w:r>
      <w:r w:rsidR="009C5D79">
        <w:rPr>
          <w:rFonts w:ascii="Times New Roman" w:hAnsi="Times New Roman" w:cs="Times New Roman"/>
        </w:rPr>
        <w:t>crown</w:t>
      </w:r>
      <w:r w:rsidR="00374242" w:rsidRPr="009B00B8">
        <w:rPr>
          <w:rFonts w:ascii="Times New Roman" w:hAnsi="Times New Roman" w:cs="Times New Roman"/>
        </w:rPr>
        <w:t xml:space="preserve"> scale was attributable to construction respiration. </w:t>
      </w:r>
      <w:r w:rsidR="008B0C63">
        <w:rPr>
          <w:rFonts w:ascii="Times New Roman" w:hAnsi="Times New Roman" w:cs="Times New Roman"/>
        </w:rPr>
        <w:t>O</w:t>
      </w:r>
      <w:r w:rsidR="00374242" w:rsidRPr="009B00B8">
        <w:rPr>
          <w:rFonts w:ascii="Times New Roman" w:hAnsi="Times New Roman" w:cs="Times New Roman"/>
        </w:rPr>
        <w:t>bservations during the drought period followed the general relationship, with lo</w:t>
      </w:r>
      <w:r w:rsidR="00E225BC">
        <w:rPr>
          <w:rFonts w:ascii="Times New Roman" w:hAnsi="Times New Roman" w:cs="Times New Roman"/>
        </w:rPr>
        <w:t>wer values on both axes</w:t>
      </w:r>
      <w:r w:rsidR="007E6DFC">
        <w:rPr>
          <w:rFonts w:ascii="Times New Roman" w:hAnsi="Times New Roman" w:cs="Times New Roman"/>
        </w:rPr>
        <w:t xml:space="preserve"> (Fig. 8)</w:t>
      </w:r>
      <w:r w:rsidR="00374242" w:rsidRPr="009B00B8">
        <w:rPr>
          <w:rFonts w:ascii="Times New Roman" w:hAnsi="Times New Roman" w:cs="Times New Roman"/>
        </w:rPr>
        <w:t>. Thus, the experimental drought reduced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primarily via a reduction in growth respiration.</w:t>
      </w:r>
      <w:r w:rsidR="001901AA">
        <w:rPr>
          <w:rFonts w:ascii="Times New Roman" w:hAnsi="Times New Roman" w:cs="Times New Roman"/>
        </w:rPr>
        <w:t xml:space="preserve"> </w:t>
      </w:r>
    </w:p>
    <w:p w14:paraId="4ACA3835" w14:textId="370C80E4" w:rsidR="00563E99" w:rsidRPr="008B0C63" w:rsidRDefault="001901AA">
      <w:pPr>
        <w:spacing w:line="360" w:lineRule="auto"/>
        <w:rPr>
          <w:rFonts w:ascii="Times New Roman" w:hAnsi="Times New Roman" w:cs="Times New Roman"/>
        </w:rPr>
      </w:pPr>
      <w:r>
        <w:rPr>
          <w:rFonts w:ascii="Times New Roman" w:hAnsi="Times New Roman" w:cs="Times New Roman"/>
        </w:rPr>
        <w:tab/>
        <w:t xml:space="preserve">We also directly estimated coefficients for growth and maintenance respiration by fitting equation 2 to the </w:t>
      </w:r>
      <w:r w:rsidR="00DF42ED">
        <w:rPr>
          <w:rFonts w:ascii="Times New Roman" w:hAnsi="Times New Roman" w:cs="Times New Roman"/>
        </w:rPr>
        <w:t>fortnightly</w:t>
      </w:r>
      <w:r>
        <w:rPr>
          <w:rFonts w:ascii="Times New Roman" w:hAnsi="Times New Roman" w:cs="Times New Roman"/>
        </w:rPr>
        <w:t xml:space="preserve"> dataset of standing biomass, growth rate, and respiration. We estimate the growth respiration to consume approximately 0.3 </w:t>
      </w:r>
      <w:proofErr w:type="spellStart"/>
      <w:r>
        <w:rPr>
          <w:rFonts w:ascii="Times New Roman" w:hAnsi="Times New Roman" w:cs="Times New Roman"/>
        </w:rPr>
        <w:t>gC</w:t>
      </w:r>
      <w:proofErr w:type="spellEnd"/>
      <w:r>
        <w:rPr>
          <w:rFonts w:ascii="Times New Roman" w:hAnsi="Times New Roman" w:cs="Times New Roman"/>
        </w:rPr>
        <w:t xml:space="preserve"> per gram of biomass C produced</w:t>
      </w:r>
      <w:r w:rsidR="003854D8">
        <w:rPr>
          <w:rFonts w:ascii="Times New Roman" w:hAnsi="Times New Roman" w:cs="Times New Roman"/>
        </w:rPr>
        <w:t>,</w:t>
      </w:r>
      <w:r>
        <w:rPr>
          <w:rFonts w:ascii="Times New Roman" w:hAnsi="Times New Roman" w:cs="Times New Roman"/>
        </w:rPr>
        <w:t xml:space="preserve"> and maintenance respiration to consume approximately 0.015 </w:t>
      </w:r>
      <w:proofErr w:type="spellStart"/>
      <w:r>
        <w:rPr>
          <w:rFonts w:ascii="Times New Roman" w:hAnsi="Times New Roman" w:cs="Times New Roman"/>
        </w:rPr>
        <w:t>gC</w:t>
      </w:r>
      <w:proofErr w:type="spellEnd"/>
      <w:r>
        <w:rPr>
          <w:rFonts w:ascii="Times New Roman" w:hAnsi="Times New Roman" w:cs="Times New Roman"/>
        </w:rPr>
        <w:t xml:space="preserve"> per g of standing biomass C per day (Table 1). These coefficients did not differ across the ambient and warmed treatment (</w:t>
      </w:r>
      <w:r>
        <w:rPr>
          <w:rFonts w:ascii="Times New Roman" w:hAnsi="Times New Roman" w:cs="Times New Roman"/>
          <w:i/>
        </w:rPr>
        <w:t xml:space="preserve">P </w:t>
      </w:r>
      <w:r w:rsidR="00CA1577">
        <w:rPr>
          <w:rFonts w:ascii="Times New Roman" w:hAnsi="Times New Roman" w:cs="Times New Roman"/>
        </w:rPr>
        <w:t>&gt; 0.3</w:t>
      </w:r>
      <w:r w:rsidR="00DF42ED">
        <w:rPr>
          <w:rFonts w:ascii="Times New Roman" w:hAnsi="Times New Roman" w:cs="Times New Roman"/>
        </w:rPr>
        <w:t>).</w:t>
      </w:r>
      <w:r w:rsidR="00374242" w:rsidRPr="009B00B8">
        <w:rPr>
          <w:rFonts w:ascii="Times New Roman" w:hAnsi="Times New Roman" w:cs="Times New Roman"/>
        </w:rPr>
        <w:br w:type="page"/>
      </w:r>
    </w:p>
    <w:p w14:paraId="4ADB15C1" w14:textId="77777777" w:rsidR="00563E99" w:rsidRPr="009B00B8" w:rsidRDefault="00374242">
      <w:pPr>
        <w:spacing w:line="360" w:lineRule="auto"/>
        <w:rPr>
          <w:rFonts w:ascii="Times New Roman" w:hAnsi="Times New Roman" w:cs="Times New Roman"/>
          <w:b/>
          <w:sz w:val="28"/>
          <w:szCs w:val="28"/>
        </w:rPr>
      </w:pPr>
      <w:r w:rsidRPr="009B00B8">
        <w:rPr>
          <w:rFonts w:ascii="Times New Roman" w:hAnsi="Times New Roman" w:cs="Times New Roman"/>
          <w:b/>
          <w:sz w:val="28"/>
          <w:szCs w:val="28"/>
        </w:rPr>
        <w:lastRenderedPageBreak/>
        <w:t>Discussion</w:t>
      </w:r>
    </w:p>
    <w:p w14:paraId="5EBE322E" w14:textId="77777777" w:rsidR="00563E99" w:rsidRPr="009B00B8" w:rsidRDefault="00374242" w:rsidP="00CF7FA5">
      <w:pPr>
        <w:spacing w:before="120" w:after="200" w:line="360" w:lineRule="auto"/>
        <w:rPr>
          <w:rFonts w:ascii="Times New Roman" w:hAnsi="Times New Roman" w:cs="Times New Roman"/>
          <w:i/>
        </w:rPr>
      </w:pPr>
      <w:r w:rsidRPr="009B00B8">
        <w:rPr>
          <w:rFonts w:ascii="Times New Roman" w:hAnsi="Times New Roman" w:cs="Times New Roman"/>
          <w:i/>
        </w:rPr>
        <w:t>Summary</w:t>
      </w:r>
    </w:p>
    <w:p w14:paraId="7B84DD9B" w14:textId="645C1275"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We studied the experimental effects of warming and drought on the C allocation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 xml:space="preserve">trees using a combination of growth and </w:t>
      </w:r>
      <w:r w:rsidR="009C5D79">
        <w:rPr>
          <w:rFonts w:ascii="Times New Roman" w:hAnsi="Times New Roman" w:cs="Times New Roman"/>
        </w:rPr>
        <w:t xml:space="preserve">whole-crown </w:t>
      </w:r>
      <w:r w:rsidRPr="009B00B8">
        <w:rPr>
          <w:rFonts w:ascii="Times New Roman" w:hAnsi="Times New Roman" w:cs="Times New Roman"/>
        </w:rPr>
        <w:t>flux measurements.</w:t>
      </w:r>
      <w:ins w:id="121" w:author="John E. Drake" w:date="2018-11-17T10:17:00Z">
        <w:r w:rsidR="00D1687C">
          <w:rPr>
            <w:rFonts w:ascii="Times New Roman" w:hAnsi="Times New Roman" w:cs="Times New Roman"/>
          </w:rPr>
          <w:t xml:space="preserve"> </w:t>
        </w:r>
        <w:commentRangeStart w:id="122"/>
        <w:r w:rsidR="00D1687C">
          <w:rPr>
            <w:rFonts w:ascii="Times New Roman" w:hAnsi="Times New Roman" w:cs="Times New Roman"/>
          </w:rPr>
          <w:t>This was the first study to directly measure allocation changes of relatively large</w:t>
        </w:r>
        <w:del w:id="123" w:author="Peter Reich" w:date="2018-11-18T09:14:00Z">
          <w:r w:rsidR="00D1687C" w:rsidDel="00032572">
            <w:rPr>
              <w:rFonts w:ascii="Times New Roman" w:hAnsi="Times New Roman" w:cs="Times New Roman"/>
            </w:rPr>
            <w:delText xml:space="preserve"> </w:delText>
          </w:r>
        </w:del>
      </w:ins>
      <w:ins w:id="124" w:author="Peter Reich" w:date="2018-11-18T09:14:00Z">
        <w:r w:rsidR="00032572">
          <w:rPr>
            <w:rFonts w:ascii="Times New Roman" w:hAnsi="Times New Roman" w:cs="Times New Roman"/>
          </w:rPr>
          <w:t xml:space="preserve"> individuals </w:t>
        </w:r>
      </w:ins>
      <w:ins w:id="125" w:author="John E. Drake" w:date="2018-11-17T10:17:00Z">
        <w:r w:rsidR="00D1687C">
          <w:rPr>
            <w:rFonts w:ascii="Times New Roman" w:hAnsi="Times New Roman" w:cs="Times New Roman"/>
          </w:rPr>
          <w:t>(</w:t>
        </w:r>
      </w:ins>
      <w:ins w:id="126" w:author="Peter Reich" w:date="2018-11-18T09:14:00Z">
        <w:r w:rsidR="00032572">
          <w:rPr>
            <w:rFonts w:ascii="Times New Roman" w:hAnsi="Times New Roman" w:cs="Times New Roman"/>
          </w:rPr>
          <w:t>as large as 9</w:t>
        </w:r>
      </w:ins>
      <w:ins w:id="127" w:author="John E. Drake" w:date="2018-11-17T10:17:00Z">
        <w:del w:id="128" w:author="Peter Reich" w:date="2018-11-18T09:14:00Z">
          <w:r w:rsidR="00D1687C" w:rsidDel="00032572">
            <w:rPr>
              <w:rFonts w:ascii="Times New Roman" w:hAnsi="Times New Roman" w:cs="Times New Roman"/>
            </w:rPr>
            <w:delText>&gt;8</w:delText>
          </w:r>
        </w:del>
        <w:r w:rsidR="00D1687C">
          <w:rPr>
            <w:rFonts w:ascii="Times New Roman" w:hAnsi="Times New Roman" w:cs="Times New Roman"/>
          </w:rPr>
          <w:t xml:space="preserve"> meters tall) trees in an ecologically-relevant field setting</w:t>
        </w:r>
      </w:ins>
      <w:ins w:id="129" w:author="John E. Drake" w:date="2018-11-17T10:18:00Z">
        <w:r w:rsidR="00D1687C">
          <w:rPr>
            <w:rFonts w:ascii="Times New Roman" w:hAnsi="Times New Roman" w:cs="Times New Roman"/>
          </w:rPr>
          <w:t xml:space="preserve"> with detailed and continuous measurements</w:t>
        </w:r>
      </w:ins>
      <w:ins w:id="130" w:author="John E. Drake" w:date="2018-11-17T10:17:00Z">
        <w:r w:rsidR="00D1687C">
          <w:rPr>
            <w:rFonts w:ascii="Times New Roman" w:hAnsi="Times New Roman" w:cs="Times New Roman"/>
          </w:rPr>
          <w:t>.</w:t>
        </w:r>
      </w:ins>
      <w:r w:rsidRPr="009B00B8">
        <w:rPr>
          <w:rFonts w:ascii="Times New Roman" w:hAnsi="Times New Roman" w:cs="Times New Roman"/>
        </w:rPr>
        <w:t xml:space="preserve"> </w:t>
      </w:r>
      <w:commentRangeEnd w:id="122"/>
      <w:r w:rsidR="00D1687C">
        <w:rPr>
          <w:rStyle w:val="CommentReference"/>
        </w:rPr>
        <w:commentReference w:id="122"/>
      </w:r>
      <w:ins w:id="131" w:author="Peter Reich" w:date="2018-11-18T09:14:00Z">
        <w:r w:rsidR="00032572">
          <w:rPr>
            <w:rFonts w:ascii="Times New Roman" w:hAnsi="Times New Roman" w:cs="Times New Roman"/>
          </w:rPr>
          <w:t>Althoug</w:t>
        </w:r>
      </w:ins>
      <w:ins w:id="132" w:author="Peter Reich" w:date="2018-11-18T09:15:00Z">
        <w:r w:rsidR="004E24DF">
          <w:rPr>
            <w:rFonts w:ascii="Times New Roman" w:hAnsi="Times New Roman" w:cs="Times New Roman"/>
          </w:rPr>
          <w:t>h</w:t>
        </w:r>
      </w:ins>
      <w:ins w:id="133" w:author="Peter Reich" w:date="2018-11-18T09:14:00Z">
        <w:r w:rsidR="00032572">
          <w:rPr>
            <w:rFonts w:ascii="Times New Roman" w:hAnsi="Times New Roman" w:cs="Times New Roman"/>
          </w:rPr>
          <w:t xml:space="preserve"> much smaller than ma</w:t>
        </w:r>
      </w:ins>
      <w:ins w:id="134" w:author="Peter Reich" w:date="2018-11-18T09:15:00Z">
        <w:r w:rsidR="00032572">
          <w:rPr>
            <w:rFonts w:ascii="Times New Roman" w:hAnsi="Times New Roman" w:cs="Times New Roman"/>
          </w:rPr>
          <w:t xml:space="preserve">ture trees, the individuals in our experiment were much larger than those used in the vast majority of </w:t>
        </w:r>
        <w:r w:rsidR="004E24DF">
          <w:rPr>
            <w:rFonts w:ascii="Times New Roman" w:hAnsi="Times New Roman" w:cs="Times New Roman"/>
          </w:rPr>
          <w:t xml:space="preserve">manipulative field experiments involving climate warming.  </w:t>
        </w:r>
      </w:ins>
      <w:r w:rsidR="009C5D79">
        <w:rPr>
          <w:rFonts w:ascii="Times New Roman" w:hAnsi="Times New Roman" w:cs="Times New Roman"/>
        </w:rPr>
        <w:t xml:space="preserve">Experimental warming increased the proportion of GPP that was </w:t>
      </w:r>
      <w:r w:rsidR="004515F9">
        <w:rPr>
          <w:rFonts w:ascii="Times New Roman" w:hAnsi="Times New Roman" w:cs="Times New Roman"/>
        </w:rPr>
        <w:t>allocated to</w:t>
      </w:r>
      <w:r w:rsidR="009C5D79">
        <w:rPr>
          <w:rFonts w:ascii="Times New Roman" w:hAnsi="Times New Roman" w:cs="Times New Roman"/>
        </w:rPr>
        <w:t xml:space="preserve"> aboveground uses and decreased the proportion of GPP that was allocated belowground. This was consistent with a reduced root mass fraction in the warmed treatments at the final harves</w:t>
      </w:r>
      <w:r w:rsidR="00923D4E">
        <w:rPr>
          <w:rFonts w:ascii="Times New Roman" w:hAnsi="Times New Roman" w:cs="Times New Roman"/>
        </w:rPr>
        <w:t xml:space="preserve">t. The experimental drought reduced </w:t>
      </w:r>
      <w:r w:rsidR="009C5D79">
        <w:rPr>
          <w:rFonts w:ascii="Times New Roman" w:hAnsi="Times New Roman" w:cs="Times New Roman"/>
        </w:rPr>
        <w:t>CO</w:t>
      </w:r>
      <w:r w:rsidR="009C5D79">
        <w:rPr>
          <w:rFonts w:ascii="Times New Roman" w:hAnsi="Times New Roman" w:cs="Times New Roman"/>
          <w:vertAlign w:val="subscript"/>
        </w:rPr>
        <w:t>2</w:t>
      </w:r>
      <w:r w:rsidR="009C5D79">
        <w:rPr>
          <w:rFonts w:ascii="Times New Roman" w:hAnsi="Times New Roman" w:cs="Times New Roman"/>
        </w:rPr>
        <w:t xml:space="preserve"> and H</w:t>
      </w:r>
      <w:r w:rsidR="009C5D79">
        <w:rPr>
          <w:rFonts w:ascii="Times New Roman" w:hAnsi="Times New Roman" w:cs="Times New Roman"/>
          <w:vertAlign w:val="subscript"/>
        </w:rPr>
        <w:t>2</w:t>
      </w:r>
      <w:r w:rsidR="009C5D79">
        <w:rPr>
          <w:rFonts w:ascii="Times New Roman" w:hAnsi="Times New Roman" w:cs="Times New Roman"/>
        </w:rPr>
        <w:t xml:space="preserve">O fluxes </w:t>
      </w:r>
      <w:r w:rsidR="00923D4E">
        <w:rPr>
          <w:rFonts w:ascii="Times New Roman" w:hAnsi="Times New Roman" w:cs="Times New Roman"/>
        </w:rPr>
        <w:t xml:space="preserve">but </w:t>
      </w:r>
      <w:r w:rsidR="009C5D79">
        <w:rPr>
          <w:rFonts w:ascii="Times New Roman" w:hAnsi="Times New Roman" w:cs="Times New Roman"/>
        </w:rPr>
        <w:t xml:space="preserve">did not affect the allocation of C, </w:t>
      </w:r>
      <w:r w:rsidR="00923D4E">
        <w:rPr>
          <w:rFonts w:ascii="Times New Roman" w:hAnsi="Times New Roman" w:cs="Times New Roman"/>
        </w:rPr>
        <w:t>perhaps because</w:t>
      </w:r>
      <w:r w:rsidR="009C5D79">
        <w:rPr>
          <w:rFonts w:ascii="Times New Roman" w:hAnsi="Times New Roman" w:cs="Times New Roman"/>
        </w:rPr>
        <w:t xml:space="preserve"> tree access to deep soil water prevented </w:t>
      </w:r>
      <w:r w:rsidR="00923D4E">
        <w:rPr>
          <w:rFonts w:ascii="Times New Roman" w:hAnsi="Times New Roman" w:cs="Times New Roman"/>
        </w:rPr>
        <w:t>the</w:t>
      </w:r>
      <w:r w:rsidR="00C86FA6">
        <w:rPr>
          <w:rFonts w:ascii="Times New Roman" w:hAnsi="Times New Roman" w:cs="Times New Roman"/>
        </w:rPr>
        <w:t xml:space="preserve">m </w:t>
      </w:r>
      <w:r w:rsidR="00923D4E">
        <w:rPr>
          <w:rFonts w:ascii="Times New Roman" w:hAnsi="Times New Roman" w:cs="Times New Roman"/>
        </w:rPr>
        <w:t xml:space="preserve">from </w:t>
      </w:r>
      <w:r w:rsidR="00E225BC">
        <w:rPr>
          <w:rFonts w:ascii="Times New Roman" w:hAnsi="Times New Roman" w:cs="Times New Roman"/>
        </w:rPr>
        <w:t>experiencing</w:t>
      </w:r>
      <w:r w:rsidR="00923D4E">
        <w:rPr>
          <w:rFonts w:ascii="Times New Roman" w:hAnsi="Times New Roman" w:cs="Times New Roman"/>
        </w:rPr>
        <w:t xml:space="preserve"> strongly negative water potentials</w:t>
      </w:r>
      <w:r w:rsidR="009C5D79">
        <w:rPr>
          <w:rFonts w:ascii="Times New Roman" w:hAnsi="Times New Roman" w:cs="Times New Roman"/>
        </w:rPr>
        <w:t>. There</w:t>
      </w:r>
      <w:r w:rsidR="00C86FA6">
        <w:rPr>
          <w:rFonts w:ascii="Times New Roman" w:hAnsi="Times New Roman" w:cs="Times New Roman"/>
        </w:rPr>
        <w:t xml:space="preserve"> were no interaction</w:t>
      </w:r>
      <w:r w:rsidRPr="009B00B8">
        <w:rPr>
          <w:rFonts w:ascii="Times New Roman" w:hAnsi="Times New Roman" w:cs="Times New Roman"/>
        </w:rPr>
        <w:t xml:space="preserve">s between warming and drought on C partitioning terms, </w:t>
      </w:r>
      <w:r w:rsidR="009C5D79">
        <w:rPr>
          <w:rFonts w:ascii="Times New Roman" w:hAnsi="Times New Roman" w:cs="Times New Roman"/>
        </w:rPr>
        <w:t xml:space="preserve">so </w:t>
      </w:r>
      <w:r w:rsidRPr="009B00B8">
        <w:rPr>
          <w:rFonts w:ascii="Times New Roman" w:hAnsi="Times New Roman" w:cs="Times New Roman"/>
        </w:rPr>
        <w:t>we discuss the impacts of warming and drought separately.</w:t>
      </w:r>
    </w:p>
    <w:p w14:paraId="33368CE1" w14:textId="77777777" w:rsidR="00563E99" w:rsidRPr="009B00B8" w:rsidRDefault="00374242" w:rsidP="00CF7FA5">
      <w:pPr>
        <w:spacing w:before="120" w:after="200" w:line="360" w:lineRule="auto"/>
        <w:rPr>
          <w:rFonts w:ascii="Times New Roman" w:hAnsi="Times New Roman" w:cs="Times New Roman"/>
        </w:rPr>
      </w:pPr>
      <w:r w:rsidRPr="009B00B8">
        <w:rPr>
          <w:rFonts w:ascii="Times New Roman" w:hAnsi="Times New Roman" w:cs="Times New Roman"/>
          <w:i/>
        </w:rPr>
        <w:t>Effects of experimental warming on C allocation</w:t>
      </w:r>
    </w:p>
    <w:p w14:paraId="50D83A10" w14:textId="76664085" w:rsidR="00563E99" w:rsidRDefault="00374242">
      <w:pPr>
        <w:spacing w:line="360" w:lineRule="auto"/>
        <w:rPr>
          <w:rFonts w:ascii="Times New Roman" w:hAnsi="Times New Roman" w:cs="Times New Roman"/>
        </w:rPr>
      </w:pPr>
      <w:r w:rsidRPr="009B00B8">
        <w:rPr>
          <w:rFonts w:ascii="Times New Roman" w:hAnsi="Times New Roman" w:cs="Times New Roman"/>
        </w:rPr>
        <w:t>Experimental warming strongly affected several aspects of tree C allocation. Warming increased the fractional partition</w:t>
      </w:r>
      <w:r w:rsidR="009C5D79">
        <w:rPr>
          <w:rFonts w:ascii="Times New Roman" w:hAnsi="Times New Roman" w:cs="Times New Roman"/>
        </w:rPr>
        <w:t xml:space="preserve">ing of GPP to aboveground uses, </w:t>
      </w:r>
      <w:r w:rsidRPr="009B00B8">
        <w:rPr>
          <w:rFonts w:ascii="Times New Roman" w:hAnsi="Times New Roman" w:cs="Times New Roman"/>
        </w:rPr>
        <w:t>including growth and respiration</w:t>
      </w:r>
      <w:r w:rsidR="009C5D79">
        <w:rPr>
          <w:rFonts w:ascii="Times New Roman" w:hAnsi="Times New Roman" w:cs="Times New Roman"/>
        </w:rPr>
        <w:t>,</w:t>
      </w:r>
      <w:r w:rsidRPr="009B00B8">
        <w:rPr>
          <w:rFonts w:ascii="Times New Roman" w:hAnsi="Times New Roman" w:cs="Times New Roman"/>
        </w:rPr>
        <w:t xml:space="preserve"> at the expense of C partitioning belowground. This observation is consistent with some soil warming experiments (e.g., Melillo </w:t>
      </w:r>
      <w:r w:rsidRPr="009B00B8">
        <w:rPr>
          <w:rFonts w:ascii="Times New Roman" w:hAnsi="Times New Roman" w:cs="Times New Roman"/>
          <w:i/>
        </w:rPr>
        <w:t>et al</w:t>
      </w:r>
      <w:r w:rsidRPr="009B00B8">
        <w:rPr>
          <w:rFonts w:ascii="Times New Roman" w:hAnsi="Times New Roman" w:cs="Times New Roman"/>
        </w:rPr>
        <w:t>., 2002, 2011) that attributed this effect to a warming-induced stimulation of soil nutrient availabili</w:t>
      </w:r>
      <w:r w:rsidR="009F572C">
        <w:rPr>
          <w:rFonts w:ascii="Times New Roman" w:hAnsi="Times New Roman" w:cs="Times New Roman"/>
        </w:rPr>
        <w:t>ty</w:t>
      </w:r>
      <w:r w:rsidRPr="009B00B8">
        <w:rPr>
          <w:rFonts w:ascii="Times New Roman" w:hAnsi="Times New Roman" w:cs="Times New Roman"/>
        </w:rPr>
        <w:t>. However</w:t>
      </w:r>
      <w:r w:rsidR="004A2D8E">
        <w:rPr>
          <w:rFonts w:ascii="Times New Roman" w:hAnsi="Times New Roman" w:cs="Times New Roman"/>
        </w:rPr>
        <w:t>,</w:t>
      </w:r>
      <w:r w:rsidRPr="009B00B8">
        <w:rPr>
          <w:rFonts w:ascii="Times New Roman" w:hAnsi="Times New Roman" w:cs="Times New Roman"/>
        </w:rPr>
        <w:t xml:space="preserve"> it is also possible that experimental warming directly stimulated the activity of meristems aboveground, such that a smaller remainder of fixed C was available for transport and use belowground. Such a mechanism would imply an aboveground priority in tree C allocation, consistent with previous work on forest C budgets and elevated atmospheric CO</w:t>
      </w:r>
      <w:r w:rsidRPr="009B00B8">
        <w:rPr>
          <w:rFonts w:ascii="Times New Roman" w:hAnsi="Times New Roman" w:cs="Times New Roman"/>
          <w:vertAlign w:val="subscript"/>
        </w:rPr>
        <w:t>2</w:t>
      </w:r>
      <w:r w:rsidR="00A2115E">
        <w:rPr>
          <w:rFonts w:ascii="Times New Roman" w:hAnsi="Times New Roman" w:cs="Times New Roman"/>
        </w:rPr>
        <w:t xml:space="preserve"> treatments </w:t>
      </w:r>
      <w:r w:rsidR="00A2115E">
        <w:rPr>
          <w:rFonts w:ascii="Times New Roman" w:hAnsi="Times New Roman" w:cs="Times New Roman"/>
        </w:rPr>
        <w:fldChar w:fldCharType="begin"/>
      </w:r>
      <w:r w:rsidR="00A2115E">
        <w:rPr>
          <w:rFonts w:ascii="Times New Roman" w:hAnsi="Times New Roman" w:cs="Times New Roman"/>
        </w:rPr>
        <w:instrText xml:space="preserve"> ADDIN ZOTERO_ITEM CSL_CITATION {"citationID":"a2hl0ji71o6","properties":{"formattedCitation":"{\\rtf (Palmroth {\\i{}et al.}, 2006)}","plainCitation":"(Palmroth et al., 2006)"},"citationItems":[{"id":184,"uris":["http://zotero.org/users/4234815/items/3C2BDC7V"],"uri":["http://zotero.org/users/4234815/items/3C2BDC7V"],"itemData":{"id":184,"type":"article-journal","title":"Aboveground sink strength in forests controls the allocation of carbon below ground and its [CO2]-induced enhancement","container-title":"Proceedings of the National Academy of Sciences","page":"19362-19367","volume":"103","issue":"51","source":"www.pnas.org","abstract":"The partitioning among carbon (C) pools of the extra C captured under elevated atmospheric CO2 concentration ([CO2]) determines the enhancement in C sequestration, yet no clear partitioning rules exist. Here, we used first principles and published data from four free-air CO2 enrichment (FACE) experiments on forest tree species to conceptualize the total allocation of C to below ground (TBCA) under current [CO2] and to predict the likely effect of elevated [CO2]. We show that at a FACE site where leaf area index (L) of Pinus taeda L. was altered through nitrogen fertilization, ice-storm damage, and droughts, changes in L, reflecting the aboveground sink for net primary productivity, were accompanied by opposite changes in TBCA. A similar pattern emerged when data were combined from the four FACE experiments, using leaf area duration (LD) to account for differences in growing-season length. Moreover, elevated [CO2]-induced enhancement of TBCA in the combined data decreased from ≈50% (700 g C m−2 y−1) at the lowest LD to ≈30% (200 g C m−2 y−1) at the highest LD. The consistency of the trend in TBCA with L and its response to [CO2] across the sites provides a norm for predictions of ecosystem C cycling, and is particularly useful for models that use L to estimate components of the terrestrial C balance.","DOI":"10.1073/pnas.0609492103","ISSN":"0027-8424, 1091-6490","note":"PMID: 17159142","journalAbbreviation":"PNAS","language":"en","author":[{"family":"Palmroth","given":"Sari"},{"family":"Oren","given":"Ram"},{"family":"McCarthy","given":"Heather R."},{"family":"Johnsen","given":"Kurt H."},{"family":"Finzi","given":"Adrien C."},{"family":"Butnor","given":"John R."},{"family":"Ryan","given":"Michael G."},{"family":"Schlesinger","given":"William H."}],"issued":{"date-parts":[["2006",12,19]]}}}],"schema":"https://github.com/citation-style-language/schema/raw/master/csl-citation.json"} </w:instrText>
      </w:r>
      <w:r w:rsidR="00A2115E">
        <w:rPr>
          <w:rFonts w:ascii="Times New Roman" w:hAnsi="Times New Roman" w:cs="Times New Roman"/>
        </w:rPr>
        <w:fldChar w:fldCharType="separate"/>
      </w:r>
      <w:r w:rsidR="00A2115E" w:rsidRPr="00A2115E">
        <w:rPr>
          <w:rFonts w:ascii="Times New Roman" w:hAnsi="Times New Roman" w:cs="Times New Roman"/>
          <w:szCs w:val="24"/>
        </w:rPr>
        <w:t xml:space="preserve">(Palmroth </w:t>
      </w:r>
      <w:r w:rsidR="00A2115E" w:rsidRPr="00A2115E">
        <w:rPr>
          <w:rFonts w:ascii="Times New Roman" w:hAnsi="Times New Roman" w:cs="Times New Roman"/>
          <w:i/>
          <w:iCs/>
          <w:szCs w:val="24"/>
        </w:rPr>
        <w:t>et al.</w:t>
      </w:r>
      <w:r w:rsidR="00A2115E" w:rsidRPr="00A2115E">
        <w:rPr>
          <w:rFonts w:ascii="Times New Roman" w:hAnsi="Times New Roman" w:cs="Times New Roman"/>
          <w:szCs w:val="24"/>
        </w:rPr>
        <w:t>, 2006)</w:t>
      </w:r>
      <w:r w:rsidR="00A2115E">
        <w:rPr>
          <w:rFonts w:ascii="Times New Roman" w:hAnsi="Times New Roman" w:cs="Times New Roman"/>
        </w:rPr>
        <w:fldChar w:fldCharType="end"/>
      </w:r>
      <w:r w:rsidR="00A2115E">
        <w:rPr>
          <w:rFonts w:ascii="Times New Roman" w:hAnsi="Times New Roman" w:cs="Times New Roman"/>
        </w:rPr>
        <w:t>.</w:t>
      </w:r>
      <w:r w:rsidR="009C5D79">
        <w:rPr>
          <w:rFonts w:ascii="Times New Roman" w:hAnsi="Times New Roman" w:cs="Times New Roman"/>
        </w:rPr>
        <w:t xml:space="preserve"> This mechanism also makes sense given the structural arrangement of tree phloem, as aboveground tissues have the opportunity to remove sucrose from the phloem before belowground tissues</w:t>
      </w:r>
      <w:r w:rsidR="004515F9">
        <w:rPr>
          <w:rFonts w:ascii="Times New Roman" w:hAnsi="Times New Roman" w:cs="Times New Roman"/>
        </w:rPr>
        <w:t xml:space="preserve"> </w:t>
      </w:r>
      <w:r w:rsidR="004515F9">
        <w:rPr>
          <w:rFonts w:ascii="Times New Roman" w:hAnsi="Times New Roman" w:cs="Times New Roman"/>
        </w:rPr>
        <w:fldChar w:fldCharType="begin"/>
      </w:r>
      <w:r w:rsidR="00041A46">
        <w:rPr>
          <w:rFonts w:ascii="Times New Roman" w:hAnsi="Times New Roman" w:cs="Times New Roman"/>
        </w:rPr>
        <w:instrText xml:space="preserve"> ADDIN ZOTERO_ITEM CSL_CITATION {"citationID":"0zJMfOSV","properties":{"formattedCitation":"{\\rtf (Lemoine {\\i{}et al.}, 2013; Furze {\\i{}et al.}, 2018)}","plainCitation":"(Lemoine et al., 2013; Furze et al., 2018)"},"citationItems":[{"id":553,"uris":["http://zotero.org/users/4234815/items/JZML5EMU"],"uri":["http://zotero.org/users/4234815/items/JZML5EMU"],"itemData":{"id":553,"type":"article-journal","title":"Source-to-sink transport of sugar and regulation by environmental factors","container-title":"Frontiers in Plant Science","page":"272","volume":"4","source":"Web of Science","abstract":"Source-to-sink transport of sugar is one of the major determinants of plant growth and relies on the efficient and controlled distribution of sucrose (and some other sugars such as raffinose and polyols) across plant organs through the phloem. However, sugar transport through the phloem can be affected by many environmental factors that alter source/sink relationships. In this paper, we summarize current knowledge about the phloem transport mechanisms and review the effects of several abiotic (water and salt stress, mineral deficiency, CO2, light, temperature, air, and soil pollutants) and biotic (mutualistic and pathogenic microbes, viruses, aphids, and parasitic plants) factors. Concerning abiotic constraints, alteration of the distribution of sugar among sinks is often reported, with some sinks as roots favored in case of mineral deficiency. Many of these constraints impair the transport function of the phloem but the exact mechanisms are far from being completely known. Phloem integrity can be disrupted (e.g., by callose deposition) and under certain conditions, phloem transport is affected, earlier than photosynthesis. Photosynthesis inhibition could result from the increase in sugar concentration due to phloem transport decrease. Biotic interactions (aphids, fungi, viruses ...) also affect crop plant productivity. Recent breakthroughs have identified some of the sugar transporters involved in these interactions on the host and pathogen sides. The different data are discussed in relation to the phloem transport pathways. When possible, the link with current knowledge on the pathways at the molecular level will be highlighted.","DOI":"10.3389/fpls.2013.00272","ISSN":"1664-462X","note":"WOS:000330730400001","journalAbbreviation":"Front. Plant Sci.","language":"English","author":[{"family":"Lemoine","given":"Remi"},{"family":"La Camera","given":"Sylvain"},{"family":"Atanassova","given":"Rossitza"},{"family":"Dedaldechamp","given":"Fabienne"},{"family":"Allario","given":"Thierry"},{"family":"Pourtau","given":"Nathalie"},{"family":"Bonnemain","given":"Jean-Louis"},{"family":"Laloi","given":"Maryse"},{"family":"Coutos-Thevenot","given":"Pierre"},{"family":"Maurousset","given":"Laurence"},{"family":"Faucher","given":"Mireille"},{"family":"Girousse","given":"Christine"},{"family":"Lemonnier","given":"Pauline"},{"family":"Parrilla","given":"Jonathan"},{"family":"Durand","given":"Mickael"}],"issued":{"date-parts":[["2013",7,24]]}}},{"id":1501,"uris":["http://zotero.org/users/4234815/items/3PHYZ4LY"],"uri":["http://zotero.org/users/4234815/items/3PHYZ4LY"],"itemData":{"id":1501,"type":"article-journal","title":"Detours on the phloem sugar highway: stem carbon storage and remobilization","container-title":"Current Opinion in Plant Biology","collection-title":"43 Physiology and metabolism 2018","page":"89-95","volume":"43","source":"ScienceDirect","abstract":"For trees to survive, they must allocate resources between sources and sinks to maintain proper function. The vertical transport pathway in tree stems is essential for carbohydrates and other solutes to move between the canopy and the root system. To date, research and models emphasize the role of tree stems as ‘express’ sugar highways. However, recent investigations using isotopic markers suggest that there is considerable storage and exchange of phloem-transported sugars with older carbon (C) reserves within the stem. Thus, we suggest that stems play an important role not only in long-distance transport, but also in the regulation of the tree's overall C balance. A quantitative partitioning of stem C inputs among storage and sinks, including tissue growth, respiration, and export to roots, is still lacking. Combining methods to better quantify the dynamics and controls of C storage and remobilization in the stem will help to resolve central questions of allocation and C balance in trees.","DOI":"10.1016/j.pbi.2018.02.005","ISSN":"1369-5266","shortTitle":"Detours on the phloem sugar highway","journalAbbreviation":"Current Opinion in Plant Biology","author":[{"family":"Furze","given":"Morgan E"},{"family":"Trumbore","given":"Susan"},{"family":"Hartmann","given":"Henrik"}],"issued":{"date-parts":[["2018",6,1]]}}}],"schema":"https://github.com/citation-style-language/schema/raw/master/csl-citation.json"} </w:instrText>
      </w:r>
      <w:r w:rsidR="004515F9">
        <w:rPr>
          <w:rFonts w:ascii="Times New Roman" w:hAnsi="Times New Roman" w:cs="Times New Roman"/>
        </w:rPr>
        <w:fldChar w:fldCharType="separate"/>
      </w:r>
      <w:r w:rsidR="00041A46" w:rsidRPr="00041A46">
        <w:rPr>
          <w:rFonts w:ascii="Times New Roman" w:hAnsi="Times New Roman" w:cs="Times New Roman"/>
          <w:szCs w:val="24"/>
        </w:rPr>
        <w:t xml:space="preserve">(Lemoine </w:t>
      </w:r>
      <w:r w:rsidR="00041A46" w:rsidRPr="00041A46">
        <w:rPr>
          <w:rFonts w:ascii="Times New Roman" w:hAnsi="Times New Roman" w:cs="Times New Roman"/>
          <w:i/>
          <w:iCs/>
          <w:szCs w:val="24"/>
        </w:rPr>
        <w:t>et al.</w:t>
      </w:r>
      <w:r w:rsidR="00041A46" w:rsidRPr="00041A46">
        <w:rPr>
          <w:rFonts w:ascii="Times New Roman" w:hAnsi="Times New Roman" w:cs="Times New Roman"/>
          <w:szCs w:val="24"/>
        </w:rPr>
        <w:t xml:space="preserve">, 2013; Furze </w:t>
      </w:r>
      <w:r w:rsidR="00041A46" w:rsidRPr="00041A46">
        <w:rPr>
          <w:rFonts w:ascii="Times New Roman" w:hAnsi="Times New Roman" w:cs="Times New Roman"/>
          <w:i/>
          <w:iCs/>
          <w:szCs w:val="24"/>
        </w:rPr>
        <w:t>et al.</w:t>
      </w:r>
      <w:r w:rsidR="00041A46" w:rsidRPr="00041A46">
        <w:rPr>
          <w:rFonts w:ascii="Times New Roman" w:hAnsi="Times New Roman" w:cs="Times New Roman"/>
          <w:szCs w:val="24"/>
        </w:rPr>
        <w:t>, 2018)</w:t>
      </w:r>
      <w:r w:rsidR="004515F9">
        <w:rPr>
          <w:rFonts w:ascii="Times New Roman" w:hAnsi="Times New Roman" w:cs="Times New Roman"/>
        </w:rPr>
        <w:fldChar w:fldCharType="end"/>
      </w:r>
      <w:r w:rsidR="009F572C">
        <w:rPr>
          <w:rFonts w:ascii="Times New Roman" w:hAnsi="Times New Roman" w:cs="Times New Roman"/>
        </w:rPr>
        <w:t>. Th</w:t>
      </w:r>
      <w:r w:rsidR="009C5D79">
        <w:rPr>
          <w:rFonts w:ascii="Times New Roman" w:hAnsi="Times New Roman" w:cs="Times New Roman"/>
        </w:rPr>
        <w:t xml:space="preserve">e mechanisms regarding soil </w:t>
      </w:r>
      <w:r w:rsidR="00721B7D">
        <w:rPr>
          <w:rFonts w:ascii="Times New Roman" w:hAnsi="Times New Roman" w:cs="Times New Roman"/>
        </w:rPr>
        <w:t xml:space="preserve">nutrient availability </w:t>
      </w:r>
      <w:r w:rsidR="009C5D79">
        <w:rPr>
          <w:rFonts w:ascii="Times New Roman" w:hAnsi="Times New Roman" w:cs="Times New Roman"/>
        </w:rPr>
        <w:t>and aboveground metabolic activity are not mutually exclusive</w:t>
      </w:r>
      <w:r w:rsidR="004515F9">
        <w:rPr>
          <w:rFonts w:ascii="Times New Roman" w:hAnsi="Times New Roman" w:cs="Times New Roman"/>
        </w:rPr>
        <w:t xml:space="preserve">. </w:t>
      </w:r>
      <w:r w:rsidR="00721B7D">
        <w:rPr>
          <w:rFonts w:ascii="Times New Roman" w:hAnsi="Times New Roman" w:cs="Times New Roman"/>
        </w:rPr>
        <w:t>For example, e</w:t>
      </w:r>
      <w:r w:rsidR="004515F9">
        <w:rPr>
          <w:rFonts w:ascii="Times New Roman" w:hAnsi="Times New Roman" w:cs="Times New Roman"/>
        </w:rPr>
        <w:t>nhanced N supply from soil N mineralization may have enabled the increased aboveground metabolism in the warmed treatment, which may have resulted in the larger consumption of GPP aboveground in the warmed relative to the ambient treatment.</w:t>
      </w:r>
    </w:p>
    <w:p w14:paraId="46B93FFD" w14:textId="71C9A089" w:rsidR="00D203CA" w:rsidRPr="00D203CA" w:rsidRDefault="00D203CA">
      <w:pPr>
        <w:spacing w:line="360" w:lineRule="auto"/>
        <w:rPr>
          <w:rFonts w:ascii="Times New Roman" w:hAnsi="Times New Roman" w:cs="Times New Roman"/>
        </w:rPr>
      </w:pPr>
      <w:r>
        <w:rPr>
          <w:rFonts w:ascii="Times New Roman" w:hAnsi="Times New Roman" w:cs="Times New Roman"/>
        </w:rPr>
        <w:tab/>
        <w:t xml:space="preserve">We also acknowledge that warming may have influenced allocation indirectly via ontogenetic drift. A meta-analysis documented a decline in root to shoot ratios as trees grew larger, possibly reflecting </w:t>
      </w:r>
      <w:r>
        <w:rPr>
          <w:rFonts w:ascii="Times New Roman" w:hAnsi="Times New Roman" w:cs="Times New Roman"/>
        </w:rPr>
        <w:lastRenderedPageBreak/>
        <w:t xml:space="preserve">an ontogenetic effect on belowground allocation </w:t>
      </w:r>
      <w:r>
        <w:rPr>
          <w:rFonts w:ascii="Times New Roman" w:hAnsi="Times New Roman" w:cs="Times New Roman"/>
        </w:rPr>
        <w:fldChar w:fldCharType="begin"/>
      </w:r>
      <w:r>
        <w:rPr>
          <w:rFonts w:ascii="Times New Roman" w:hAnsi="Times New Roman" w:cs="Times New Roman"/>
        </w:rPr>
        <w:instrText xml:space="preserve"> ADDIN ZOTERO_ITEM CSL_CITATION {"citationID":"avuoqcj4el","properties":{"formattedCitation":"{\\rtf (Mokany {\\i{}et al.}, 2006)}","plainCitation":"(Mokany et al., 2006)"},"citationItems":[{"id":1973,"uris":["http://zotero.org/users/4234815/items/Z92KXGJG"],"uri":["http://zotero.org/users/4234815/items/Z92KXGJG"],"itemData":{"id":1973,"type":"article-journal","title":"Critical analysis of root : shoot ratios in terrestrial biomes","container-title":"Global Change Biology","page":"84-96","volume":"12","issue":"1","source":"Wiley Online Library","abstract":"One of the most common descriptors of the relationship between root and shoot biomass is the root : shoot ratio, which has become a core method for estimating root biomass from the more easily measured shoot biomass. Previous reviews have examined root : shoot ratio data, but have only considered particular vegetation types and have not always critically reviewed the data used. Reliable root : shoot ratios are needed for a wide range of vegetation types in order to improve the accuracy of root biomass estimates, including those required for estimating the effects of land management and land use change in National Greenhouse Gas Inventories. This study reviewed root : shoot ratios in terrestrial biomes. A key facet of our analysis was a critical methodological review, through which unreliable data were identified and omitted on the basis of specific criteria. Of the 786 root : shoot ratio observations collated, 62% were omitted because of inadequate or unverifiable root sampling methods. When only the reliable data were examined, root : shoot ratios were found to be negatively related to shoot biomass, mean annual precipitation, mean annual temperature, forest stand age, and forest stand height. Although a single allometric equation derived in this study reliably predicted root biomass from shoot biomass for forests and woodlands, in general, the use of vegetation-specific root : shoot ratios were found to be a more accurate method for predicting root biomass. When the root : shoot ratio data collated here were applied to an analysis of the global carbon budget, there was a 50% increase in estimated global root carbon stock, and a 12% increase in estimated total carbon stock of terrestrial vegetation. The use of the vegetation-specific root : shoot ratios presented in this study is likely to substantially improve the accuracy of root biomass estimates for purposes such as carbon accounting and for studies of ecosystem dynamics.","DOI":"10.1111/j.1365-2486.2005.001043.x","ISSN":"1365-2486","shortTitle":"Critical analysis of root","language":"en","author":[{"family":"Mokany","given":"Karel"},{"family":"Raison","given":"R. John"},{"family":"Prokushkin","given":"Anatoly S."}],"issued":{"date-parts":[["2006",1,1]]}}}],"schema":"https://github.com/citation-style-language/schema/raw/master/csl-citation.json"} </w:instrText>
      </w:r>
      <w:r>
        <w:rPr>
          <w:rFonts w:ascii="Times New Roman" w:hAnsi="Times New Roman" w:cs="Times New Roman"/>
        </w:rPr>
        <w:fldChar w:fldCharType="separate"/>
      </w:r>
      <w:r w:rsidRPr="00D203CA">
        <w:rPr>
          <w:rFonts w:ascii="Times New Roman" w:hAnsi="Times New Roman" w:cs="Times New Roman"/>
          <w:szCs w:val="24"/>
        </w:rPr>
        <w:t xml:space="preserve">(Mokany </w:t>
      </w:r>
      <w:r w:rsidRPr="00D203CA">
        <w:rPr>
          <w:rFonts w:ascii="Times New Roman" w:hAnsi="Times New Roman" w:cs="Times New Roman"/>
          <w:i/>
          <w:iCs/>
          <w:szCs w:val="24"/>
        </w:rPr>
        <w:t>et al.</w:t>
      </w:r>
      <w:r w:rsidRPr="00D203CA">
        <w:rPr>
          <w:rFonts w:ascii="Times New Roman" w:hAnsi="Times New Roman" w:cs="Times New Roman"/>
          <w:szCs w:val="24"/>
        </w:rPr>
        <w:t>, 2006)</w:t>
      </w:r>
      <w:r>
        <w:rPr>
          <w:rFonts w:ascii="Times New Roman" w:hAnsi="Times New Roman" w:cs="Times New Roman"/>
        </w:rPr>
        <w:fldChar w:fldCharType="end"/>
      </w:r>
      <w:r>
        <w:rPr>
          <w:rFonts w:ascii="Times New Roman" w:hAnsi="Times New Roman" w:cs="Times New Roman"/>
        </w:rPr>
        <w:t xml:space="preserve">, although we hesitate to infer allocation directly from root to shoot ratios </w:t>
      </w:r>
      <w:r>
        <w:rPr>
          <w:rFonts w:ascii="Times New Roman" w:hAnsi="Times New Roman" w:cs="Times New Roman"/>
        </w:rPr>
        <w:fldChar w:fldCharType="begin"/>
      </w:r>
      <w:r>
        <w:rPr>
          <w:rFonts w:ascii="Times New Roman" w:hAnsi="Times New Roman" w:cs="Times New Roman"/>
        </w:rPr>
        <w:instrText xml:space="preserve"> ADDIN ZOTERO_ITEM CSL_CITATION {"citationID":"anuldfpvpu","properties":{"formattedCitation":"{\\rtf (Reich, 2002; Litton {\\i{}et al.}, 2007)}","plainCitation":"(Reich, 2002; Litton et al., 2007)"},"citationItems":[{"id":1067,"uris":["http://zotero.org/users/4234815/items/MG4XKV8C"],"uri":["http://zotero.org/users/4234815/items/MG4XKV8C"],"itemData":{"id":1067,"type":"chapter","title":"Root-shoot relations: Optimality in acclimation and adaptation or the 'Emperor's New Clothes","container-title":"Plant roots: the hidden half","page":"205-220","author":[{"family":"Reich","given":"P.B."}],"issued":{"date-parts":[["2002",1,1]]}}},{"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G."}],"issued":{"date-parts":[["2007",10,1]]}}}],"schema":"https://github.com/citation-style-language/schema/raw/master/csl-citation.json"} </w:instrText>
      </w:r>
      <w:r>
        <w:rPr>
          <w:rFonts w:ascii="Times New Roman" w:hAnsi="Times New Roman" w:cs="Times New Roman"/>
        </w:rPr>
        <w:fldChar w:fldCharType="separate"/>
      </w:r>
      <w:r w:rsidRPr="00D203CA">
        <w:rPr>
          <w:rFonts w:ascii="Times New Roman" w:hAnsi="Times New Roman" w:cs="Times New Roman"/>
          <w:szCs w:val="24"/>
        </w:rPr>
        <w:t xml:space="preserve">(Reich, 2002; Litton </w:t>
      </w:r>
      <w:r w:rsidRPr="00D203CA">
        <w:rPr>
          <w:rFonts w:ascii="Times New Roman" w:hAnsi="Times New Roman" w:cs="Times New Roman"/>
          <w:i/>
          <w:iCs/>
          <w:szCs w:val="24"/>
        </w:rPr>
        <w:t>et al.</w:t>
      </w:r>
      <w:r w:rsidRPr="00D203CA">
        <w:rPr>
          <w:rFonts w:ascii="Times New Roman" w:hAnsi="Times New Roman" w:cs="Times New Roman"/>
          <w:szCs w:val="24"/>
        </w:rPr>
        <w:t>, 2007)</w:t>
      </w:r>
      <w:r>
        <w:rPr>
          <w:rFonts w:ascii="Times New Roman" w:hAnsi="Times New Roman" w:cs="Times New Roman"/>
        </w:rPr>
        <w:fldChar w:fldCharType="end"/>
      </w:r>
      <w:r>
        <w:rPr>
          <w:rFonts w:ascii="Times New Roman" w:hAnsi="Times New Roman" w:cs="Times New Roman"/>
        </w:rPr>
        <w:t xml:space="preserve">. In this experiment, the allocation terms (e.g., </w:t>
      </w:r>
      <w:proofErr w:type="spellStart"/>
      <w:r>
        <w:rPr>
          <w:rFonts w:ascii="Times New Roman" w:hAnsi="Times New Roman" w:cs="Times New Roman"/>
        </w:rPr>
        <w:t>NPP</w:t>
      </w:r>
      <w:r>
        <w:rPr>
          <w:rFonts w:ascii="Times New Roman" w:hAnsi="Times New Roman" w:cs="Times New Roman"/>
          <w:vertAlign w:val="subscript"/>
        </w:rPr>
        <w:t>a</w:t>
      </w:r>
      <w:proofErr w:type="spellEnd"/>
      <w:r>
        <w:rPr>
          <w:rFonts w:ascii="Times New Roman" w:hAnsi="Times New Roman" w:cs="Times New Roman"/>
        </w:rPr>
        <w:t>/GPP, R</w:t>
      </w:r>
      <w:r>
        <w:rPr>
          <w:rFonts w:ascii="Times New Roman" w:hAnsi="Times New Roman" w:cs="Times New Roman"/>
          <w:vertAlign w:val="subscript"/>
        </w:rPr>
        <w:t>a</w:t>
      </w:r>
      <w:r>
        <w:rPr>
          <w:rFonts w:ascii="Times New Roman" w:hAnsi="Times New Roman" w:cs="Times New Roman"/>
        </w:rPr>
        <w:t>/GPP, and residual/GPP) were not significantly correlated with any metric of tree size, suggesting that</w:t>
      </w:r>
      <w:r w:rsidR="005E5E2E">
        <w:rPr>
          <w:rFonts w:ascii="Times New Roman" w:hAnsi="Times New Roman" w:cs="Times New Roman"/>
        </w:rPr>
        <w:t xml:space="preserve"> the warming effect is unlikely to reflect ontogeny.</w:t>
      </w:r>
    </w:p>
    <w:p w14:paraId="50F7CE55" w14:textId="47C41B20" w:rsidR="00CE36B2" w:rsidRDefault="00CE36B2">
      <w:pPr>
        <w:spacing w:line="360" w:lineRule="auto"/>
        <w:rPr>
          <w:rFonts w:ascii="Times New Roman" w:hAnsi="Times New Roman" w:cs="Times New Roman"/>
        </w:rPr>
      </w:pPr>
      <w:r>
        <w:rPr>
          <w:rFonts w:ascii="Times New Roman" w:hAnsi="Times New Roman" w:cs="Times New Roman"/>
        </w:rPr>
        <w:tab/>
        <w:t xml:space="preserve">We previously demonstrated that aboveground autotrophic respiration acclimated nearly </w:t>
      </w:r>
      <w:proofErr w:type="spellStart"/>
      <w:r>
        <w:rPr>
          <w:rFonts w:ascii="Times New Roman" w:hAnsi="Times New Roman" w:cs="Times New Roman"/>
        </w:rPr>
        <w:t>homeostatically</w:t>
      </w:r>
      <w:proofErr w:type="spellEnd"/>
      <w:r>
        <w:rPr>
          <w:rFonts w:ascii="Times New Roman" w:hAnsi="Times New Roman" w:cs="Times New Roman"/>
        </w:rPr>
        <w:t xml:space="preserve"> to experimental warming in this experiment, both at the leaf-scale </w:t>
      </w:r>
      <w:r>
        <w:rPr>
          <w:rFonts w:ascii="Times New Roman" w:hAnsi="Times New Roman" w:cs="Times New Roman"/>
        </w:rPr>
        <w:fldChar w:fldCharType="begin"/>
      </w:r>
      <w:r>
        <w:rPr>
          <w:rFonts w:ascii="Times New Roman" w:hAnsi="Times New Roman" w:cs="Times New Roman"/>
        </w:rPr>
        <w:instrText xml:space="preserve"> ADDIN ZOTERO_ITEM CSL_CITATION {"citationID":"a2938u4i9ha","properties":{"formattedCitation":"{\\rtf (Aspinwall {\\i{}et al.}, 2016)}","plainCitation":"(Aspinwall et al., 2016)"},"citationItems":[{"id":97,"uris":["http://zotero.org/users/4234815/items/4FAF58U7"],"uri":["http://zotero.org/users/4234815/items/4FAF58U7"],"itemData":{"id":97,"type":"article-journal","title":"Convergent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Pr>
          <w:rFonts w:ascii="Times New Roman" w:hAnsi="Times New Roman" w:cs="Times New Roman"/>
        </w:rPr>
        <w:fldChar w:fldCharType="separate"/>
      </w:r>
      <w:r w:rsidRPr="00CE36B2">
        <w:rPr>
          <w:rFonts w:ascii="Times New Roman" w:hAnsi="Times New Roman" w:cs="Times New Roman"/>
          <w:szCs w:val="24"/>
        </w:rPr>
        <w:t xml:space="preserve">(Aspinwall </w:t>
      </w:r>
      <w:r w:rsidRPr="00CE36B2">
        <w:rPr>
          <w:rFonts w:ascii="Times New Roman" w:hAnsi="Times New Roman" w:cs="Times New Roman"/>
          <w:i/>
          <w:iCs/>
          <w:szCs w:val="24"/>
        </w:rPr>
        <w:t>et al.</w:t>
      </w:r>
      <w:r w:rsidRPr="00CE36B2">
        <w:rPr>
          <w:rFonts w:ascii="Times New Roman" w:hAnsi="Times New Roman" w:cs="Times New Roman"/>
          <w:szCs w:val="24"/>
        </w:rPr>
        <w:t>, 2016)</w:t>
      </w:r>
      <w:r>
        <w:rPr>
          <w:rFonts w:ascii="Times New Roman" w:hAnsi="Times New Roman" w:cs="Times New Roman"/>
        </w:rPr>
        <w:fldChar w:fldCharType="end"/>
      </w:r>
      <w:r>
        <w:rPr>
          <w:rFonts w:ascii="Times New Roman" w:hAnsi="Times New Roman" w:cs="Times New Roman"/>
        </w:rPr>
        <w:t xml:space="preserve"> and at the whole-crown scale </w:t>
      </w:r>
      <w:r>
        <w:rPr>
          <w:rFonts w:ascii="Times New Roman" w:hAnsi="Times New Roman" w:cs="Times New Roman"/>
        </w:rPr>
        <w:fldChar w:fldCharType="begin"/>
      </w:r>
      <w:r>
        <w:rPr>
          <w:rFonts w:ascii="Times New Roman" w:hAnsi="Times New Roman" w:cs="Times New Roman"/>
        </w:rPr>
        <w:instrText xml:space="preserve"> ADDIN ZOTERO_ITEM CSL_CITATION {"citationID":"a1rckali2o5","properties":{"formattedCitation":"{\\rtf (Drake {\\i{}et al.}, 2016b)}","plainCitation":"(Drake et al., 2016b)"},"citationItems":[{"id":29,"uris":["http://zotero.org/users/4234815/items/CZHU7PKV"],"uri":["http://zotero.org/users/4234815/items/CZHU7PKV"],"itemData":{"id":29,"type":"article-journal","title":"Does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A."}],"issued":{"date-parts":[["2016",8]]}}}],"schema":"https://github.com/citation-style-language/schema/raw/master/csl-citation.json"} </w:instrText>
      </w:r>
      <w:r>
        <w:rPr>
          <w:rFonts w:ascii="Times New Roman" w:hAnsi="Times New Roman" w:cs="Times New Roman"/>
        </w:rPr>
        <w:fldChar w:fldCharType="separate"/>
      </w:r>
      <w:r w:rsidRPr="00CE36B2">
        <w:rPr>
          <w:rFonts w:ascii="Times New Roman" w:hAnsi="Times New Roman" w:cs="Times New Roman"/>
          <w:szCs w:val="24"/>
        </w:rPr>
        <w:t xml:space="preserve">(Drake </w:t>
      </w:r>
      <w:r w:rsidRPr="00CE36B2">
        <w:rPr>
          <w:rFonts w:ascii="Times New Roman" w:hAnsi="Times New Roman" w:cs="Times New Roman"/>
          <w:i/>
          <w:iCs/>
          <w:szCs w:val="24"/>
        </w:rPr>
        <w:t>et al.</w:t>
      </w:r>
      <w:r w:rsidRPr="00CE36B2">
        <w:rPr>
          <w:rFonts w:ascii="Times New Roman" w:hAnsi="Times New Roman" w:cs="Times New Roman"/>
          <w:szCs w:val="24"/>
        </w:rPr>
        <w:t>, 2016b)</w:t>
      </w:r>
      <w:r>
        <w:rPr>
          <w:rFonts w:ascii="Times New Roman" w:hAnsi="Times New Roman" w:cs="Times New Roman"/>
        </w:rPr>
        <w:fldChar w:fldCharType="end"/>
      </w:r>
      <w:r>
        <w:rPr>
          <w:rFonts w:ascii="Times New Roman" w:hAnsi="Times New Roman" w:cs="Times New Roman"/>
        </w:rPr>
        <w:t>. As such, the demonstration that warming increased R</w:t>
      </w:r>
      <w:r>
        <w:rPr>
          <w:rFonts w:ascii="Times New Roman" w:hAnsi="Times New Roman" w:cs="Times New Roman"/>
          <w:vertAlign w:val="subscript"/>
        </w:rPr>
        <w:t>a</w:t>
      </w:r>
      <w:r>
        <w:rPr>
          <w:rFonts w:ascii="Times New Roman" w:hAnsi="Times New Roman" w:cs="Times New Roman"/>
        </w:rPr>
        <w:t xml:space="preserve"> (Fig. 5) may appear contradictory. We emphasize that our previous presentations of autotrophic respiration were expressed per unit leaf area </w:t>
      </w:r>
      <w:r>
        <w:rPr>
          <w:rFonts w:ascii="Times New Roman" w:hAnsi="Times New Roman" w:cs="Times New Roman"/>
        </w:rPr>
        <w:fldChar w:fldCharType="begin"/>
      </w:r>
      <w:r>
        <w:rPr>
          <w:rFonts w:ascii="Times New Roman" w:hAnsi="Times New Roman" w:cs="Times New Roman"/>
        </w:rPr>
        <w:instrText xml:space="preserve"> ADDIN ZOTERO_ITEM CSL_CITATION {"citationID":"a3sfsknd20","properties":{"formattedCitation":"{\\rtf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Pr>
          <w:rFonts w:ascii="Times New Roman" w:hAnsi="Times New Roman" w:cs="Times New Roman"/>
        </w:rPr>
        <w:fldChar w:fldCharType="separate"/>
      </w:r>
      <w:r w:rsidRPr="00CE36B2">
        <w:rPr>
          <w:rFonts w:ascii="Times New Roman" w:hAnsi="Times New Roman" w:cs="Times New Roman"/>
          <w:szCs w:val="24"/>
        </w:rPr>
        <w:t xml:space="preserve">(Drake </w:t>
      </w:r>
      <w:r w:rsidRPr="00CE36B2">
        <w:rPr>
          <w:rFonts w:ascii="Times New Roman" w:hAnsi="Times New Roman" w:cs="Times New Roman"/>
          <w:i/>
          <w:iCs/>
          <w:szCs w:val="24"/>
        </w:rPr>
        <w:t>et al.</w:t>
      </w:r>
      <w:r w:rsidRPr="00CE36B2">
        <w:rPr>
          <w:rFonts w:ascii="Times New Roman" w:hAnsi="Times New Roman" w:cs="Times New Roman"/>
          <w:szCs w:val="24"/>
        </w:rPr>
        <w:t xml:space="preserve">, 2016b; Aspinwall </w:t>
      </w:r>
      <w:r w:rsidRPr="00CE36B2">
        <w:rPr>
          <w:rFonts w:ascii="Times New Roman" w:hAnsi="Times New Roman" w:cs="Times New Roman"/>
          <w:i/>
          <w:iCs/>
          <w:szCs w:val="24"/>
        </w:rPr>
        <w:t>et al.</w:t>
      </w:r>
      <w:r w:rsidRPr="00CE36B2">
        <w:rPr>
          <w:rFonts w:ascii="Times New Roman" w:hAnsi="Times New Roman" w:cs="Times New Roman"/>
          <w:szCs w:val="24"/>
        </w:rPr>
        <w:t>, 2016)</w:t>
      </w:r>
      <w:r>
        <w:rPr>
          <w:rFonts w:ascii="Times New Roman" w:hAnsi="Times New Roman" w:cs="Times New Roman"/>
        </w:rPr>
        <w:fldChar w:fldCharType="end"/>
      </w:r>
      <w:r>
        <w:rPr>
          <w:rFonts w:ascii="Times New Roman" w:hAnsi="Times New Roman" w:cs="Times New Roman"/>
        </w:rPr>
        <w:t xml:space="preserve">, while the current study </w:t>
      </w:r>
      <w:r w:rsidR="003854D8">
        <w:rPr>
          <w:rFonts w:ascii="Times New Roman" w:hAnsi="Times New Roman" w:cs="Times New Roman"/>
        </w:rPr>
        <w:t>shows the total fluxes per tree</w:t>
      </w:r>
      <w:r>
        <w:rPr>
          <w:rFonts w:ascii="Times New Roman" w:hAnsi="Times New Roman" w:cs="Times New Roman"/>
        </w:rPr>
        <w:t xml:space="preserve"> (Fig. 5c). Experimental warming increased R</w:t>
      </w:r>
      <w:r>
        <w:rPr>
          <w:rFonts w:ascii="Times New Roman" w:hAnsi="Times New Roman" w:cs="Times New Roman"/>
          <w:vertAlign w:val="subscript"/>
        </w:rPr>
        <w:t>a</w:t>
      </w:r>
      <w:r>
        <w:rPr>
          <w:rFonts w:ascii="Times New Roman" w:hAnsi="Times New Roman" w:cs="Times New Roman"/>
        </w:rPr>
        <w:t xml:space="preserve"> primarily by increasing </w:t>
      </w:r>
      <w:r w:rsidR="00FD032F">
        <w:rPr>
          <w:rFonts w:ascii="Times New Roman" w:hAnsi="Times New Roman" w:cs="Times New Roman"/>
        </w:rPr>
        <w:t xml:space="preserve">growth and </w:t>
      </w:r>
      <w:r>
        <w:rPr>
          <w:rFonts w:ascii="Times New Roman" w:hAnsi="Times New Roman" w:cs="Times New Roman"/>
        </w:rPr>
        <w:t>tree size</w:t>
      </w:r>
      <w:r w:rsidR="00FD032F">
        <w:rPr>
          <w:rFonts w:ascii="Times New Roman" w:hAnsi="Times New Roman" w:cs="Times New Roman"/>
        </w:rPr>
        <w:t xml:space="preserve"> early in the experiment</w:t>
      </w:r>
      <w:r>
        <w:rPr>
          <w:rFonts w:ascii="Times New Roman" w:hAnsi="Times New Roman" w:cs="Times New Roman"/>
        </w:rPr>
        <w:t>. Furthermore, the common relationship between relative growth rate and R</w:t>
      </w:r>
      <w:r>
        <w:rPr>
          <w:rFonts w:ascii="Times New Roman" w:hAnsi="Times New Roman" w:cs="Times New Roman"/>
          <w:vertAlign w:val="subscript"/>
        </w:rPr>
        <w:t>a</w:t>
      </w:r>
      <w:r>
        <w:rPr>
          <w:rFonts w:ascii="Times New Roman" w:hAnsi="Times New Roman" w:cs="Times New Roman"/>
        </w:rPr>
        <w:t xml:space="preserve"> per unit tree mass for the ambient and warmed treatment is indicative of homeostatic acclimation of maintenance respiration in this experiment (Fig. </w:t>
      </w:r>
      <w:r w:rsidR="003854D8">
        <w:rPr>
          <w:rFonts w:ascii="Times New Roman" w:hAnsi="Times New Roman" w:cs="Times New Roman"/>
        </w:rPr>
        <w:t>8</w:t>
      </w:r>
      <w:r>
        <w:rPr>
          <w:rFonts w:ascii="Times New Roman" w:hAnsi="Times New Roman" w:cs="Times New Roman"/>
        </w:rPr>
        <w:t>). The stimulation of whole-crown R</w:t>
      </w:r>
      <w:r>
        <w:rPr>
          <w:rFonts w:ascii="Times New Roman" w:hAnsi="Times New Roman" w:cs="Times New Roman"/>
          <w:vertAlign w:val="subscript"/>
        </w:rPr>
        <w:t>a</w:t>
      </w:r>
      <w:r>
        <w:rPr>
          <w:rFonts w:ascii="Times New Roman" w:hAnsi="Times New Roman" w:cs="Times New Roman"/>
        </w:rPr>
        <w:t xml:space="preserve"> by warming was primarily attributable to an increase in respiration to support growth</w:t>
      </w:r>
      <w:r w:rsidR="00A663C4">
        <w:rPr>
          <w:rFonts w:ascii="Times New Roman" w:hAnsi="Times New Roman" w:cs="Times New Roman"/>
        </w:rPr>
        <w:t xml:space="preserve">. Thus, we suggest that this study is in agreement with previous published work from this experiment </w:t>
      </w:r>
      <w:r w:rsidR="00A663C4">
        <w:rPr>
          <w:rFonts w:ascii="Times New Roman" w:hAnsi="Times New Roman" w:cs="Times New Roman"/>
        </w:rPr>
        <w:fldChar w:fldCharType="begin"/>
      </w:r>
      <w:r w:rsidR="00A663C4">
        <w:rPr>
          <w:rFonts w:ascii="Times New Roman" w:hAnsi="Times New Roman" w:cs="Times New Roman"/>
        </w:rPr>
        <w:instrText xml:space="preserve"> ADDIN ZOTERO_ITEM CSL_CITATION {"citationID":"a26no271l21","properties":{"formattedCitation":"{\\rtf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A663C4">
        <w:rPr>
          <w:rFonts w:ascii="Times New Roman" w:hAnsi="Times New Roman" w:cs="Times New Roman"/>
        </w:rPr>
        <w:fldChar w:fldCharType="separate"/>
      </w:r>
      <w:r w:rsidR="00A663C4" w:rsidRPr="00A663C4">
        <w:rPr>
          <w:rFonts w:ascii="Times New Roman" w:hAnsi="Times New Roman" w:cs="Times New Roman"/>
          <w:szCs w:val="24"/>
        </w:rPr>
        <w:t xml:space="preserve">(Drake </w:t>
      </w:r>
      <w:r w:rsidR="00A663C4" w:rsidRPr="00A663C4">
        <w:rPr>
          <w:rFonts w:ascii="Times New Roman" w:hAnsi="Times New Roman" w:cs="Times New Roman"/>
          <w:i/>
          <w:iCs/>
          <w:szCs w:val="24"/>
        </w:rPr>
        <w:t>et al.</w:t>
      </w:r>
      <w:r w:rsidR="00A663C4" w:rsidRPr="00A663C4">
        <w:rPr>
          <w:rFonts w:ascii="Times New Roman" w:hAnsi="Times New Roman" w:cs="Times New Roman"/>
          <w:szCs w:val="24"/>
        </w:rPr>
        <w:t xml:space="preserve">, 2016b; Aspinwall </w:t>
      </w:r>
      <w:r w:rsidR="00A663C4" w:rsidRPr="00A663C4">
        <w:rPr>
          <w:rFonts w:ascii="Times New Roman" w:hAnsi="Times New Roman" w:cs="Times New Roman"/>
          <w:i/>
          <w:iCs/>
          <w:szCs w:val="24"/>
        </w:rPr>
        <w:t>et al.</w:t>
      </w:r>
      <w:r w:rsidR="00A663C4" w:rsidRPr="00A663C4">
        <w:rPr>
          <w:rFonts w:ascii="Times New Roman" w:hAnsi="Times New Roman" w:cs="Times New Roman"/>
          <w:szCs w:val="24"/>
        </w:rPr>
        <w:t>, 2016)</w:t>
      </w:r>
      <w:r w:rsidR="00A663C4">
        <w:rPr>
          <w:rFonts w:ascii="Times New Roman" w:hAnsi="Times New Roman" w:cs="Times New Roman"/>
        </w:rPr>
        <w:fldChar w:fldCharType="end"/>
      </w:r>
      <w:r w:rsidR="00A663C4">
        <w:rPr>
          <w:rFonts w:ascii="Times New Roman" w:hAnsi="Times New Roman" w:cs="Times New Roman"/>
        </w:rPr>
        <w:t>, where homeostatic acclimation of respiration to experimental warming prevented a warming-induced increase in maintenance respiration, while a warming effect on growth stimulated growth respiration and increased whole-crown R</w:t>
      </w:r>
      <w:r w:rsidR="00A663C4">
        <w:rPr>
          <w:rFonts w:ascii="Times New Roman" w:hAnsi="Times New Roman" w:cs="Times New Roman"/>
          <w:vertAlign w:val="subscript"/>
        </w:rPr>
        <w:t>a</w:t>
      </w:r>
      <w:r w:rsidR="00A663C4">
        <w:rPr>
          <w:rFonts w:ascii="Times New Roman" w:hAnsi="Times New Roman" w:cs="Times New Roman"/>
        </w:rPr>
        <w:t>.</w:t>
      </w:r>
    </w:p>
    <w:p w14:paraId="73FCBA5A" w14:textId="7CC496DC" w:rsidR="000E10B6" w:rsidRPr="00A663C4" w:rsidRDefault="000E10B6">
      <w:pPr>
        <w:spacing w:line="360" w:lineRule="auto"/>
        <w:rPr>
          <w:rFonts w:ascii="Times New Roman" w:hAnsi="Times New Roman" w:cs="Times New Roman"/>
        </w:rPr>
      </w:pPr>
      <w:r>
        <w:rPr>
          <w:rFonts w:ascii="Times New Roman" w:hAnsi="Times New Roman" w:cs="Times New Roman"/>
        </w:rPr>
        <w:tab/>
        <w:t xml:space="preserve">The increased allocation of C aboveground in the warmed treatment, combined with homeostatic acclimation of maintenance respiration, likely contributed to the </w:t>
      </w:r>
      <w:r w:rsidR="00464464">
        <w:rPr>
          <w:rFonts w:ascii="Times New Roman" w:hAnsi="Times New Roman" w:cs="Times New Roman"/>
        </w:rPr>
        <w:t xml:space="preserve">observed </w:t>
      </w:r>
      <w:r>
        <w:rPr>
          <w:rFonts w:ascii="Times New Roman" w:hAnsi="Times New Roman" w:cs="Times New Roman"/>
        </w:rPr>
        <w:t>warming-induced stimulat</w:t>
      </w:r>
      <w:r w:rsidR="00464464">
        <w:rPr>
          <w:rFonts w:ascii="Times New Roman" w:hAnsi="Times New Roman" w:cs="Times New Roman"/>
        </w:rPr>
        <w:t xml:space="preserve">ion in growth during the first half of </w:t>
      </w:r>
      <w:r>
        <w:rPr>
          <w:rFonts w:ascii="Times New Roman" w:hAnsi="Times New Roman" w:cs="Times New Roman"/>
        </w:rPr>
        <w:t>this experiment (Fig. 1).</w:t>
      </w:r>
      <w:r w:rsidR="002B64EA">
        <w:rPr>
          <w:rFonts w:ascii="Times New Roman" w:hAnsi="Times New Roman" w:cs="Times New Roman"/>
        </w:rPr>
        <w:t xml:space="preserve"> Experimental warming </w:t>
      </w:r>
      <w:r w:rsidR="00464464">
        <w:rPr>
          <w:rFonts w:ascii="Times New Roman" w:hAnsi="Times New Roman" w:cs="Times New Roman"/>
        </w:rPr>
        <w:t>had neutral or negative effe</w:t>
      </w:r>
      <w:r w:rsidR="00FC55D3">
        <w:rPr>
          <w:rFonts w:ascii="Times New Roman" w:hAnsi="Times New Roman" w:cs="Times New Roman"/>
        </w:rPr>
        <w:t>cts on leaf-level photosynthetic rates</w:t>
      </w:r>
      <w:r w:rsidR="00464464">
        <w:rPr>
          <w:rFonts w:ascii="Times New Roman" w:hAnsi="Times New Roman" w:cs="Times New Roman"/>
        </w:rPr>
        <w:t xml:space="preserve"> in this study </w:t>
      </w:r>
      <w:r w:rsidR="00464464">
        <w:rPr>
          <w:rFonts w:ascii="Times New Roman" w:hAnsi="Times New Roman" w:cs="Times New Roman"/>
        </w:rPr>
        <w:fldChar w:fldCharType="begin"/>
      </w:r>
      <w:r w:rsidR="00464464">
        <w:rPr>
          <w:rFonts w:ascii="Times New Roman" w:hAnsi="Times New Roman" w:cs="Times New Roman"/>
        </w:rPr>
        <w:instrText xml:space="preserve"> ADDIN ZOTERO_ITEM CSL_CITATION {"citationID":"a3d0nhllq1","properties":{"formattedCitation":"{\\rtf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464464">
        <w:rPr>
          <w:rFonts w:ascii="Times New Roman" w:hAnsi="Times New Roman" w:cs="Times New Roman"/>
        </w:rPr>
        <w:fldChar w:fldCharType="separate"/>
      </w:r>
      <w:r w:rsidR="00464464" w:rsidRPr="00464464">
        <w:rPr>
          <w:rFonts w:ascii="Times New Roman" w:hAnsi="Times New Roman" w:cs="Times New Roman"/>
          <w:szCs w:val="24"/>
        </w:rPr>
        <w:t xml:space="preserve">(Drake </w:t>
      </w:r>
      <w:r w:rsidR="00464464" w:rsidRPr="00464464">
        <w:rPr>
          <w:rFonts w:ascii="Times New Roman" w:hAnsi="Times New Roman" w:cs="Times New Roman"/>
          <w:i/>
          <w:iCs/>
          <w:szCs w:val="24"/>
        </w:rPr>
        <w:t>et al.</w:t>
      </w:r>
      <w:r w:rsidR="00464464" w:rsidRPr="00464464">
        <w:rPr>
          <w:rFonts w:ascii="Times New Roman" w:hAnsi="Times New Roman" w:cs="Times New Roman"/>
          <w:szCs w:val="24"/>
        </w:rPr>
        <w:t xml:space="preserve">, 2016b; Aspinwall </w:t>
      </w:r>
      <w:r w:rsidR="00464464" w:rsidRPr="00464464">
        <w:rPr>
          <w:rFonts w:ascii="Times New Roman" w:hAnsi="Times New Roman" w:cs="Times New Roman"/>
          <w:i/>
          <w:iCs/>
          <w:szCs w:val="24"/>
        </w:rPr>
        <w:t>et al.</w:t>
      </w:r>
      <w:r w:rsidR="00464464" w:rsidRPr="00464464">
        <w:rPr>
          <w:rFonts w:ascii="Times New Roman" w:hAnsi="Times New Roman" w:cs="Times New Roman"/>
          <w:szCs w:val="24"/>
        </w:rPr>
        <w:t>, 2016)</w:t>
      </w:r>
      <w:r w:rsidR="00464464">
        <w:rPr>
          <w:rFonts w:ascii="Times New Roman" w:hAnsi="Times New Roman" w:cs="Times New Roman"/>
        </w:rPr>
        <w:fldChar w:fldCharType="end"/>
      </w:r>
      <w:r w:rsidR="00464464">
        <w:rPr>
          <w:rFonts w:ascii="Times New Roman" w:hAnsi="Times New Roman" w:cs="Times New Roman"/>
        </w:rPr>
        <w:t xml:space="preserve">, so a warming-induced stimulation of growth was somewhat surprising. We suggest that an increase in C partitioning aboveground (Fig. 6a) was associated with accelerated leaf development early in the experiment in these young and rapidly growing trees (Fig. 1c), such that trees exposed to the warmed treatment had higher rates of crown-scale photosynthesis (Fig. 5a) primarily through a warming effect on total crown leaf </w:t>
      </w:r>
      <w:r w:rsidR="00F4095A">
        <w:rPr>
          <w:rFonts w:ascii="Times New Roman" w:hAnsi="Times New Roman" w:cs="Times New Roman"/>
        </w:rPr>
        <w:t>area.</w:t>
      </w:r>
      <w:r w:rsidR="00464464">
        <w:rPr>
          <w:rFonts w:ascii="Times New Roman" w:hAnsi="Times New Roman" w:cs="Times New Roman"/>
        </w:rPr>
        <w:t xml:space="preserve"> </w:t>
      </w:r>
      <w:r w:rsidR="00FC55D3">
        <w:rPr>
          <w:rFonts w:ascii="Times New Roman" w:hAnsi="Times New Roman" w:cs="Times New Roman"/>
        </w:rPr>
        <w:t xml:space="preserve">That is, the warmed treatment got a head start in leaf area production, which compounded over time. </w:t>
      </w:r>
      <w:r w:rsidR="00041A46">
        <w:rPr>
          <w:rFonts w:ascii="Times New Roman" w:hAnsi="Times New Roman" w:cs="Times New Roman"/>
        </w:rPr>
        <w:t xml:space="preserve">This is consistent with nutrient fertilization studies, </w:t>
      </w:r>
      <w:r w:rsidR="003854D8">
        <w:rPr>
          <w:rFonts w:ascii="Times New Roman" w:hAnsi="Times New Roman" w:cs="Times New Roman"/>
        </w:rPr>
        <w:t>in which increases in leaf area</w:t>
      </w:r>
      <w:r w:rsidR="00041A46">
        <w:rPr>
          <w:rFonts w:ascii="Times New Roman" w:hAnsi="Times New Roman" w:cs="Times New Roman"/>
        </w:rPr>
        <w:t xml:space="preserve"> rather than changes in leaf N or leaf function, </w:t>
      </w:r>
      <w:r w:rsidR="00AA3255">
        <w:rPr>
          <w:rFonts w:ascii="Times New Roman" w:hAnsi="Times New Roman" w:cs="Times New Roman"/>
        </w:rPr>
        <w:t xml:space="preserve">often </w:t>
      </w:r>
      <w:r w:rsidR="00041A46">
        <w:rPr>
          <w:rFonts w:ascii="Times New Roman" w:hAnsi="Times New Roman" w:cs="Times New Roman"/>
        </w:rPr>
        <w:t>dominate</w:t>
      </w:r>
      <w:r w:rsidR="00AA3255">
        <w:rPr>
          <w:rFonts w:ascii="Times New Roman" w:hAnsi="Times New Roman" w:cs="Times New Roman"/>
        </w:rPr>
        <w:t>s</w:t>
      </w:r>
      <w:r w:rsidR="00041A46">
        <w:rPr>
          <w:rFonts w:ascii="Times New Roman" w:hAnsi="Times New Roman" w:cs="Times New Roman"/>
        </w:rPr>
        <w:t xml:space="preserve"> the growth responses of rapidly growing plants</w:t>
      </w:r>
      <w:r w:rsidR="00AA3255">
        <w:rPr>
          <w:rFonts w:ascii="Times New Roman" w:hAnsi="Times New Roman" w:cs="Times New Roman"/>
        </w:rPr>
        <w:t xml:space="preserve"> </w:t>
      </w:r>
      <w:r w:rsidR="00AA3255">
        <w:rPr>
          <w:rFonts w:ascii="Times New Roman" w:hAnsi="Times New Roman" w:cs="Times New Roman"/>
        </w:rPr>
        <w:fldChar w:fldCharType="begin"/>
      </w:r>
      <w:r w:rsidR="00686295">
        <w:rPr>
          <w:rFonts w:ascii="Times New Roman" w:hAnsi="Times New Roman" w:cs="Times New Roman"/>
        </w:rPr>
        <w:instrText xml:space="preserve"> ADDIN ZOTERO_ITEM CSL_CITATION {"citationID":"BaNzWa36","properties":{"formattedCitation":"{\\rtf (Sinclair &amp; Horie, 1989; Gastal &amp; Lemaire, 2002; Lovelock {\\i{}et al.}, 2004; Wang {\\i{}et al.}, 2012)}","plainCitation":"(Sinclair &amp; Horie, 1989; Gastal &amp; Lemaire, 2002; Lovelock et al., 2004; Wang et al., 2012)"},"citationItems":[{"id":1789,"uris":["http://zotero.org/users/4234815/items/BJAMM5KN"],"uri":["http://zotero.org/users/4234815/items/BJAMM5KN"],"itemData":{"id":1789,"type":"article-journal","title":"Leaf Nitrogen, Photosynthesis, and Crop Radiation Use Efficiency: A Review","container-title":"Crop Science","page":"90","volume":"29","issue":"1","source":"Crossref","DOI":"10.2135/cropsci1989.0011183X002900010023x","ISSN":"0011-183X","shortTitle":"Leaf Nitrogen, Photosynthesis, and Crop Radiation Use Efficiency","language":"en","author":[{"family":"Sinclair","given":"T. R."},{"family":"Horie","given":"T."}],"issued":{"date-parts":[["1989"]]}}},{"id":1787,"uris":["http://zotero.org/users/4234815/items/3P92SIUY"],"uri":["http://zotero.org/users/4234815/items/3P92SIUY"],"itemData":{"id":1787,"type":"article-journal","title":"N uptake and distribution in crops: an agronomical and ecophysiological perspective","container-title":"Journal of Experimental Botany","page":"789-799","volume":"53","issue":"370","source":"Crossref","DOI":"10.1093/jexbot/53.370.789","ISSN":"1460-2431, 0022-0957","shortTitle":"N uptake and distribution in crops","language":"en","author":[{"family":"Gastal","given":"F."},{"family":"Lemaire","given":"G."}],"issued":{"date-parts":[["2002",4,15]]}}},{"id":1783,"uris":["http://zotero.org/users/4234815/items/L9WHLFFI"],"uri":["http://zotero.org/users/4234815/items/L9WHLFFI"],"itemData":{"id":1783,"type":"article-journal","title":"The effect of nutrient enrichment on growth, photosynthesis and hydraulic conductance of dwarf mangroves in Panama","container-title":"Functional Ecology","page":"25-33","volume":"18","issue":"1","source":"Crossref","DOI":"10.1046/j.0269-8463.2004.00805.x","ISSN":"0269-8463, 1365-2435","language":"en","author":[{"family":"Lovelock","given":"C. E."},{"family":"Feller","given":"I. C."},{"family":"Mckee","given":"K. L."},{"family":"Engelbrecht","given":"B. M. J."},{"family":"Ball","given":"M. C."}],"issued":{"date-parts":[["2004",2]]}}},{"id":1785,"uris":["http://zotero.org/users/4234815/items/M39GCA6V"],"uri":["http://zotero.org/users/4234815/items/M39GCA6V"],"itemData":{"id":1785,"type":"article-journal","title":"Impact of nitrogen allocation on growth and photosynthesis of Miscanthus (Miscanthus x giganteus)","container-title":"Global Change Biology Bioenergy","page":"688-697","volume":"4","issue":"6","source":"Web of Science","abstract":"Nitrogen (N) addition typically increases overall plant growth, but the nature of this response depends upon patterns of plant nitrogen allocation that vary throughout the growing season and depend upon canopy position. In this study seasonal variations in leaf traits were investigated across a canopy profile in Miscanthus (Miscanthus x giganteus) under two N treatments (0 and 224 kg ha-1) to determine whether the growth response of Miscanthus to N fertilization was related to the response of photosynthetic capacity and nitrogen allocation. Miscanthus yielded 24.1 Mg ha-1 in fertilized plots, a 40% increase compared to control plots. Photosynthetic properties, such as net photosynthesis (A), maximum rate of rubisco carboxylation (Vcmax), stomatal conductance (gs) and PSII efficiency (Fv'/Fm'), all decreased significantly from the top of the canopy to the bottom, but were not affected by N fertilization. N fertilization increased specific leaf area (SLA) and leaf area index (LAI). Leaf N concentration in different canopy layers was increased by N fertilization and the distribution of N concentration within canopy followed irradiance gradients. These results show that the positive effect of N fertilization on the yield of Miscanthus was unrelated to changes in photosynthetic rates but was achieved mainly by increased canopy leaf area. Vertical measurements through the canopy demonstrated that Miscanthus adapted to the light environment by adjusting leaf morphological and biochemical properties independent of nitrogen treatments. GPP estimated using big leaf and multilayer models varied considerably, suggesting a multilayer model in which Vcmax changes both through time and canopy layer could be adopted into agricultural models to more accurately predict biomass production in biomass crop ecosystems.","DOI":"10.1111/j.1757-1707.2012.01167.x","ISSN":"1757-1693","note":"WOS:000309450100010","journalAbbreviation":"GCB Bioenergy","language":"English","author":[{"family":"Wang","given":"Dan"},{"family":"Maughan","given":"Mathew W."},{"family":"Sun","given":"Jindong"},{"family":"Feng","given":"Xiaohui"},{"family":"Miguez","given":"Fernando"},{"family":"Lee","given":"Dokyoung"},{"family":"Dietze","given":"Michael C."}],"issued":{"date-parts":[["2012",11]]}}}],"schema":"https://github.com/citation-style-language/schema/raw/master/csl-citation.json"} </w:instrText>
      </w:r>
      <w:r w:rsidR="00AA3255">
        <w:rPr>
          <w:rFonts w:ascii="Times New Roman" w:hAnsi="Times New Roman" w:cs="Times New Roman"/>
        </w:rPr>
        <w:fldChar w:fldCharType="separate"/>
      </w:r>
      <w:r w:rsidR="00686295" w:rsidRPr="00686295">
        <w:rPr>
          <w:rFonts w:ascii="Times New Roman" w:hAnsi="Times New Roman" w:cs="Times New Roman"/>
          <w:szCs w:val="24"/>
        </w:rPr>
        <w:t xml:space="preserve">(Sinclair &amp; Horie, 1989; Gastal &amp; Lemaire, 2002; Lovelock </w:t>
      </w:r>
      <w:r w:rsidR="00686295" w:rsidRPr="00686295">
        <w:rPr>
          <w:rFonts w:ascii="Times New Roman" w:hAnsi="Times New Roman" w:cs="Times New Roman"/>
          <w:i/>
          <w:iCs/>
          <w:szCs w:val="24"/>
        </w:rPr>
        <w:t>et al.</w:t>
      </w:r>
      <w:r w:rsidR="00686295" w:rsidRPr="00686295">
        <w:rPr>
          <w:rFonts w:ascii="Times New Roman" w:hAnsi="Times New Roman" w:cs="Times New Roman"/>
          <w:szCs w:val="24"/>
        </w:rPr>
        <w:t xml:space="preserve">, 2004; Wang </w:t>
      </w:r>
      <w:r w:rsidR="00686295" w:rsidRPr="00686295">
        <w:rPr>
          <w:rFonts w:ascii="Times New Roman" w:hAnsi="Times New Roman" w:cs="Times New Roman"/>
          <w:i/>
          <w:iCs/>
          <w:szCs w:val="24"/>
        </w:rPr>
        <w:t>et al.</w:t>
      </w:r>
      <w:r w:rsidR="00686295" w:rsidRPr="00686295">
        <w:rPr>
          <w:rFonts w:ascii="Times New Roman" w:hAnsi="Times New Roman" w:cs="Times New Roman"/>
          <w:szCs w:val="24"/>
        </w:rPr>
        <w:t>, 2012)</w:t>
      </w:r>
      <w:r w:rsidR="00AA3255">
        <w:rPr>
          <w:rFonts w:ascii="Times New Roman" w:hAnsi="Times New Roman" w:cs="Times New Roman"/>
        </w:rPr>
        <w:fldChar w:fldCharType="end"/>
      </w:r>
      <w:r w:rsidR="00AA3255">
        <w:rPr>
          <w:rFonts w:ascii="Times New Roman" w:hAnsi="Times New Roman" w:cs="Times New Roman"/>
        </w:rPr>
        <w:t xml:space="preserve">, although there are exceptions </w:t>
      </w:r>
      <w:r w:rsidR="00CA53D2">
        <w:rPr>
          <w:rFonts w:ascii="Times New Roman" w:hAnsi="Times New Roman" w:cs="Times New Roman"/>
        </w:rPr>
        <w:fldChar w:fldCharType="begin"/>
      </w:r>
      <w:r w:rsidR="00CA53D2">
        <w:rPr>
          <w:rFonts w:ascii="Times New Roman" w:hAnsi="Times New Roman" w:cs="Times New Roman"/>
        </w:rPr>
        <w:instrText xml:space="preserve"> ADDIN ZOTERO_ITEM CSL_CITATION {"citationID":"a2gp8ihud28","properties":{"formattedCitation":"{\\rtf (Santiago {\\i{}et al.}, 2012)}","plainCitation":"(Santiago et al., 2012)"},"citationItems":[{"id":1780,"uris":["http://zotero.org/users/4234815/items/3VRZ5SFF"],"uri":["http://zotero.org/users/4234815/items/3VRZ5SFF"],"itemData":{"id":1780,"type":"article-journal","title":"Tropical tree seedling growth responses to nitrogen, phosphorus and potassium addition","container-title":"Journal of Ecology","page":"309-316","volume":"100","issue":"2","source":"Web of Science","abstract":"1. Nutrients are a critical resource for plant growth, but the elements limiting growth in tropical forests have rarely been determined. 2. We investigated the influence of nitrogen (N), phosphorus (P), potassium(K) and micronutrients on seedling biomass and nutrient allocation in a factorial nutrient fertilization experiment in lowland tropical forest at the Barro Colorado Nature Monument, Panama. We also measured 8 years of herbivory and growth for 1800 seedlings. We sought to determine the identity of limiting elements and possible nutrient interactions. 3. The five study species were Alseis blackiana, Desmopsis panamensis, Heisteria concinna, Sorocea affinis and Tetragastris panamensis. Plants grew in deeply shaded understorey with a mean canopy openness of 4.9%(+/-0.7%; 1 SE). 4. Tissue N concentration increased by 11% with N addition. Tissue P concentration increased by 16% with P addition. Tissue K increased by 4% with K addition. K addition reduced root-to-shoot biomass ratio. There was no significant effect of fertilization on specific leaf area or leaf area ratio. 5. The proportion of leaves damaged and the mean level of damage by herbivory increased with P and K addition and showed a significant P x K interaction. 6. Across all species and years, relative growth rate of height increased with K addition and with N and P in combination. Relative growth rate of leaf count trended 8.5% higher with K addition (P = 0.076). 7. We also added micronutrients in a parallel experiment. There was no effect of micronutrient addition on any seedling parameter. 8. Synthesis. K addition affected seedlings by enhancing tissue nutrient concentration, increasing herbivory, reducing root-to-shoot biomass ratio and increasing height growth. Additional effects of N or P on tissue chemistry, herbivory and growth offer support for the multiple limiting resources hypothesis. Our results suggest that seedling growth is limited by nutrients, especially K, even under highly shaded conditions in this lowland tropical forest.","DOI":"10.1111/j.1365-2745.2011.01904.x","ISSN":"0022-0477","note":"WOS:000300500800002","journalAbbreviation":"J. Ecol.","language":"English","author":[{"family":"Santiago","given":"Louis S."},{"family":"Wright","given":"S. Joseph"},{"family":"Harms","given":"Kyle E."},{"family":"Yavitt","given":"Joseph B."},{"family":"Korine","given":"Carmi"},{"family":"Garcia","given":"Milton N."},{"family":"Turner","given":"Benjamin L."}],"issued":{"date-parts":[["2012",3]]}}}],"schema":"https://github.com/citation-style-language/schema/raw/master/csl-citation.json"} </w:instrText>
      </w:r>
      <w:r w:rsidR="00CA53D2">
        <w:rPr>
          <w:rFonts w:ascii="Times New Roman" w:hAnsi="Times New Roman" w:cs="Times New Roman"/>
        </w:rPr>
        <w:fldChar w:fldCharType="separate"/>
      </w:r>
      <w:r w:rsidR="00CA53D2" w:rsidRPr="00CA53D2">
        <w:rPr>
          <w:rFonts w:ascii="Times New Roman" w:hAnsi="Times New Roman" w:cs="Times New Roman"/>
          <w:szCs w:val="24"/>
        </w:rPr>
        <w:t xml:space="preserve">(Santiago </w:t>
      </w:r>
      <w:r w:rsidR="00CA53D2" w:rsidRPr="00CA53D2">
        <w:rPr>
          <w:rFonts w:ascii="Times New Roman" w:hAnsi="Times New Roman" w:cs="Times New Roman"/>
          <w:i/>
          <w:iCs/>
          <w:szCs w:val="24"/>
        </w:rPr>
        <w:t>et al.</w:t>
      </w:r>
      <w:r w:rsidR="00CA53D2" w:rsidRPr="00CA53D2">
        <w:rPr>
          <w:rFonts w:ascii="Times New Roman" w:hAnsi="Times New Roman" w:cs="Times New Roman"/>
          <w:szCs w:val="24"/>
        </w:rPr>
        <w:t>, 2012)</w:t>
      </w:r>
      <w:r w:rsidR="00CA53D2">
        <w:rPr>
          <w:rFonts w:ascii="Times New Roman" w:hAnsi="Times New Roman" w:cs="Times New Roman"/>
        </w:rPr>
        <w:fldChar w:fldCharType="end"/>
      </w:r>
      <w:r w:rsidR="00041A46">
        <w:rPr>
          <w:rFonts w:ascii="Times New Roman" w:hAnsi="Times New Roman" w:cs="Times New Roman"/>
        </w:rPr>
        <w:t xml:space="preserve">. </w:t>
      </w:r>
      <w:r w:rsidR="002D5913">
        <w:rPr>
          <w:rFonts w:ascii="Times New Roman" w:hAnsi="Times New Roman" w:cs="Times New Roman"/>
        </w:rPr>
        <w:t xml:space="preserve">This is also consistent with other experimental manipulations, in which a stimulation of leaf area development early in an experiment can strongly affect exponential growth trajectories </w:t>
      </w:r>
      <w:r w:rsidR="002D5913">
        <w:rPr>
          <w:rFonts w:ascii="Times New Roman" w:hAnsi="Times New Roman" w:cs="Times New Roman"/>
        </w:rPr>
        <w:fldChar w:fldCharType="begin"/>
      </w:r>
      <w:r w:rsidR="002D5913">
        <w:rPr>
          <w:rFonts w:ascii="Times New Roman" w:hAnsi="Times New Roman" w:cs="Times New Roman"/>
        </w:rPr>
        <w:instrText xml:space="preserve"> ADDIN ZOTERO_ITEM CSL_CITATION {"citationID":"tV6Lok7b","properties":{"formattedCitation":"{\\rtf (Tjoelker {\\i{}et al.}, 1998; Kirschbaum, 2011; Drake {\\i{}et al.}, 2017)}","plainCitation":"(Tjoelker et al., 1998; Kirschbaum, 2011; Drake et al., 2017)"},"citationItems":[{"id":1953,"uris":["http://zotero.org/users/4234815/items/JJJUJUHX"],"uri":["http://zotero.org/users/4234815/items/JJJUJUHX"],"itemData":{"id":1953,"type":"article-journal","title":"Temperature and ontogeny mediate growth response to elevated CO2 in seedlings of five boreal tree species","container-title":"The New Phytologist","page":"197-210","volume":"140","issue":"2","source":"Cambridge Core","abstract":"We tested the extent to which growth responses to elevated carbon\ndioxide (CO2) are temperature-dependent and\nchange through early seedling ontogeny among boreal tree species of contrasting\nrelative growth rates (rgr).\nPopulus tremuloides Michx, Betula papyrifera Marsh, Larix\nlaricina (Du Roi) K. Koch, Pinus banksiana Lamb.,\nand Picea mariana (Mill.) B.S.P. were grown from seeds for 3 months\nin controlled-environment chambers at two\nCO2 concentrations (370 and 580 μmol mol−1)\nand five temperature regimes of 18/12, 21/15, 24/18, 27/21\nand\n30/24°C (light/dark). Growth increases in response to CO2\nenrichment were minimal at the lowest temperature\nand maximal at 21/15°C for the three conifers and at 24/18°C\nor higher for the two broadleaved species,\ncorresponding with differences in optimal temperatures for growth. In both\nCO2 treatments, rgr among species\nand temperatures correlated positively with leaf area ratio (lar)\n(r[ges ]0·90, P&lt;0·0001). However, at\na given lar,\nrgr was higher in elevated CO2, owing to enhanced whole-plant\nnet assimilation rate. On average in all species\nand temperatures at a common plant mass, CO2 enrichment increased\nrgr (9%) through higher whole-plant net\nassimilation rate (22%), despite declines in lar in high CO2\n(11%). Reductions in lar are thus an important\nfeedback mechanism reducing positive plant growth responses to CO2.\nProportional allocation of dry mass to roots\ndid not vary between CO2 treatments. Early in the experiment,\nproportional increases in plant dry mass in elevated\nCO2 were larger in faster-growing Populus tremuloides\nand B. papyrifera than in the slower-growing conifers.\nHowever, growth increases in response to CO2 enrichment fell\nwith time for broadleaved species and increased\nfor the conifers. With increasing plant size over time, compensatory adjustments\nto CO2 enrichment in the factors\nthat determine rgr, such as lar, were much larger in\nbroadleaves than in conifers. Thus, the hypothesis that\nfaster-growing species are more responsive to elevated CO2 was\nnot supported, given contrasting patterns of\ngrowth response to CO2 with increasing plant size and age.","ISSN":"1469-8137, 0028-646X","language":"en","author":[{"family":"Tjoelker","given":"M. G."},{"family":"Oleksyn","given":"J."},{"family":"Reich","given":"P. B."}],"issued":{"date-parts":[["1998",10]]}}},{"id":1325,"uris":["http://zotero.org/users/4234815/items/7QUAPJEI"],"uri":["http://zotero.org/users/4234815/items/7QUAPJEI"],"itemData":{"id":1325,"type":"article-journal","title":"Does Enhanced Photosynthesis Enhance Growth? Lessons Learned from CO2 Enrichment Studies","container-title":"Plant Physiology","page":"117-124","volume":"155","issue":"1","source":"www.plantphysiol.org","abstract":"Plants typically convert only 2% to 4% of the available energy in radiation into new plant growth. This low efficiency has provided an impetus for trying to genetically manipulate plants in order to achieve greater efficiencies. But to what extent can increased photosynthesis be expected to increase","DOI":"10.1104/pp.110.166819","ISSN":"0032-0889, 1532-2548","note":"PMID: 21088226","shortTitle":"Does Enhanced Photosynthesis Enhance Growth?","language":"en","author":[{"family":"Kirschbaum","given":"Miko U. F."}],"issued":{"date-parts":[["2011",1,1]]}}},{"id":917,"uris":["http://zotero.org/users/4234815/items/SYV4WXKU"],"uri":["http://zotero.org/users/4234815/items/SYV4WXKU"],"itemData":{"id":917,"type":"article-journal","title":"A common thermal niche among geographically diverse populations of the widely distributed tree species Eucalyptus tereticornis: No evidence for adaptation to climate-of-origin","container-title":"Global Change Biology","page":"5069-5082","volume":"23","issue":"12","source":"Wiley Online Library","abstract":"Impacts of climate warming depend on the degree to which plants are constrained by adaptation to their climate-of-origin or exhibit broad climatic suitability. We grew cool-origin, central and warm-origin provenances of Eucalyptus tereticornis in an array of common temperature environments from 18 to 35.5°C to determine if this widely distributed tree species consists of geographically contrasting provenances with differentiated and narrow thermal niches, or if provenances share a common thermal niche. The temperature responses of photosynthesis, respiration, and growth were equivalent across the three provenances, reflecting a common thermal niche despite a 2,200 km geographic distance and 13°C difference in mean annual temperature at seed origin. The temperature dependence of growth was primarily mediated by changes in leaf area per unit plant mass, photosynthesis, and whole-plant respiration. Thermal acclimation of leaf, stem, and root respiration moderated the increase in respiration with temperature, but acclimation was constrained at high temperatures. We conclude that this species consists of provenances that are not differentiated in their thermal responses, thus rejecting our hypothesis of adaptation to climate-of-origin and suggesting a shared thermal niche. In addition, growth declines with warming above the temperature optima were driven by reductions in whole-plant leaf area and increased respiratory carbon losses. The impacts of climate warming will nonetheless vary across the geographic range of this and other such species, depending primarily on each provenance's climate position on the temperature response curves for photosynthesis, respiration, and growth.","DOI":"10.1111/gcb.13771","ISSN":"1365-2486","shortTitle":"A common thermal niche among geographically diverse populations of the widely distributed tree species Eucalyptus tereticornis","journalAbbreviation":"Glob Change Biol","language":"en","author":[{"family":"Drake","given":"John E."},{"family":"Vårhammar","given":"Angelica"},{"family":"Kumarathunge","given":"Dushan"},{"family":"Medlyn","given":"Belinda E."},{"family":"Pfautsch","given":"Sebastian"},{"family":"Reich","given":"Peter B."},{"family":"Tissue","given":"David T."},{"family":"Ghannoum","given":"Oula"},{"family":"Tjoelker","given":"Mark G."}],"issued":{"date-parts":[["2017",12,1]]}}}],"schema":"https://github.com/citation-style-language/schema/raw/master/csl-citation.json"} </w:instrText>
      </w:r>
      <w:r w:rsidR="002D5913">
        <w:rPr>
          <w:rFonts w:ascii="Times New Roman" w:hAnsi="Times New Roman" w:cs="Times New Roman"/>
        </w:rPr>
        <w:fldChar w:fldCharType="separate"/>
      </w:r>
      <w:r w:rsidR="002D5913" w:rsidRPr="002D5913">
        <w:rPr>
          <w:rFonts w:ascii="Times New Roman" w:hAnsi="Times New Roman" w:cs="Times New Roman"/>
          <w:szCs w:val="24"/>
        </w:rPr>
        <w:t xml:space="preserve">(Tjoelker </w:t>
      </w:r>
      <w:r w:rsidR="002D5913" w:rsidRPr="002D5913">
        <w:rPr>
          <w:rFonts w:ascii="Times New Roman" w:hAnsi="Times New Roman" w:cs="Times New Roman"/>
          <w:i/>
          <w:iCs/>
          <w:szCs w:val="24"/>
        </w:rPr>
        <w:t>et al.</w:t>
      </w:r>
      <w:r w:rsidR="002D5913" w:rsidRPr="002D5913">
        <w:rPr>
          <w:rFonts w:ascii="Times New Roman" w:hAnsi="Times New Roman" w:cs="Times New Roman"/>
          <w:szCs w:val="24"/>
        </w:rPr>
        <w:t xml:space="preserve">, 1998; Kirschbaum, 2011; Drake </w:t>
      </w:r>
      <w:r w:rsidR="002D5913" w:rsidRPr="002D5913">
        <w:rPr>
          <w:rFonts w:ascii="Times New Roman" w:hAnsi="Times New Roman" w:cs="Times New Roman"/>
          <w:i/>
          <w:iCs/>
          <w:szCs w:val="24"/>
        </w:rPr>
        <w:t>et al.</w:t>
      </w:r>
      <w:r w:rsidR="002D5913" w:rsidRPr="002D5913">
        <w:rPr>
          <w:rFonts w:ascii="Times New Roman" w:hAnsi="Times New Roman" w:cs="Times New Roman"/>
          <w:szCs w:val="24"/>
        </w:rPr>
        <w:t>, 2017)</w:t>
      </w:r>
      <w:r w:rsidR="002D5913">
        <w:rPr>
          <w:rFonts w:ascii="Times New Roman" w:hAnsi="Times New Roman" w:cs="Times New Roman"/>
        </w:rPr>
        <w:fldChar w:fldCharType="end"/>
      </w:r>
      <w:r w:rsidR="002D5913">
        <w:rPr>
          <w:rFonts w:ascii="Times New Roman" w:hAnsi="Times New Roman" w:cs="Times New Roman"/>
        </w:rPr>
        <w:t>.</w:t>
      </w:r>
    </w:p>
    <w:p w14:paraId="12384E82" w14:textId="77777777" w:rsidR="00563E99" w:rsidRPr="009B00B8" w:rsidRDefault="00374242" w:rsidP="00464464">
      <w:pPr>
        <w:spacing w:before="240" w:after="120" w:line="360" w:lineRule="auto"/>
        <w:rPr>
          <w:rFonts w:ascii="Times New Roman" w:hAnsi="Times New Roman" w:cs="Times New Roman"/>
        </w:rPr>
      </w:pPr>
      <w:r w:rsidRPr="009B00B8">
        <w:rPr>
          <w:rFonts w:ascii="Times New Roman" w:hAnsi="Times New Roman" w:cs="Times New Roman"/>
          <w:i/>
        </w:rPr>
        <w:lastRenderedPageBreak/>
        <w:t>Effects of drought on C allocation</w:t>
      </w:r>
    </w:p>
    <w:p w14:paraId="7C845911" w14:textId="6C5C2981" w:rsidR="002D5913" w:rsidRDefault="00374242">
      <w:pPr>
        <w:spacing w:line="360" w:lineRule="auto"/>
        <w:rPr>
          <w:rFonts w:ascii="Times New Roman" w:hAnsi="Times New Roman" w:cs="Times New Roman"/>
        </w:rPr>
      </w:pPr>
      <w:r w:rsidRPr="009B00B8">
        <w:rPr>
          <w:rFonts w:ascii="Times New Roman" w:hAnsi="Times New Roman" w:cs="Times New Roman"/>
        </w:rPr>
        <w:tab/>
      </w:r>
      <w:r w:rsidR="009B4F10">
        <w:rPr>
          <w:rFonts w:ascii="Times New Roman" w:hAnsi="Times New Roman" w:cs="Times New Roman"/>
        </w:rPr>
        <w:t>W</w:t>
      </w:r>
      <w:r w:rsidR="002D5913">
        <w:rPr>
          <w:rFonts w:ascii="Times New Roman" w:hAnsi="Times New Roman" w:cs="Times New Roman"/>
        </w:rPr>
        <w:t>e did not detect any significant effec</w:t>
      </w:r>
      <w:r w:rsidR="00FC55D3">
        <w:rPr>
          <w:rFonts w:ascii="Times New Roman" w:hAnsi="Times New Roman" w:cs="Times New Roman"/>
        </w:rPr>
        <w:t>t</w:t>
      </w:r>
      <w:r w:rsidR="002D5913">
        <w:rPr>
          <w:rFonts w:ascii="Times New Roman" w:hAnsi="Times New Roman" w:cs="Times New Roman"/>
        </w:rPr>
        <w:t xml:space="preserve">s of </w:t>
      </w:r>
      <w:r w:rsidRPr="009B00B8">
        <w:rPr>
          <w:rFonts w:ascii="Times New Roman" w:hAnsi="Times New Roman" w:cs="Times New Roman"/>
        </w:rPr>
        <w:t xml:space="preserve">drought </w:t>
      </w:r>
      <w:r w:rsidR="002D5913">
        <w:rPr>
          <w:rFonts w:ascii="Times New Roman" w:hAnsi="Times New Roman" w:cs="Times New Roman"/>
        </w:rPr>
        <w:t>on</w:t>
      </w:r>
      <w:r w:rsidR="009B4F10">
        <w:rPr>
          <w:rFonts w:ascii="Times New Roman" w:hAnsi="Times New Roman" w:cs="Times New Roman"/>
        </w:rPr>
        <w:t xml:space="preserve"> C partitioning. T</w:t>
      </w:r>
      <w:r w:rsidR="00686295">
        <w:rPr>
          <w:rFonts w:ascii="Times New Roman" w:hAnsi="Times New Roman" w:cs="Times New Roman"/>
        </w:rPr>
        <w:t>he drought</w:t>
      </w:r>
      <w:r w:rsidR="002D5913">
        <w:rPr>
          <w:rFonts w:ascii="Times New Roman" w:hAnsi="Times New Roman" w:cs="Times New Roman"/>
        </w:rPr>
        <w:t xml:space="preserve"> appeared to reduce</w:t>
      </w:r>
      <w:r w:rsidR="00686295">
        <w:rPr>
          <w:rFonts w:ascii="Times New Roman" w:hAnsi="Times New Roman" w:cs="Times New Roman"/>
        </w:rPr>
        <w:t xml:space="preserve"> all C fluxes proportionally, such that the ratios of C fluxes to GPP was unchanged. </w:t>
      </w:r>
      <w:r w:rsidR="00FD032F">
        <w:rPr>
          <w:rFonts w:ascii="Times New Roman" w:hAnsi="Times New Roman" w:cs="Times New Roman"/>
        </w:rPr>
        <w:t xml:space="preserve">We recognize that our ability to resolve C partitioning belowground </w:t>
      </w:r>
      <w:r w:rsidR="00686295">
        <w:rPr>
          <w:rFonts w:ascii="Times New Roman" w:hAnsi="Times New Roman" w:cs="Times New Roman"/>
        </w:rPr>
        <w:t>was</w:t>
      </w:r>
      <w:r w:rsidR="00FD032F">
        <w:rPr>
          <w:rFonts w:ascii="Times New Roman" w:hAnsi="Times New Roman" w:cs="Times New Roman"/>
        </w:rPr>
        <w:t xml:space="preserve"> limited by the nature of the measurements based on the residual, and our lack of root biomass measurements </w:t>
      </w:r>
      <w:r w:rsidR="00FC55D3">
        <w:rPr>
          <w:rFonts w:ascii="Times New Roman" w:hAnsi="Times New Roman" w:cs="Times New Roman"/>
        </w:rPr>
        <w:t>through time</w:t>
      </w:r>
      <w:r w:rsidR="00FD032F">
        <w:rPr>
          <w:rFonts w:ascii="Times New Roman" w:hAnsi="Times New Roman" w:cs="Times New Roman"/>
        </w:rPr>
        <w:t xml:space="preserve">. </w:t>
      </w:r>
      <w:r w:rsidR="002D5913">
        <w:rPr>
          <w:rFonts w:ascii="Times New Roman" w:hAnsi="Times New Roman" w:cs="Times New Roman"/>
        </w:rPr>
        <w:t xml:space="preserve">The biomass in roots relative to the total </w:t>
      </w:r>
      <w:r w:rsidR="00FC55D3">
        <w:rPr>
          <w:rFonts w:ascii="Times New Roman" w:hAnsi="Times New Roman" w:cs="Times New Roman"/>
        </w:rPr>
        <w:t xml:space="preserve">at the harvest </w:t>
      </w:r>
      <w:r w:rsidR="002D5913">
        <w:rPr>
          <w:rFonts w:ascii="Times New Roman" w:hAnsi="Times New Roman" w:cs="Times New Roman"/>
        </w:rPr>
        <w:t>(root mass ratio; Fig 3b) d</w:t>
      </w:r>
      <w:r w:rsidR="00FC55D3">
        <w:rPr>
          <w:rFonts w:ascii="Times New Roman" w:hAnsi="Times New Roman" w:cs="Times New Roman"/>
        </w:rPr>
        <w:t>id</w:t>
      </w:r>
      <w:r w:rsidR="002D5913">
        <w:rPr>
          <w:rFonts w:ascii="Times New Roman" w:hAnsi="Times New Roman" w:cs="Times New Roman"/>
        </w:rPr>
        <w:t xml:space="preserve"> indicate an interactive effect of drought and warming</w:t>
      </w:r>
      <w:r w:rsidR="00FC55D3">
        <w:rPr>
          <w:rFonts w:ascii="Times New Roman" w:hAnsi="Times New Roman" w:cs="Times New Roman"/>
        </w:rPr>
        <w:t>, possibly via</w:t>
      </w:r>
      <w:r w:rsidR="002D5913">
        <w:rPr>
          <w:rFonts w:ascii="Times New Roman" w:hAnsi="Times New Roman" w:cs="Times New Roman"/>
        </w:rPr>
        <w:t xml:space="preserve"> </w:t>
      </w:r>
      <w:r w:rsidR="009B4F10">
        <w:rPr>
          <w:rFonts w:ascii="Times New Roman" w:hAnsi="Times New Roman" w:cs="Times New Roman"/>
        </w:rPr>
        <w:t>small differences</w:t>
      </w:r>
      <w:r w:rsidR="002D5913">
        <w:rPr>
          <w:rFonts w:ascii="Times New Roman" w:hAnsi="Times New Roman" w:cs="Times New Roman"/>
        </w:rPr>
        <w:t xml:space="preserve"> in</w:t>
      </w:r>
      <w:r w:rsidR="009B4F10">
        <w:rPr>
          <w:rFonts w:ascii="Times New Roman" w:hAnsi="Times New Roman" w:cs="Times New Roman"/>
        </w:rPr>
        <w:t xml:space="preserve"> the</w:t>
      </w:r>
      <w:r w:rsidR="002D5913">
        <w:rPr>
          <w:rFonts w:ascii="Times New Roman" w:hAnsi="Times New Roman" w:cs="Times New Roman"/>
        </w:rPr>
        <w:t xml:space="preserve"> </w:t>
      </w:r>
      <w:r w:rsidR="00A04E94">
        <w:rPr>
          <w:rFonts w:ascii="Times New Roman" w:hAnsi="Times New Roman" w:cs="Times New Roman"/>
        </w:rPr>
        <w:t>partitioning</w:t>
      </w:r>
      <w:r w:rsidR="009B4F10">
        <w:rPr>
          <w:rFonts w:ascii="Times New Roman" w:hAnsi="Times New Roman" w:cs="Times New Roman"/>
        </w:rPr>
        <w:t xml:space="preserve"> of GPP </w:t>
      </w:r>
      <w:r w:rsidR="002D5913">
        <w:rPr>
          <w:rFonts w:ascii="Times New Roman" w:hAnsi="Times New Roman" w:cs="Times New Roman"/>
        </w:rPr>
        <w:t xml:space="preserve">to roots </w:t>
      </w:r>
      <w:r w:rsidR="00FC55D3">
        <w:rPr>
          <w:rFonts w:ascii="Times New Roman" w:hAnsi="Times New Roman" w:cs="Times New Roman"/>
        </w:rPr>
        <w:t>that accumulated over time</w:t>
      </w:r>
      <w:r w:rsidR="002D5913">
        <w:rPr>
          <w:rFonts w:ascii="Times New Roman" w:hAnsi="Times New Roman" w:cs="Times New Roman"/>
        </w:rPr>
        <w:t>.</w:t>
      </w:r>
      <w:r w:rsidR="00B376B3">
        <w:rPr>
          <w:rFonts w:ascii="Times New Roman" w:hAnsi="Times New Roman" w:cs="Times New Roman"/>
        </w:rPr>
        <w:t xml:space="preserve"> Perhaps the ambient temperature trees had sufficient carbohydrate reserves to fuel additional root growth in the drought treatment, while warmed temperature trees were consuming more carbohydrates aboveground</w:t>
      </w:r>
      <w:r w:rsidR="002D5913">
        <w:rPr>
          <w:rFonts w:ascii="Times New Roman" w:hAnsi="Times New Roman" w:cs="Times New Roman"/>
        </w:rPr>
        <w:t xml:space="preserve"> </w:t>
      </w:r>
      <w:r w:rsidR="00B376B3">
        <w:rPr>
          <w:rFonts w:ascii="Times New Roman" w:hAnsi="Times New Roman" w:cs="Times New Roman"/>
        </w:rPr>
        <w:t>and were thus unable to increase root growth in the drought. Th</w:t>
      </w:r>
      <w:r w:rsidR="00B26258">
        <w:rPr>
          <w:rFonts w:ascii="Times New Roman" w:hAnsi="Times New Roman" w:cs="Times New Roman"/>
        </w:rPr>
        <w:t>is speculative process</w:t>
      </w:r>
      <w:r w:rsidR="00B376B3">
        <w:rPr>
          <w:rFonts w:ascii="Times New Roman" w:hAnsi="Times New Roman" w:cs="Times New Roman"/>
        </w:rPr>
        <w:t xml:space="preserve"> may explain the observed interaction between warming and drought on root mass ratio (Fig. 3b).</w:t>
      </w:r>
    </w:p>
    <w:p w14:paraId="124D4EBD" w14:textId="0EC6A73F" w:rsidR="005B039E" w:rsidRPr="00B256B7" w:rsidRDefault="009B4F10" w:rsidP="002D5913">
      <w:pPr>
        <w:spacing w:line="360" w:lineRule="auto"/>
        <w:ind w:firstLine="720"/>
        <w:rPr>
          <w:rFonts w:ascii="Times New Roman" w:hAnsi="Times New Roman" w:cs="Times New Roman"/>
        </w:rPr>
      </w:pPr>
      <w:r>
        <w:rPr>
          <w:rFonts w:ascii="Times New Roman" w:hAnsi="Times New Roman" w:cs="Times New Roman"/>
        </w:rPr>
        <w:t xml:space="preserve">Trees acquired water from deep in the soil profile during the drought. </w:t>
      </w:r>
      <w:r w:rsidR="002059F3">
        <w:rPr>
          <w:rFonts w:ascii="Times New Roman" w:hAnsi="Times New Roman" w:cs="Times New Roman"/>
        </w:rPr>
        <w:t>Leaf predawn water potential dec</w:t>
      </w:r>
      <w:r w:rsidR="00E55308">
        <w:rPr>
          <w:rFonts w:ascii="Times New Roman" w:hAnsi="Times New Roman" w:cs="Times New Roman"/>
        </w:rPr>
        <w:t>lined to only approximately -0.5</w:t>
      </w:r>
      <w:r w:rsidR="002059F3">
        <w:rPr>
          <w:rFonts w:ascii="Times New Roman" w:hAnsi="Times New Roman" w:cs="Times New Roman"/>
        </w:rPr>
        <w:t xml:space="preserve"> MPa, which is a moderate value that is not indicative of </w:t>
      </w:r>
      <w:r w:rsidR="00591041">
        <w:rPr>
          <w:rFonts w:ascii="Times New Roman" w:hAnsi="Times New Roman" w:cs="Times New Roman"/>
        </w:rPr>
        <w:t xml:space="preserve">pronounced </w:t>
      </w:r>
      <w:r w:rsidR="002059F3">
        <w:rPr>
          <w:rFonts w:ascii="Times New Roman" w:hAnsi="Times New Roman" w:cs="Times New Roman"/>
        </w:rPr>
        <w:t>water stress</w:t>
      </w:r>
      <w:r w:rsidR="00686295">
        <w:rPr>
          <w:rFonts w:ascii="Times New Roman" w:hAnsi="Times New Roman" w:cs="Times New Roman"/>
        </w:rPr>
        <w:t>.</w:t>
      </w:r>
      <w:r w:rsidR="002059F3">
        <w:rPr>
          <w:rFonts w:ascii="Times New Roman" w:hAnsi="Times New Roman" w:cs="Times New Roman"/>
        </w:rPr>
        <w:t xml:space="preserve"> </w:t>
      </w:r>
      <w:ins w:id="135" w:author="John E. Drake" w:date="2018-11-15T17:05:00Z">
        <w:r w:rsidR="00D50D49">
          <w:rPr>
            <w:rFonts w:ascii="Times New Roman" w:hAnsi="Times New Roman" w:cs="Times New Roman"/>
          </w:rPr>
          <w:t xml:space="preserve">Thus, while we successfully implemented a drought that dried the soils from the surface to 1-m-depth, the trees successfully avoided acute physiological drought stress by reducing growth and transpiration rates while also acquiring deeper soil water, particularly from 1-2 m depth. </w:t>
        </w:r>
      </w:ins>
      <w:r w:rsidR="00686295">
        <w:rPr>
          <w:rFonts w:ascii="Times New Roman" w:hAnsi="Times New Roman" w:cs="Times New Roman"/>
        </w:rPr>
        <w:t>P</w:t>
      </w:r>
      <w:r w:rsidR="00F53286">
        <w:rPr>
          <w:rFonts w:ascii="Times New Roman" w:hAnsi="Times New Roman" w:cs="Times New Roman"/>
        </w:rPr>
        <w:t>revious studies have shown that</w:t>
      </w:r>
      <w:r w:rsidR="00B256B7">
        <w:rPr>
          <w:rFonts w:ascii="Times New Roman" w:hAnsi="Times New Roman" w:cs="Times New Roman"/>
        </w:rPr>
        <w:t xml:space="preserve"> groundwater use enables vegetation </w:t>
      </w:r>
      <w:r w:rsidR="0036405B">
        <w:rPr>
          <w:rFonts w:ascii="Times New Roman" w:hAnsi="Times New Roman" w:cs="Times New Roman"/>
        </w:rPr>
        <w:t xml:space="preserve">to </w:t>
      </w:r>
      <w:r w:rsidR="00B256B7">
        <w:rPr>
          <w:rFonts w:ascii="Times New Roman" w:hAnsi="Times New Roman" w:cs="Times New Roman"/>
        </w:rPr>
        <w:t xml:space="preserve">avoid production declines under conditions of surface moisture limitation </w:t>
      </w:r>
      <w:r w:rsidR="00B256B7">
        <w:rPr>
          <w:rFonts w:ascii="Times New Roman" w:hAnsi="Times New Roman" w:cs="Times New Roman"/>
        </w:rPr>
        <w:fldChar w:fldCharType="begin"/>
      </w:r>
      <w:r w:rsidR="00B256B7">
        <w:rPr>
          <w:rFonts w:ascii="Times New Roman" w:hAnsi="Times New Roman" w:cs="Times New Roman"/>
        </w:rPr>
        <w:instrText xml:space="preserve"> ADDIN ZOTERO_ITEM CSL_CITATION {"citationID":"ZzztZwRl","properties":{"formattedCitation":"{\\rtf (Baldocchi {\\i{}et al.}, 2010; Barbeta {\\i{}et al.}, 2015)}","plainCitation":"(Baldocchi et al., 2010; Barbeta et al., 2015)"},"citationItems":[{"id":565,"uris":["http://zotero.org/users/4234815/items/DH2H7B26"],"uri":["http://zotero.org/users/4234815/items/DH2H7B26"],"itemData":{"id":565,"type":"article-journal","title":"On the differential advantages of evergreenness and deciduousness in mediterranean oak woodlands: a flux perspective","container-title":"Ecological Applications","page":"1583-1597","volume":"20","issue":"6","source":"Wiley Online Library","abstract":"We assessed the differential advantages of deciduousness and evergreenness by examining 26 site-years of carbon dioxide, water vapor, and energy flux measurements from five comparable oak woodlands in France, Italy, Portugal, and California (USA). On average, the evergreen and deciduous oak woodlands assimilated and respired similar amounts of carbon while using similar amounts of water. These results suggest that evergreen and deciduous woodlands have specific, and similar, ecological costs in mediterranean climates, and that both leaf habits are able to meet these costs. What are the mechanisms behind these findings? Deciduous oaks compensated for having a shorter growing season by attaining a greater capacity to assimilate carbon for a given amount of intercepted solar radiation during the well-watered spring period; at saturating light levels, deciduous oaks gained carbon at six times the rate of evergreen oaks. Otherwise, the two leaf habits experienced similar efficiencies in carbon use (the change in carbon respired per change in carbon assimilated), water use (the change in carbon assimilation per change in water evaporated), and rainfall use (the change in evaporation per change in rainfall). Overall, leaf area index, rather than leaf habit, was the significant factor in determining the absolute magnitude of carbon gained and water lost by each evergreen and deciduous oak woodland over an annual interval; the closed canopies assimilated and respired more carbon and transpired more water than the open canopies. Both deciduous and evergreen mediterranean oaks survive in their seasonally hot/dry, wet/cool native range by ensuring that actual evaporation is less than the supply of water. This feat is accomplished by adjusting the leaf area index to reduce total water loss at the landscape scale, by down-regulating photosynthesis, respiration, and stomatal conductance with progressive seasonal soil water deficits, and by extending their root systems to tap groundwater.","DOI":"10.1890/08-2047.1","ISSN":"1939-5582","shortTitle":"On the differential advantages of evergreenness and deciduousness in mediterranean oak woodlands","language":"en","author":[{"family":"Baldocchi","given":"Dennis D."},{"family":"Ma","given":"Siyan"},{"family":"Rambal","given":"Serge"},{"family":"Misson","given":"Laurent"},{"family":"Ourcival","given":"Jean-Marc"},{"family":"Limousin","given":"Jean-Marc"},{"family":"Pereira","given":"Joao"},{"family":"Papale","given":"Dario"}],"issued":{"date-parts":[["2010",9,1]]}}},{"id":568,"uris":["http://zotero.org/users/4234815/items/ZAVI7G5D"],"uri":["http://zotero.org/users/4234815/items/ZAVI7G5D"],"itemData":{"id":568,"type":"article-journal","title":"The combined effects of a long-term experimental drought and an extreme drought on the use of plant-water sources in a Mediterranean forest","container-title":"Global Change Biology","page":"1213-1225","volume":"21","issue":"3","source":"Wiley Online Library","abstract":"Vegetation in water-limited ecosystems relies strongly on access to deep water reserves to withstand dry periods. Most of these ecosystems have shallow soils over deep groundwater reserves. Understanding the functioning and functional plasticity of species-specific root systems and the patterns of or differences in the use of water sources under more frequent or intense droughts is therefore necessary to properly predict the responses of seasonally dry ecosystems to future climate. We used stable isotopes to investigate the seasonal patterns of water uptake by a sclerophyll forest on sloped terrain with shallow soils. We assessed the effect of a long-term experimental drought (12 years) and the added impact of an extreme natural drought that produced widespread tree mortality and crown defoliation. The dominant species, Quercus ilex, Arbutus unedo and Phillyrea latifolia, all have dimorphic root systems enabling them to access different water sources in space and time. The plants extracted water mainly from the soil in the cold and wet seasons but increased their use of groundwater during the summer drought. Interestingly, the plants subjected to the long-term experimental drought shifted water uptake toward deeper (10–35 cm) soil layers during the wet season and reduced groundwater uptake in summer, indicating plasticity in the functional distribution of fine roots that dampened the effect of our experimental drought over the long term. An extreme drought in 2011, however, further reduced the contribution of deep soil layers and groundwater to transpiration, which resulted in greater crown defoliation in the drought-affected plants. This study suggests that extreme droughts aggravate moderate but persistent drier conditions (simulated by our manipulation) and may lead to the depletion of water from groundwater reservoirs and weathered bedrock, threatening the preservation of these Mediterranean ecosystems in their current structures and compositions.","DOI":"10.1111/gcb.12785","ISSN":"1365-2486","journalAbbreviation":"Glob Change Biol","language":"en","author":[{"family":"Barbeta","given":"Adrià"},{"family":"Mejía-Chang","given":"Monica"},{"family":"Ogaya","given":"Romà"},{"family":"Voltas","given":"Jordi"},{"family":"Dawson","given":"Todd E."},{"family":"Peñuelas","given":"Josep"}],"issued":{"date-parts":[["2015",3,1]]}}}],"schema":"https://github.com/citation-style-language/schema/raw/master/csl-citation.json"} </w:instrText>
      </w:r>
      <w:r w:rsidR="00B256B7">
        <w:rPr>
          <w:rFonts w:ascii="Times New Roman" w:hAnsi="Times New Roman" w:cs="Times New Roman"/>
        </w:rPr>
        <w:fldChar w:fldCharType="separate"/>
      </w:r>
      <w:r w:rsidR="00B256B7" w:rsidRPr="00B256B7">
        <w:rPr>
          <w:rFonts w:ascii="Times New Roman" w:hAnsi="Times New Roman" w:cs="Times New Roman"/>
          <w:szCs w:val="24"/>
        </w:rPr>
        <w:t xml:space="preserve">(Baldocchi </w:t>
      </w:r>
      <w:r w:rsidR="00B256B7" w:rsidRPr="00B256B7">
        <w:rPr>
          <w:rFonts w:ascii="Times New Roman" w:hAnsi="Times New Roman" w:cs="Times New Roman"/>
          <w:i/>
          <w:iCs/>
          <w:szCs w:val="24"/>
        </w:rPr>
        <w:t>et al.</w:t>
      </w:r>
      <w:r w:rsidR="00B256B7" w:rsidRPr="00B256B7">
        <w:rPr>
          <w:rFonts w:ascii="Times New Roman" w:hAnsi="Times New Roman" w:cs="Times New Roman"/>
          <w:szCs w:val="24"/>
        </w:rPr>
        <w:t xml:space="preserve">, 2010; Barbeta </w:t>
      </w:r>
      <w:r w:rsidR="00B256B7" w:rsidRPr="00B256B7">
        <w:rPr>
          <w:rFonts w:ascii="Times New Roman" w:hAnsi="Times New Roman" w:cs="Times New Roman"/>
          <w:i/>
          <w:iCs/>
          <w:szCs w:val="24"/>
        </w:rPr>
        <w:t>et al.</w:t>
      </w:r>
      <w:r w:rsidR="00B256B7" w:rsidRPr="00B256B7">
        <w:rPr>
          <w:rFonts w:ascii="Times New Roman" w:hAnsi="Times New Roman" w:cs="Times New Roman"/>
          <w:szCs w:val="24"/>
        </w:rPr>
        <w:t>, 2015)</w:t>
      </w:r>
      <w:r w:rsidR="00B256B7">
        <w:rPr>
          <w:rFonts w:ascii="Times New Roman" w:hAnsi="Times New Roman" w:cs="Times New Roman"/>
        </w:rPr>
        <w:fldChar w:fldCharType="end"/>
      </w:r>
      <w:r w:rsidR="00FC55D3">
        <w:rPr>
          <w:rFonts w:ascii="Times New Roman" w:hAnsi="Times New Roman" w:cs="Times New Roman"/>
        </w:rPr>
        <w:t>, and several</w:t>
      </w:r>
      <w:r w:rsidR="00B256B7">
        <w:rPr>
          <w:rFonts w:ascii="Times New Roman" w:hAnsi="Times New Roman" w:cs="Times New Roman"/>
        </w:rPr>
        <w:t xml:space="preserve"> </w:t>
      </w:r>
      <w:r w:rsidR="00591041">
        <w:rPr>
          <w:rFonts w:ascii="Times New Roman" w:hAnsi="Times New Roman" w:cs="Times New Roman"/>
        </w:rPr>
        <w:t>e</w:t>
      </w:r>
      <w:r w:rsidR="00B256B7">
        <w:rPr>
          <w:rFonts w:ascii="Times New Roman" w:hAnsi="Times New Roman" w:cs="Times New Roman"/>
        </w:rPr>
        <w:t>ucalypt species are well-known users</w:t>
      </w:r>
      <w:r w:rsidR="00F53286">
        <w:rPr>
          <w:rFonts w:ascii="Times New Roman" w:hAnsi="Times New Roman" w:cs="Times New Roman"/>
        </w:rPr>
        <w:t xml:space="preserve"> </w:t>
      </w:r>
      <w:r w:rsidR="0036405B">
        <w:rPr>
          <w:rFonts w:ascii="Times New Roman" w:hAnsi="Times New Roman" w:cs="Times New Roman"/>
        </w:rPr>
        <w:t>of groundwater</w:t>
      </w:r>
      <w:r w:rsidR="00FC55D3">
        <w:rPr>
          <w:rFonts w:ascii="Times New Roman" w:hAnsi="Times New Roman" w:cs="Times New Roman"/>
        </w:rPr>
        <w:t xml:space="preserve"> </w:t>
      </w:r>
      <w:r w:rsidR="00FC55D3">
        <w:rPr>
          <w:rFonts w:ascii="Times New Roman" w:hAnsi="Times New Roman" w:cs="Times New Roman"/>
        </w:rPr>
        <w:fldChar w:fldCharType="begin"/>
      </w:r>
      <w:r w:rsidR="009475E4">
        <w:rPr>
          <w:rFonts w:ascii="Times New Roman" w:hAnsi="Times New Roman" w:cs="Times New Roman"/>
        </w:rPr>
        <w:instrText xml:space="preserve"> ADDIN ZOTERO_ITEM CSL_CITATION {"citationID":"a2TlwoDC","properties":{"formattedCitation":"{\\rtf (Mensforth {\\i{}et al.}, 1994; Pfautsch {\\i{}et al.}, 2011, 2015; Eamus {\\i{}et al.}, 2015; Zolfaghar {\\i{}et al.}, 2017)}","plainCitation":"(Mensforth et al., 1994; Pfautsch et al., 2011, 2015; Eamus et al., 2015; Zolfaghar et al., 2017)"},"citationItems":[{"id":571,"uris":["http://zotero.org/users/4234815/items/INJVEGH9"],"uri":["http://zotero.org/users/4234815/items/INJVEGH9"],"itemData":{"id":571,"type":"article-journal","title":"Sources of water used by riparian Eucalyptus camaldulensis overlying highly saline groundwater","container-title":"Oecologia","page":"21-28","volume":"100","issue":"1-2","source":"link.springer.com","abstract":"Water sources of Eucalyptus camaldulensis Dehn. trees were investigated on a semiarid floodplain in south-eastern Australia. The trees investigated ranged in distance from 0.5 to 40 m from a stream, with electrical conductivity 0.8 dSm−1, and grew over groundwater with electrical conductivity ranging from 30 to 50 dSm−1. The sources of water being used by the trees were investigated using the naturally occurring stable isotopes of water and measurements of soil water potential. Xylem water potential and leaf conductance were also examined to identify the trees' response to using these sources of water. Trees at distances greater than about 15 m from the stream used no stream water. The trees used groundwater in summer and a combination of groundwater and rain-derived surface-soil water (0.05–0.15 m depth) in winter. In doing so they suffered water stress at electrical conductivities higher than approximately 40 dSm−1 (equivalent to approximately −1.4 MPa). Trees adjacent to the stream used stream water directly in summer, but may have used stream water from the soil profile in winter, after the stream had risen and recharged the soil water. E. camaldulensis appeared to be partially opportunistic in the sources of water they used.","DOI":"10.1007/BF00317126","ISSN":"0029-8549, 1432-1939","journalAbbreviation":"Oecologia","language":"en","author":[{"family":"Mensforth","given":"Lisa J."},{"family":"Thorburn","given":"Peter J."},{"family":"Tyerman","given":"Steve D."},{"family":"Walker","given":"Glen R."}],"issued":{"date-parts":[["1994",11,1]]}}},{"id":1960,"uris":["http://zotero.org/users/4234815/items/JGJJTSS2"],"uri":["http://zotero.org/users/4234815/items/JGJJTSS2"],"itemData":{"id":1960,"type":"article-journal","title":"Diurnal patterns of water use in Eucalyptus victrix indicate pronounced desiccation–rehydration cycles despite unlimited water supply","container-title":"Tree Physiology","page":"1041-1051","volume":"31","issue":"10","source":"academic.oup.com","abstract":"Abstract.  Knowledge about nocturnal transpiration (Enight) of trees is increasing and its impact on regional water and carbon balance has been recognized. Most","DOI":"10.1093/treephys/tpr082","ISSN":"0829-318X","journalAbbreviation":"Tree Physiol","language":"en","author":[{"family":"Pfautsch","given":"Sebastian"},{"family":"Keitel","given":"Claudia"},{"family":"Turnbull","given":"Tarryn L."},{"family":"Braimbridge","given":"Mike J."},{"family":"Wright","given":"Thomas E."},{"family":"Simpson","given":"Robert R."},{"family":"O'Brien","given":"Jessica A."},{"family":"Adams","given":"Mark A."}],"issued":{"date-parts":[["2011",10,1]]}}},{"id":621,"uris":["http://zotero.org/users/4234815/items/R97YBTIZ"],"uri":["http://zotero.org/users/4234815/items/R97YBTIZ"],"itemData":{"id":621,"type":"article-journal","title":"Assessing the impact of large‐scale water table modifications on riparian trees: a case study from Australia","container-title":"Ecohydrology","page":"642-651","volume":"8","issue":"4","source":"onlinelibrary.wiley.com","DOI":"10.1002/eco.1531","ISSN":"1936-0592","shortTitle":"Assessing the impact of large‐scale water table modifications on riparian trees","language":"en","author":[{"family":"Pfautsch","given":"Sebastian"},{"family":"Dodson","given":"Wade"},{"family":"Madden","given":"Sally"},{"family":"Adams","given":"Mark A."}],"issued":{"date-parts":[["2015",6,1]]}}},{"id":139,"uris":["http://zotero.org/users/4234815/items/BQ2X9FFP"],"uri":["http://zotero.org/users/4234815/items/BQ2X9FFP"],"itemData":{"id":139,"type":"article-journal","title":"Groundwater-dependent ecosystems: recent insights from satellite and field-based studies","container-title":"Hydrol. Earth Syst. Sci.","page":"4229-4256","volume":"19","issue":"10","source":"Copernicus Online Journals","abstract":"Groundwater-dependent ecosystems (GDEs) are at risk globally due to unsustainable levels of groundwater extraction, especially in arid and semi-arid regions. In this review, we examine recent developments in the ecohydrology of GDEs with a focus on three knowledge gaps: (1) how do we locate GDEs, (2) how much water is transpired from shallow aquifers by GDEs and (3) what are the responses of GDEs to excessive groundwater extraction? The answers to these questions will determine water allocations that are required to sustain functioning of GDEs and to guide regulations on groundwater extraction to avoid negative impacts on GDEs.  We discuss three methods for identifying GDEs: (1) techniques relying on remotely sensed information; (2) fluctuations in depth-to-groundwater that are associated with diurnal variations in transpiration; and (3) stable isotope analysis of water sources in the transpiration stream.  We then discuss several methods for estimating rates of GW use, including direct measurement using sapflux or eddy covariance technologies, estimation of a climate wetness index within a Budyko framework, spatial distribution of evapotranspiration (ET) using remote sensing, groundwater modelling and stable isotopes. Remote sensing methods often rely on direct measurements to calibrate the relationship between vegetation indices and ET. ET from GDEs is also determined using hydrologic models of varying complexity, from the White method to fully coupled, variable saturation models. Combinations of methods are typically employed to obtain clearer insight into the components of groundwater discharge in GDEs, such as the proportional importance of transpiration versus evaporation (e.g. using stable isotopes) or from groundwater versus rainwater sources.  Groundwater extraction can have severe consequences for the structure and function of GDEs. In the most extreme cases, phreatophytes experience crown dieback and death following groundwater drawdown. We provide a brief review of two case studies of the impacts of GW extraction and then provide an ecosystem-scale, multiple trait, integrated metric of the impact of differences in groundwater depth on the structure and function of eucalypt forests growing along a natural gradient in depth-to-groundwater. We conclude with a discussion of a depth-to-groundwater threshold in this mesic GDE. Beyond this threshold, significant changes occur in ecosystem structure and function.","DOI":"10.5194/hess-19-4229-2015","ISSN":"1607-7938","shortTitle":"Groundwater-dependent ecosystems","journalAbbreviation":"Hydrol. Earth Syst. Sci.","author":[{"family":"Eamus","given":"D."},{"family":"Zolfaghar","given":"S."},{"family":"Villalobos-Vega","given":"R."},{"family":"Cleverly","given":"J."},{"family":"Huete","given":"A."}],"issued":{"date-parts":[["2015",10,21]]}}},{"id":555,"uris":["http://zotero.org/users/4234815/items/3N8BBFX4"],"uri":["http://zotero.org/users/4234815/items/3N8BBFX4"],"itemData":{"id":555,"type":"article-journal","title":"Transpiration of Eucalyptus woodlands across a natural gradient of depth-to-groundwater","container-title":"Tree Physiology","page":"961-975","volume":"37","issue":"7","source":"academic.oup.com","abstract":"Water resources and their management present social, economic and environmental challenges, with demand for human consumptive, industrial and environmental uses increasing globally. However, environmental water requirements, that is, the allocation of water to the maintenance of ecosystem health, are often neglected or poorly quantified. Further, transpiration by trees is commonly a major determinant of the hydrological balance of woodlands but recognition of the role of groundwater in hydrological balances of woodlands remains inadequate, particularly in mesic climates. In this study, we measured rates of tree water-use and sapwood 13C isotopic ratio in a mesic, temperate Eucalypt woodland along a naturally occurring gradient of depth-to-groundwater (DGW), to examine daily, seasonal and annual patterns of transpiration. We found that: (i) the maximum rate of stand transpiration was observed at the second shallowest site (4.3 m) rather than the shallowest (2.4 m); (ii) as DGW increased from 4.3 to 37.5 m, stand transpiration declined; (iii) the smallest rate of stand transpiration was observed at the deepest (37.5 m) site; (iv) intrinsic water-use efficiency was smallest at the two intermediate DGW sites as reflected in the Δ13C of the most recently formed sapwood and largest at the deepest and shallowest DGW sites, reflecting the imposition of flooding at the shallowest site and the inaccessibility of groundwater at the deepest site; and (v) there was no evidence of convergence in rates of water-use for co-occurring species at any site. We conclude that even in mesic environments groundwater can be utilized by trees. We further conclude that these forests are facultatively groundwater-dependent when groundwater depth is &amp;lt;9 m and suggest that during drier-than-average years the contribution of groundwater to stand transpiration is likely to increase significantly at the three shallowest DGW sites.","DOI":"10.1093/treephys/tpx024","ISSN":"0829-318X","journalAbbreviation":"Tree Physiol","author":[{"family":"Zolfaghar","given":"Sepideh"},{"family":"Villalobos-Vega","given":"Randol"},{"family":"Zeppel","given":"Melanie"},{"family":"Cleverly","given":"James"},{"family":"Rumman","given":"Rizwana"},{"family":"Hingee","given":"Matthew"},{"family":"Boulain","given":"Nicolas"},{"family":"Li","given":"Zheng"},{"family":"Eamus","given":"Derek"}],"issued":{"date-parts":[["2017",7,1]]}}}],"schema":"https://github.com/citation-style-language/schema/raw/master/csl-citation.json"} </w:instrText>
      </w:r>
      <w:r w:rsidR="00FC55D3">
        <w:rPr>
          <w:rFonts w:ascii="Times New Roman" w:hAnsi="Times New Roman" w:cs="Times New Roman"/>
        </w:rPr>
        <w:fldChar w:fldCharType="separate"/>
      </w:r>
      <w:r w:rsidR="009475E4" w:rsidRPr="009475E4">
        <w:rPr>
          <w:rFonts w:ascii="Times New Roman" w:hAnsi="Times New Roman" w:cs="Times New Roman"/>
          <w:szCs w:val="24"/>
        </w:rPr>
        <w:t xml:space="preserve">(Mensforth </w:t>
      </w:r>
      <w:r w:rsidR="009475E4" w:rsidRPr="009475E4">
        <w:rPr>
          <w:rFonts w:ascii="Times New Roman" w:hAnsi="Times New Roman" w:cs="Times New Roman"/>
          <w:i/>
          <w:iCs/>
          <w:szCs w:val="24"/>
        </w:rPr>
        <w:t>et al.</w:t>
      </w:r>
      <w:r w:rsidR="009475E4" w:rsidRPr="009475E4">
        <w:rPr>
          <w:rFonts w:ascii="Times New Roman" w:hAnsi="Times New Roman" w:cs="Times New Roman"/>
          <w:szCs w:val="24"/>
        </w:rPr>
        <w:t xml:space="preserve">, 1994; Pfautsch </w:t>
      </w:r>
      <w:r w:rsidR="009475E4" w:rsidRPr="009475E4">
        <w:rPr>
          <w:rFonts w:ascii="Times New Roman" w:hAnsi="Times New Roman" w:cs="Times New Roman"/>
          <w:i/>
          <w:iCs/>
          <w:szCs w:val="24"/>
        </w:rPr>
        <w:t>et al.</w:t>
      </w:r>
      <w:r w:rsidR="009475E4" w:rsidRPr="009475E4">
        <w:rPr>
          <w:rFonts w:ascii="Times New Roman" w:hAnsi="Times New Roman" w:cs="Times New Roman"/>
          <w:szCs w:val="24"/>
        </w:rPr>
        <w:t xml:space="preserve">, 2011, 2015; Eamus </w:t>
      </w:r>
      <w:r w:rsidR="009475E4" w:rsidRPr="009475E4">
        <w:rPr>
          <w:rFonts w:ascii="Times New Roman" w:hAnsi="Times New Roman" w:cs="Times New Roman"/>
          <w:i/>
          <w:iCs/>
          <w:szCs w:val="24"/>
        </w:rPr>
        <w:t>et al.</w:t>
      </w:r>
      <w:r w:rsidR="009475E4" w:rsidRPr="009475E4">
        <w:rPr>
          <w:rFonts w:ascii="Times New Roman" w:hAnsi="Times New Roman" w:cs="Times New Roman"/>
          <w:szCs w:val="24"/>
        </w:rPr>
        <w:t xml:space="preserve">, 2015; Zolfaghar </w:t>
      </w:r>
      <w:r w:rsidR="009475E4" w:rsidRPr="009475E4">
        <w:rPr>
          <w:rFonts w:ascii="Times New Roman" w:hAnsi="Times New Roman" w:cs="Times New Roman"/>
          <w:i/>
          <w:iCs/>
          <w:szCs w:val="24"/>
        </w:rPr>
        <w:t>et al.</w:t>
      </w:r>
      <w:r w:rsidR="009475E4" w:rsidRPr="009475E4">
        <w:rPr>
          <w:rFonts w:ascii="Times New Roman" w:hAnsi="Times New Roman" w:cs="Times New Roman"/>
          <w:szCs w:val="24"/>
        </w:rPr>
        <w:t>, 2017)</w:t>
      </w:r>
      <w:r w:rsidR="00FC55D3">
        <w:rPr>
          <w:rFonts w:ascii="Times New Roman" w:hAnsi="Times New Roman" w:cs="Times New Roman"/>
        </w:rPr>
        <w:fldChar w:fldCharType="end"/>
      </w:r>
      <w:r w:rsidR="0036405B">
        <w:rPr>
          <w:rFonts w:ascii="Times New Roman" w:hAnsi="Times New Roman" w:cs="Times New Roman"/>
        </w:rPr>
        <w:t xml:space="preserve">. </w:t>
      </w:r>
      <w:r w:rsidR="00FC55D3">
        <w:rPr>
          <w:rFonts w:ascii="Times New Roman" w:hAnsi="Times New Roman" w:cs="Times New Roman"/>
        </w:rPr>
        <w:t xml:space="preserve">Furthermore, </w:t>
      </w:r>
      <w:r w:rsidR="0036405B">
        <w:rPr>
          <w:rFonts w:ascii="Times New Roman" w:hAnsi="Times New Roman" w:cs="Times New Roman"/>
        </w:rPr>
        <w:fldChar w:fldCharType="begin"/>
      </w:r>
      <w:r w:rsidR="0036405B">
        <w:rPr>
          <w:rFonts w:ascii="Times New Roman" w:hAnsi="Times New Roman" w:cs="Times New Roman"/>
        </w:rPr>
        <w:instrText xml:space="preserve"> ADDIN ZOTERO_ITEM CSL_CITATION {"citationID":"av7kvbc9iv","properties":{"formattedCitation":"{\\rtf (Koirala {\\i{}et al.}, 2017)}","plainCitation":"(Koirala et al., 2017)"},"citationItems":[{"id":559,"uris":["http://zotero.org/users/4234815/items/SJZBWP3R"],"uri":["http://zotero.org/users/4234815/items/SJZBWP3R"],"itemData":{"id":559,"type":"article-journal","title":"Global distribution of groundwater-vegetation spatial covariation","container-title":"Geophysical Research Letters","page":"2017GL072885","volume":"44","issue":"9","source":"Wiley Online Library","abstract":"Groundwater is an integral component of the water cycle, and it also influences the carbon cycle by supplying moisture to ecosystems. However, the extent and determinants of groundwater-vegetation interactions are poorly understood at the global scale. Using several high-resolution data products, we show that the spatial patterns of ecosystem gross primary productivity and groundwater table depth are correlated during at least one season in more than two thirds of the global vegetated area. Positive relationships, i.e., larger productivity under shallower groundwater table, predominate in moisture-limited dry to mesic conditions with herbaceous and shrub vegetation. Negative relationships, i.e., larger productivity under deeper groundwater, predominate in humid climates with forests, possibly indicating a drawdown of groundwater table due to substantial ecosystem water use. Interestingly, these opposite groundwater-vegetation interactions are primarily associated with differences in vegetation than with climate and surface characteristics. These findings put forth the first evidence, and a need for better representation, of extensive and non-negligible groundwater-vegetation interactions at the global scale.","DOI":"10.1002/2017GL072885","ISSN":"1944-8007","journalAbbreviation":"Geophys. Res. Lett.","language":"en","author":[{"family":"Koirala","given":"Sujan"},{"family":"Jung","given":"Martin"},{"family":"Reichstein","given":"Markus"},{"family":"Graaf","given":"Inge E. M.","non-dropping-particle":"de"},{"family":"Camps-Valls","given":"Gustau"},{"family":"Ichii","given":"Kazuhito"},{"family":"Papale","given":"Dario"},{"family":"Ráduly","given":"Botond"},{"family":"Schwalm","given":"Christopher R."},{"family":"Tramontana","given":"Gianluca"},{"family":"Carvalhais","given":"Nuno"}],"issued":{"date-parts":[["2017",5,16]]}}}],"schema":"https://github.com/citation-style-language/schema/raw/master/csl-citation.json"} </w:instrText>
      </w:r>
      <w:r w:rsidR="0036405B">
        <w:rPr>
          <w:rFonts w:ascii="Times New Roman" w:hAnsi="Times New Roman" w:cs="Times New Roman"/>
        </w:rPr>
        <w:fldChar w:fldCharType="separate"/>
      </w:r>
      <w:r w:rsidR="0036405B" w:rsidRPr="0036405B">
        <w:rPr>
          <w:rFonts w:ascii="Times New Roman" w:hAnsi="Times New Roman" w:cs="Times New Roman"/>
          <w:szCs w:val="24"/>
        </w:rPr>
        <w:t xml:space="preserve">Koirala </w:t>
      </w:r>
      <w:r w:rsidR="0036405B" w:rsidRPr="0036405B">
        <w:rPr>
          <w:rFonts w:ascii="Times New Roman" w:hAnsi="Times New Roman" w:cs="Times New Roman"/>
          <w:i/>
          <w:iCs/>
          <w:szCs w:val="24"/>
        </w:rPr>
        <w:t>et al.</w:t>
      </w:r>
      <w:r w:rsidR="0036405B" w:rsidRPr="0036405B">
        <w:rPr>
          <w:rFonts w:ascii="Times New Roman" w:hAnsi="Times New Roman" w:cs="Times New Roman"/>
          <w:szCs w:val="24"/>
        </w:rPr>
        <w:t xml:space="preserve"> </w:t>
      </w:r>
      <w:r w:rsidR="0036405B">
        <w:rPr>
          <w:rFonts w:ascii="Times New Roman" w:hAnsi="Times New Roman" w:cs="Times New Roman"/>
          <w:szCs w:val="24"/>
        </w:rPr>
        <w:t>(</w:t>
      </w:r>
      <w:r w:rsidR="0036405B" w:rsidRPr="0036405B">
        <w:rPr>
          <w:rFonts w:ascii="Times New Roman" w:hAnsi="Times New Roman" w:cs="Times New Roman"/>
          <w:szCs w:val="24"/>
        </w:rPr>
        <w:t>2017)</w:t>
      </w:r>
      <w:r w:rsidR="0036405B">
        <w:rPr>
          <w:rFonts w:ascii="Times New Roman" w:hAnsi="Times New Roman" w:cs="Times New Roman"/>
        </w:rPr>
        <w:fldChar w:fldCharType="end"/>
      </w:r>
      <w:r w:rsidR="0036405B">
        <w:rPr>
          <w:rFonts w:ascii="Times New Roman" w:hAnsi="Times New Roman" w:cs="Times New Roman"/>
        </w:rPr>
        <w:t xml:space="preserve"> demonstrated correlations between </w:t>
      </w:r>
      <w:r w:rsidR="009475E4">
        <w:rPr>
          <w:rFonts w:ascii="Times New Roman" w:hAnsi="Times New Roman" w:cs="Times New Roman"/>
        </w:rPr>
        <w:t>GPP</w:t>
      </w:r>
      <w:r w:rsidR="0036405B">
        <w:rPr>
          <w:rFonts w:ascii="Times New Roman" w:hAnsi="Times New Roman" w:cs="Times New Roman"/>
        </w:rPr>
        <w:t xml:space="preserve"> and groundwater table depth that were present over approximately 70% of the vegetated surface of the earth, suggesting that vegetation-groundwater interactions are common a</w:t>
      </w:r>
      <w:r w:rsidR="00743AA6">
        <w:rPr>
          <w:rFonts w:ascii="Times New Roman" w:hAnsi="Times New Roman" w:cs="Times New Roman"/>
        </w:rPr>
        <w:t xml:space="preserve">nd globally relevant. Our study demonstrates that some trees may utilize access to soil water at depth to maintain </w:t>
      </w:r>
      <w:r w:rsidR="00686295">
        <w:rPr>
          <w:rFonts w:ascii="Times New Roman" w:hAnsi="Times New Roman" w:cs="Times New Roman"/>
        </w:rPr>
        <w:t>moderate</w:t>
      </w:r>
      <w:r w:rsidR="00743AA6">
        <w:rPr>
          <w:rFonts w:ascii="Times New Roman" w:hAnsi="Times New Roman" w:cs="Times New Roman"/>
        </w:rPr>
        <w:t xml:space="preserve"> rates of photosynthetic C uptake and growth during extended droughts that lead to dry surface soils. </w:t>
      </w:r>
    </w:p>
    <w:p w14:paraId="47312358" w14:textId="77777777" w:rsidR="00563E99" w:rsidRPr="009B00B8" w:rsidRDefault="00374242" w:rsidP="00B93F9C">
      <w:pPr>
        <w:spacing w:before="240" w:after="120" w:line="360" w:lineRule="auto"/>
        <w:rPr>
          <w:rFonts w:ascii="Times New Roman" w:hAnsi="Times New Roman" w:cs="Times New Roman"/>
          <w:i/>
        </w:rPr>
      </w:pPr>
      <w:r w:rsidRPr="009B00B8">
        <w:rPr>
          <w:rFonts w:ascii="Times New Roman" w:hAnsi="Times New Roman" w:cs="Times New Roman"/>
          <w:i/>
        </w:rPr>
        <w:t>Implications for mathematical models</w:t>
      </w:r>
    </w:p>
    <w:p w14:paraId="3AAD1C2A" w14:textId="386E1FFC" w:rsidR="00563E99" w:rsidRDefault="00374242">
      <w:pPr>
        <w:spacing w:line="360" w:lineRule="auto"/>
        <w:rPr>
          <w:rFonts w:ascii="Times New Roman" w:hAnsi="Times New Roman" w:cs="Times New Roman"/>
        </w:rPr>
      </w:pPr>
      <w:r w:rsidRPr="009B00B8">
        <w:rPr>
          <w:rFonts w:ascii="Times New Roman" w:hAnsi="Times New Roman" w:cs="Times New Roman"/>
        </w:rPr>
        <w:t>Many ecosystem and earth system models begin their simulation of ecosystem C cycling by predicting GPP as a function of leaf area and environmental drivers. GPP is then partitioned into component terms inc</w:t>
      </w:r>
      <w:r w:rsidR="002059F3">
        <w:rPr>
          <w:rFonts w:ascii="Times New Roman" w:hAnsi="Times New Roman" w:cs="Times New Roman"/>
        </w:rPr>
        <w:t xml:space="preserve">luding </w:t>
      </w:r>
      <w:r w:rsidR="00C93E47">
        <w:rPr>
          <w:rFonts w:ascii="Times New Roman" w:hAnsi="Times New Roman" w:cs="Times New Roman"/>
        </w:rPr>
        <w:t>R</w:t>
      </w:r>
      <w:r w:rsidR="00C93E47">
        <w:rPr>
          <w:rFonts w:ascii="Times New Roman" w:hAnsi="Times New Roman" w:cs="Times New Roman"/>
          <w:vertAlign w:val="subscript"/>
        </w:rPr>
        <w:t>a</w:t>
      </w:r>
      <w:r w:rsidR="002059F3">
        <w:rPr>
          <w:rFonts w:ascii="Times New Roman" w:hAnsi="Times New Roman" w:cs="Times New Roman"/>
        </w:rPr>
        <w:t xml:space="preserve"> and the production of </w:t>
      </w:r>
      <w:r w:rsidRPr="009B00B8">
        <w:rPr>
          <w:rFonts w:ascii="Times New Roman" w:hAnsi="Times New Roman" w:cs="Times New Roman"/>
        </w:rPr>
        <w:t xml:space="preserve">leaf, wood, and root </w:t>
      </w:r>
      <w:r w:rsidR="002059F3">
        <w:rPr>
          <w:rFonts w:ascii="Times New Roman" w:hAnsi="Times New Roman" w:cs="Times New Roman"/>
        </w:rPr>
        <w:t>mass</w:t>
      </w:r>
      <w:r w:rsidR="006B3BED">
        <w:rPr>
          <w:rFonts w:ascii="Times New Roman" w:hAnsi="Times New Roman" w:cs="Times New Roman"/>
        </w:rPr>
        <w:t>. Our observations suggest that tree C allo</w:t>
      </w:r>
      <w:r w:rsidR="00C93E47">
        <w:rPr>
          <w:rFonts w:ascii="Times New Roman" w:hAnsi="Times New Roman" w:cs="Times New Roman"/>
        </w:rPr>
        <w:t xml:space="preserve">cation of GPP to these terms </w:t>
      </w:r>
      <w:r w:rsidR="006B3BED">
        <w:rPr>
          <w:rFonts w:ascii="Times New Roman" w:hAnsi="Times New Roman" w:cs="Times New Roman"/>
        </w:rPr>
        <w:t xml:space="preserve">can be influenced by </w:t>
      </w:r>
      <w:r w:rsidR="002059F3">
        <w:rPr>
          <w:rFonts w:ascii="Times New Roman" w:hAnsi="Times New Roman" w:cs="Times New Roman"/>
        </w:rPr>
        <w:t>environmental drivers such as temperature. That is, the observations presented here are not consistent with static partitioning schemes with fixed and constant partitioni</w:t>
      </w:r>
      <w:r w:rsidR="009B4F10">
        <w:rPr>
          <w:rFonts w:ascii="Times New Roman" w:hAnsi="Times New Roman" w:cs="Times New Roman"/>
        </w:rPr>
        <w:t>ng of GPP into component fluxes.</w:t>
      </w:r>
      <w:r w:rsidR="00DD278D">
        <w:rPr>
          <w:rFonts w:ascii="Times New Roman" w:hAnsi="Times New Roman" w:cs="Times New Roman"/>
        </w:rPr>
        <w:t xml:space="preserve"> </w:t>
      </w:r>
      <w:r w:rsidR="00C93E47">
        <w:rPr>
          <w:rFonts w:ascii="Times New Roman" w:hAnsi="Times New Roman" w:cs="Times New Roman"/>
        </w:rPr>
        <w:t>However when a</w:t>
      </w:r>
      <w:r w:rsidR="00DD278D">
        <w:rPr>
          <w:rFonts w:ascii="Times New Roman" w:hAnsi="Times New Roman" w:cs="Times New Roman"/>
        </w:rPr>
        <w:t xml:space="preserve">ggregated over longer time periods, our average partitioning coefficients (approximately 30% of GPP to aboveground respiration, 43% of GPP to </w:t>
      </w:r>
      <w:r w:rsidR="00DD278D">
        <w:rPr>
          <w:rFonts w:ascii="Times New Roman" w:hAnsi="Times New Roman" w:cs="Times New Roman"/>
        </w:rPr>
        <w:lastRenderedPageBreak/>
        <w:t>aboveground growth, and 27% to belowground fluxes) are comparable with values used in some ecosystem models</w:t>
      </w:r>
      <w:r w:rsidR="00D203CA">
        <w:rPr>
          <w:rFonts w:ascii="Times New Roman" w:hAnsi="Times New Roman" w:cs="Times New Roman"/>
        </w:rPr>
        <w:t xml:space="preserve"> </w:t>
      </w:r>
      <w:r w:rsidR="00D203CA">
        <w:rPr>
          <w:rFonts w:ascii="Times New Roman" w:hAnsi="Times New Roman" w:cs="Times New Roman"/>
        </w:rPr>
        <w:fldChar w:fldCharType="begin"/>
      </w:r>
      <w:r w:rsidR="00D203CA">
        <w:rPr>
          <w:rFonts w:ascii="Times New Roman" w:hAnsi="Times New Roman" w:cs="Times New Roman"/>
        </w:rPr>
        <w:instrText xml:space="preserve"> ADDIN ZOTERO_ITEM CSL_CITATION {"citationID":"a1tuqo9gv7u","properties":{"formattedCitation":"{\\rtf (De Kauwe {\\i{}et al.}, 2014)}","plainCitation":"(De Kauwe et al., 2014)"},"citationItems":[{"id":119,"uris":["http://zotero.org/users/4234815/items/VH4TGF5F"],"uri":["http://zotero.org/users/4234815/items/VH4TGF5F"],"itemData":{"id":119,"type":"article-journal","title":"Where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J."}],"issued":{"date-parts":[["2014",8,1]]}}}],"schema":"https://github.com/citation-style-language/schema/raw/master/csl-citation.json"} </w:instrText>
      </w:r>
      <w:r w:rsidR="00D203CA">
        <w:rPr>
          <w:rFonts w:ascii="Times New Roman" w:hAnsi="Times New Roman" w:cs="Times New Roman"/>
        </w:rPr>
        <w:fldChar w:fldCharType="separate"/>
      </w:r>
      <w:r w:rsidR="00D203CA" w:rsidRPr="00D203CA">
        <w:rPr>
          <w:rFonts w:ascii="Times New Roman" w:hAnsi="Times New Roman" w:cs="Times New Roman"/>
          <w:szCs w:val="24"/>
        </w:rPr>
        <w:t xml:space="preserve">(De Kauwe </w:t>
      </w:r>
      <w:r w:rsidR="00D203CA" w:rsidRPr="00D203CA">
        <w:rPr>
          <w:rFonts w:ascii="Times New Roman" w:hAnsi="Times New Roman" w:cs="Times New Roman"/>
          <w:i/>
          <w:iCs/>
          <w:szCs w:val="24"/>
        </w:rPr>
        <w:t>et al.</w:t>
      </w:r>
      <w:r w:rsidR="00D203CA" w:rsidRPr="00D203CA">
        <w:rPr>
          <w:rFonts w:ascii="Times New Roman" w:hAnsi="Times New Roman" w:cs="Times New Roman"/>
          <w:szCs w:val="24"/>
        </w:rPr>
        <w:t>, 2014)</w:t>
      </w:r>
      <w:r w:rsidR="00D203CA">
        <w:rPr>
          <w:rFonts w:ascii="Times New Roman" w:hAnsi="Times New Roman" w:cs="Times New Roman"/>
        </w:rPr>
        <w:fldChar w:fldCharType="end"/>
      </w:r>
      <w:r w:rsidR="00DD278D">
        <w:rPr>
          <w:rFonts w:ascii="Times New Roman" w:hAnsi="Times New Roman" w:cs="Times New Roman"/>
        </w:rPr>
        <w:t>.</w:t>
      </w:r>
      <w:r w:rsidR="00B93F9C">
        <w:rPr>
          <w:rFonts w:ascii="Times New Roman" w:hAnsi="Times New Roman" w:cs="Times New Roman"/>
        </w:rPr>
        <w:t xml:space="preserve"> </w:t>
      </w:r>
      <w:r w:rsidR="00DD278D">
        <w:rPr>
          <w:rFonts w:ascii="Times New Roman" w:hAnsi="Times New Roman" w:cs="Times New Roman"/>
        </w:rPr>
        <w:t xml:space="preserve">The </w:t>
      </w:r>
      <w:r w:rsidR="00B93F9C">
        <w:rPr>
          <w:rFonts w:ascii="Times New Roman" w:hAnsi="Times New Roman" w:cs="Times New Roman"/>
        </w:rPr>
        <w:t xml:space="preserve">observations presented here are also not consistent with a dynamic C partitioning scheme based on </w:t>
      </w:r>
      <w:proofErr w:type="spellStart"/>
      <w:r w:rsidR="00B93F9C">
        <w:rPr>
          <w:rFonts w:ascii="Times New Roman" w:hAnsi="Times New Roman" w:cs="Times New Roman"/>
        </w:rPr>
        <w:t>Sprengel</w:t>
      </w:r>
      <w:proofErr w:type="spellEnd"/>
      <w:r w:rsidR="00B93F9C">
        <w:rPr>
          <w:rFonts w:ascii="Times New Roman" w:hAnsi="Times New Roman" w:cs="Times New Roman"/>
        </w:rPr>
        <w:t xml:space="preserve"> and </w:t>
      </w:r>
      <w:proofErr w:type="spellStart"/>
      <w:r w:rsidR="00B93F9C">
        <w:rPr>
          <w:rFonts w:ascii="Times New Roman" w:hAnsi="Times New Roman" w:cs="Times New Roman"/>
        </w:rPr>
        <w:t>Leibig’s</w:t>
      </w:r>
      <w:proofErr w:type="spellEnd"/>
      <w:r w:rsidR="00B93F9C">
        <w:rPr>
          <w:rFonts w:ascii="Times New Roman" w:hAnsi="Times New Roman" w:cs="Times New Roman"/>
        </w:rPr>
        <w:t xml:space="preserve"> law of the minimum </w:t>
      </w:r>
      <w:r w:rsidR="00B93F9C">
        <w:rPr>
          <w:rFonts w:ascii="Times New Roman" w:hAnsi="Times New Roman" w:cs="Times New Roman"/>
        </w:rPr>
        <w:fldChar w:fldCharType="begin"/>
      </w:r>
      <w:r w:rsidR="00B93F9C">
        <w:rPr>
          <w:rFonts w:ascii="Times New Roman" w:hAnsi="Times New Roman" w:cs="Times New Roman"/>
        </w:rPr>
        <w:instrText xml:space="preserve"> ADDIN ZOTERO_ITEM CSL_CITATION {"citationID":"a1brs9neirc","properties":{"formattedCitation":"{\\rtf (van der Ploeg {\\i{}et al.}, 1999)}","plainCitation":"(van der Ploeg et al., 1999)"},"citationItems":[{"id":574,"uris":["http://zotero.org/users/4234815/items/5KCQDQA2"],"uri":["http://zotero.org/users/4234815/items/5KCQDQA2"],"itemData":{"id":574,"type":"article-journal","title":"On the Origin of the Theory of Mineral Nutrition of Plants and the Law of the Minimum","page":"1055-1062","volume":"63","issue":"5","source":"dl.sciencesocieties.org","DOI":"10.2136/sssaj1999.6351055x","ISSN":"1435-0661","language":"en","author":[{"family":"Ploeg","given":"R. R.","non-dropping-particle":"van der"},{"family":"Bo¨hm","given":"W."},{"family":"Kirkham","given":"M. B."}],"issued":{"date-parts":[["1999",9,1]]}}}],"schema":"https://github.com/citation-style-language/schema/raw/master/csl-citation.json"} </w:instrText>
      </w:r>
      <w:r w:rsidR="00B93F9C">
        <w:rPr>
          <w:rFonts w:ascii="Times New Roman" w:hAnsi="Times New Roman" w:cs="Times New Roman"/>
        </w:rPr>
        <w:fldChar w:fldCharType="separate"/>
      </w:r>
      <w:r w:rsidR="00B93F9C" w:rsidRPr="00B93F9C">
        <w:rPr>
          <w:rFonts w:ascii="Times New Roman" w:hAnsi="Times New Roman" w:cs="Times New Roman"/>
          <w:szCs w:val="24"/>
        </w:rPr>
        <w:t xml:space="preserve">(van der Ploeg </w:t>
      </w:r>
      <w:r w:rsidR="00B93F9C" w:rsidRPr="00B93F9C">
        <w:rPr>
          <w:rFonts w:ascii="Times New Roman" w:hAnsi="Times New Roman" w:cs="Times New Roman"/>
          <w:i/>
          <w:iCs/>
          <w:szCs w:val="24"/>
        </w:rPr>
        <w:t>et al.</w:t>
      </w:r>
      <w:r w:rsidR="00B93F9C" w:rsidRPr="00B93F9C">
        <w:rPr>
          <w:rFonts w:ascii="Times New Roman" w:hAnsi="Times New Roman" w:cs="Times New Roman"/>
          <w:szCs w:val="24"/>
        </w:rPr>
        <w:t>, 1999)</w:t>
      </w:r>
      <w:r w:rsidR="00B93F9C">
        <w:rPr>
          <w:rFonts w:ascii="Times New Roman" w:hAnsi="Times New Roman" w:cs="Times New Roman"/>
        </w:rPr>
        <w:fldChar w:fldCharType="end"/>
      </w:r>
      <w:r w:rsidR="00B93F9C">
        <w:rPr>
          <w:rFonts w:ascii="Times New Roman" w:hAnsi="Times New Roman" w:cs="Times New Roman"/>
        </w:rPr>
        <w:t>, where C would be preferentially allocated to increase the acquisition of the factor most limiting primary production.</w:t>
      </w:r>
      <w:r w:rsidR="002C57D4">
        <w:rPr>
          <w:rFonts w:ascii="Times New Roman" w:hAnsi="Times New Roman" w:cs="Times New Roman"/>
        </w:rPr>
        <w:t xml:space="preserve"> Furthermore, </w:t>
      </w:r>
      <w:r w:rsidR="002C57D4">
        <w:rPr>
          <w:rFonts w:ascii="Times New Roman" w:hAnsi="Times New Roman" w:cs="Times New Roman"/>
        </w:rPr>
        <w:fldChar w:fldCharType="begin"/>
      </w:r>
      <w:r w:rsidR="002C57D4">
        <w:rPr>
          <w:rFonts w:ascii="Times New Roman" w:hAnsi="Times New Roman" w:cs="Times New Roman"/>
        </w:rPr>
        <w:instrText xml:space="preserve"> ADDIN ZOTERO_ITEM CSL_CITATION {"citationID":"a1jv49g6qs8","properties":{"formattedCitation":"{\\rtf (Aspinwall {\\i{}et al.}, 2016)}","plainCitation":"(Aspinwall et al., 2016)"},"citationItems":[{"id":97,"uris":["http://zotero.org/users/4234815/items/4FAF58U7"],"uri":["http://zotero.org/users/4234815/items/4FAF58U7"],"itemData":{"id":97,"type":"article-journal","title":"Convergent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2C57D4">
        <w:rPr>
          <w:rFonts w:ascii="Times New Roman" w:hAnsi="Times New Roman" w:cs="Times New Roman"/>
        </w:rPr>
        <w:fldChar w:fldCharType="separate"/>
      </w:r>
      <w:r w:rsidR="002C57D4" w:rsidRPr="002C57D4">
        <w:rPr>
          <w:rFonts w:ascii="Times New Roman" w:hAnsi="Times New Roman" w:cs="Times New Roman"/>
          <w:szCs w:val="24"/>
        </w:rPr>
        <w:t xml:space="preserve">Aspinwall </w:t>
      </w:r>
      <w:r w:rsidR="002C57D4" w:rsidRPr="002C57D4">
        <w:rPr>
          <w:rFonts w:ascii="Times New Roman" w:hAnsi="Times New Roman" w:cs="Times New Roman"/>
          <w:i/>
          <w:iCs/>
          <w:szCs w:val="24"/>
        </w:rPr>
        <w:t>et al.</w:t>
      </w:r>
      <w:r w:rsidR="002C57D4" w:rsidRPr="002C57D4">
        <w:rPr>
          <w:rFonts w:ascii="Times New Roman" w:hAnsi="Times New Roman" w:cs="Times New Roman"/>
          <w:szCs w:val="24"/>
        </w:rPr>
        <w:t xml:space="preserve"> </w:t>
      </w:r>
      <w:r w:rsidR="002C57D4">
        <w:rPr>
          <w:rFonts w:ascii="Times New Roman" w:hAnsi="Times New Roman" w:cs="Times New Roman"/>
          <w:szCs w:val="24"/>
        </w:rPr>
        <w:t>(</w:t>
      </w:r>
      <w:r w:rsidR="002C57D4" w:rsidRPr="002C57D4">
        <w:rPr>
          <w:rFonts w:ascii="Times New Roman" w:hAnsi="Times New Roman" w:cs="Times New Roman"/>
          <w:szCs w:val="24"/>
        </w:rPr>
        <w:t>2016)</w:t>
      </w:r>
      <w:r w:rsidR="002C57D4">
        <w:rPr>
          <w:rFonts w:ascii="Times New Roman" w:hAnsi="Times New Roman" w:cs="Times New Roman"/>
        </w:rPr>
        <w:fldChar w:fldCharType="end"/>
      </w:r>
      <w:r w:rsidR="002C57D4">
        <w:rPr>
          <w:rFonts w:ascii="Times New Roman" w:hAnsi="Times New Roman" w:cs="Times New Roman"/>
        </w:rPr>
        <w:t xml:space="preserve"> recently documented strong seasonal variation in carbohydrate</w:t>
      </w:r>
      <w:r w:rsidR="00C93E47">
        <w:rPr>
          <w:rFonts w:ascii="Times New Roman" w:hAnsi="Times New Roman" w:cs="Times New Roman"/>
        </w:rPr>
        <w:t xml:space="preserve"> storage in these</w:t>
      </w:r>
      <w:r w:rsidR="002C57D4">
        <w:rPr>
          <w:rFonts w:ascii="Times New Roman" w:hAnsi="Times New Roman" w:cs="Times New Roman"/>
        </w:rPr>
        <w:t xml:space="preserve"> evergreen trees, characterized by the buildup of high starch concentrations during the winter and a drawdown of these reserves during the summer. It appears that these trees partially utilize a non-structural carbohydrate storage reserve to fuel growth and metabolism during the hot summer. Based on these observations, we suggest that </w:t>
      </w:r>
      <w:r w:rsidR="009B4F10">
        <w:rPr>
          <w:rFonts w:ascii="Times New Roman" w:hAnsi="Times New Roman" w:cs="Times New Roman"/>
        </w:rPr>
        <w:t>a dynamic</w:t>
      </w:r>
      <w:r w:rsidR="002C57D4">
        <w:rPr>
          <w:rFonts w:ascii="Times New Roman" w:hAnsi="Times New Roman" w:cs="Times New Roman"/>
        </w:rPr>
        <w:t xml:space="preserve"> allocation scheme </w:t>
      </w:r>
      <w:r w:rsidR="00DD278D">
        <w:rPr>
          <w:rFonts w:ascii="Times New Roman" w:hAnsi="Times New Roman" w:cs="Times New Roman"/>
        </w:rPr>
        <w:t xml:space="preserve">incorporating a dynamic carbohydrate reserve </w:t>
      </w:r>
      <w:r w:rsidR="002C57D4">
        <w:rPr>
          <w:rFonts w:ascii="Times New Roman" w:hAnsi="Times New Roman" w:cs="Times New Roman"/>
        </w:rPr>
        <w:t xml:space="preserve">may be appropriate for future </w:t>
      </w:r>
      <w:r w:rsidR="00484096">
        <w:rPr>
          <w:rFonts w:ascii="Times New Roman" w:hAnsi="Times New Roman" w:cs="Times New Roman"/>
        </w:rPr>
        <w:t>investigation</w:t>
      </w:r>
      <w:r w:rsidR="00DD278D">
        <w:rPr>
          <w:rFonts w:ascii="Times New Roman" w:hAnsi="Times New Roman" w:cs="Times New Roman"/>
        </w:rPr>
        <w:t xml:space="preserve"> </w:t>
      </w:r>
      <w:r w:rsidR="00DD278D">
        <w:rPr>
          <w:rFonts w:ascii="Times New Roman" w:hAnsi="Times New Roman" w:cs="Times New Roman"/>
        </w:rPr>
        <w:fldChar w:fldCharType="begin"/>
      </w:r>
      <w:r w:rsidR="00DD278D">
        <w:rPr>
          <w:rFonts w:ascii="Times New Roman" w:hAnsi="Times New Roman" w:cs="Times New Roman"/>
        </w:rPr>
        <w:instrText xml:space="preserve"> ADDIN ZOTERO_ITEM CSL_CITATION {"citationID":"1EQ2JFsm","properties":{"formattedCitation":"{\\rtf (Fatichi {\\i{}et al.}, 2014; Pugh {\\i{}et al.}, 2016)}","plainCitation":"(Fatichi et al., 2014; Pugh et al., 2016)"},"citationItems":[{"id":577,"uris":["http://zotero.org/users/4234815/items/IB2QCHMD"],"uri":["http://zotero.org/users/4234815/items/IB2QCHMD"],"itemData":{"id":577,"type":"article-journal","title":"Moving beyond photosynthesis: from carbon source to sink-driven vegetation modeling","container-title":"New Phytologist","page":"1086-1095","volume":"201","issue":"4","source":"Web of Science","DOI":"10.1111/nph.12614","ISSN":"0028-646X","note":"WOS:000338510200004","shortTitle":"Moving beyond photosynthesis","journalAbbreviation":"New Phytol.","language":"English","author":[{"family":"Fatichi","given":"Simone"},{"family":"Leuzinger","given":"Sebastian"},{"family":"Koerner","given":"Christian"}],"issued":{"date-parts":[["2014",3]]}}},{"id":578,"uris":["http://zotero.org/users/4234815/items/X98XJSWL"],"uri":["http://zotero.org/users/4234815/items/X98XJSWL"],"itemData":{"id":578,"type":"article-journal","title":"Key knowledge and data gaps in modelling the influence of CO2 concentration on the terrestrial carbon sink","container-title":"Journal of Plant Physiology","page":"3-15","volume":"203","source":"Web of Science","abstract":"Primary productivity of terrestrial vegetation is expected to increase under the influence of increasing atmospheric carbon dioxide concentrations ([CO2]). Depending on the fate of such additionally fixed carbon, this could lead to an increase in terrestrial carbon storage, and thus a net terrestrial sink of atmospheric carbon. Such a mechanism is generally believed to be the primary global driver behind the observed large net uptake of anthropogenic CO2 emissions by the biosphere. Mechanisms driving CO2 uptake in the Terrestrial Biosphere Models (TBMs) used to attribute and project terrestrial carbon sinks, including that from increased [CO2], remain in large parts unchanged since those models were conceived two decades ago. However, there exists a large body of new data and understanding providing an opportunity to update these models, and directing towards important topics for further research. In this review we highlight recent developments in understanding of the effects of elevated [CO2] on photosynthesis, and in particular on the fate of additionally fixed carbon within the plant with its implications for carbon turnover rates, on the regulation of photosynthesis in response to environmental limitations on in-plant carbon sinks, and on emergent ecosystem responses. We recommend possible avenues for model improvement and identify requirements for better data on core processes relevant to the understanding and modelling of the effect of increasing [CO2] on the global terrestrial carbon sink. (C) 2016 The Authors. Published by Elsevier GmbH.","DOI":"10.1016/j.jplph.2016.05.001","ISSN":"0176-1617","note":"WOS:000385038100002","journalAbbreviation":"J. Plant Physiol.","language":"English","author":[{"family":"Pugh","given":"T. a. M."},{"family":"Mueller","given":"C."},{"family":"Arneth","given":"A."},{"family":"Haverd","given":"V."},{"family":"Smith","given":"B."}],"issued":{"date-parts":[["2016",9,20]]}}}],"schema":"https://github.com/citation-style-language/schema/raw/master/csl-citation.json"} </w:instrText>
      </w:r>
      <w:r w:rsidR="00DD278D">
        <w:rPr>
          <w:rFonts w:ascii="Times New Roman" w:hAnsi="Times New Roman" w:cs="Times New Roman"/>
        </w:rPr>
        <w:fldChar w:fldCharType="separate"/>
      </w:r>
      <w:r w:rsidR="00DD278D" w:rsidRPr="003C7ECF">
        <w:rPr>
          <w:rFonts w:ascii="Times New Roman" w:hAnsi="Times New Roman" w:cs="Times New Roman"/>
          <w:szCs w:val="24"/>
        </w:rPr>
        <w:t>(</w:t>
      </w:r>
      <w:r w:rsidR="00DD278D">
        <w:rPr>
          <w:rFonts w:ascii="Times New Roman" w:hAnsi="Times New Roman" w:cs="Times New Roman"/>
          <w:szCs w:val="24"/>
        </w:rPr>
        <w:t xml:space="preserve">e.g., </w:t>
      </w:r>
      <w:r w:rsidR="00DD278D" w:rsidRPr="003C7ECF">
        <w:rPr>
          <w:rFonts w:ascii="Times New Roman" w:hAnsi="Times New Roman" w:cs="Times New Roman"/>
          <w:szCs w:val="24"/>
        </w:rPr>
        <w:t xml:space="preserve">Fatichi </w:t>
      </w:r>
      <w:r w:rsidR="00DD278D" w:rsidRPr="003C7ECF">
        <w:rPr>
          <w:rFonts w:ascii="Times New Roman" w:hAnsi="Times New Roman" w:cs="Times New Roman"/>
          <w:i/>
          <w:iCs/>
          <w:szCs w:val="24"/>
        </w:rPr>
        <w:t>et al.</w:t>
      </w:r>
      <w:r w:rsidR="00DD278D" w:rsidRPr="003C7ECF">
        <w:rPr>
          <w:rFonts w:ascii="Times New Roman" w:hAnsi="Times New Roman" w:cs="Times New Roman"/>
          <w:szCs w:val="24"/>
        </w:rPr>
        <w:t xml:space="preserve">, 2014; Pugh </w:t>
      </w:r>
      <w:r w:rsidR="00DD278D" w:rsidRPr="003C7ECF">
        <w:rPr>
          <w:rFonts w:ascii="Times New Roman" w:hAnsi="Times New Roman" w:cs="Times New Roman"/>
          <w:i/>
          <w:iCs/>
          <w:szCs w:val="24"/>
        </w:rPr>
        <w:t>et al.</w:t>
      </w:r>
      <w:r w:rsidR="00DD278D" w:rsidRPr="003C7ECF">
        <w:rPr>
          <w:rFonts w:ascii="Times New Roman" w:hAnsi="Times New Roman" w:cs="Times New Roman"/>
          <w:szCs w:val="24"/>
        </w:rPr>
        <w:t>, 2016)</w:t>
      </w:r>
      <w:r w:rsidR="00DD278D">
        <w:rPr>
          <w:rFonts w:ascii="Times New Roman" w:hAnsi="Times New Roman" w:cs="Times New Roman"/>
        </w:rPr>
        <w:fldChar w:fldCharType="end"/>
      </w:r>
      <w:r w:rsidR="00DD278D">
        <w:rPr>
          <w:rFonts w:ascii="Times New Roman" w:hAnsi="Times New Roman" w:cs="Times New Roman"/>
        </w:rPr>
        <w:t>.</w:t>
      </w:r>
      <w:r w:rsidR="003C7ECF">
        <w:rPr>
          <w:rFonts w:ascii="Times New Roman" w:hAnsi="Times New Roman" w:cs="Times New Roman"/>
        </w:rPr>
        <w:t xml:space="preserve"> </w:t>
      </w:r>
    </w:p>
    <w:p w14:paraId="651C7D7A" w14:textId="277973A0" w:rsidR="00484096" w:rsidRPr="009B00B8" w:rsidRDefault="00484096" w:rsidP="00484096">
      <w:pPr>
        <w:spacing w:before="240" w:after="120" w:line="360" w:lineRule="auto"/>
        <w:rPr>
          <w:rFonts w:ascii="Times New Roman" w:hAnsi="Times New Roman" w:cs="Times New Roman"/>
          <w:i/>
        </w:rPr>
      </w:pPr>
      <w:r>
        <w:rPr>
          <w:rFonts w:ascii="Times New Roman" w:hAnsi="Times New Roman" w:cs="Times New Roman"/>
          <w:i/>
        </w:rPr>
        <w:t>Conclusions</w:t>
      </w:r>
    </w:p>
    <w:p w14:paraId="1F178968" w14:textId="5F1B3B1F" w:rsidR="00457427" w:rsidRDefault="00484096" w:rsidP="009B3A95">
      <w:pPr>
        <w:spacing w:line="360" w:lineRule="auto"/>
        <w:rPr>
          <w:rFonts w:ascii="Times New Roman" w:hAnsi="Times New Roman" w:cs="Times New Roman"/>
        </w:rPr>
      </w:pPr>
      <w:r w:rsidRPr="009B00B8">
        <w:rPr>
          <w:rFonts w:ascii="Times New Roman" w:hAnsi="Times New Roman" w:cs="Times New Roman"/>
        </w:rPr>
        <w:t xml:space="preserve">We </w:t>
      </w:r>
      <w:r>
        <w:rPr>
          <w:rFonts w:ascii="Times New Roman" w:hAnsi="Times New Roman" w:cs="Times New Roman"/>
        </w:rPr>
        <w:t xml:space="preserve">used </w:t>
      </w:r>
      <w:del w:id="136" w:author="John E. Drake" w:date="2018-11-17T10:21:00Z">
        <w:r w:rsidDel="00D1687C">
          <w:rPr>
            <w:rFonts w:ascii="Times New Roman" w:hAnsi="Times New Roman" w:cs="Times New Roman"/>
          </w:rPr>
          <w:delText>detailed measurements of</w:delText>
        </w:r>
      </w:del>
      <w:ins w:id="137" w:author="John E. Drake" w:date="2018-11-17T10:21:00Z">
        <w:r w:rsidR="00D1687C">
          <w:rPr>
            <w:rFonts w:ascii="Times New Roman" w:hAnsi="Times New Roman" w:cs="Times New Roman"/>
          </w:rPr>
          <w:t>a novel combination of</w:t>
        </w:r>
      </w:ins>
      <w:r>
        <w:rPr>
          <w:rFonts w:ascii="Times New Roman" w:hAnsi="Times New Roman" w:cs="Times New Roman"/>
        </w:rPr>
        <w:t xml:space="preserve"> growth and whole-crown </w:t>
      </w:r>
      <w:r w:rsidRPr="009B00B8">
        <w:rPr>
          <w:rFonts w:ascii="Times New Roman" w:hAnsi="Times New Roman" w:cs="Times New Roman"/>
        </w:rPr>
        <w:t xml:space="preserve">flux measurements </w:t>
      </w:r>
      <w:r>
        <w:rPr>
          <w:rFonts w:ascii="Times New Roman" w:hAnsi="Times New Roman" w:cs="Times New Roman"/>
        </w:rPr>
        <w:t xml:space="preserve">to study the </w:t>
      </w:r>
      <w:r w:rsidRPr="009B00B8">
        <w:rPr>
          <w:rFonts w:ascii="Times New Roman" w:hAnsi="Times New Roman" w:cs="Times New Roman"/>
        </w:rPr>
        <w:t>effects of warming and drought on the C allocation of</w:t>
      </w:r>
      <w:ins w:id="138" w:author="Peter Reich" w:date="2018-11-18T09:16:00Z">
        <w:r w:rsidR="003F59E0">
          <w:rPr>
            <w:rFonts w:ascii="Times New Roman" w:hAnsi="Times New Roman" w:cs="Times New Roman"/>
          </w:rPr>
          <w:t xml:space="preserve"> young</w:t>
        </w:r>
      </w:ins>
      <w:r w:rsidRPr="009B00B8">
        <w:rPr>
          <w:rFonts w:ascii="Times New Roman" w:hAnsi="Times New Roman" w:cs="Times New Roman"/>
        </w:rPr>
        <w:t xml:space="preser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 xml:space="preserve">trees. </w:t>
      </w:r>
      <w:ins w:id="139" w:author="John E. Drake" w:date="2018-11-17T10:19:00Z">
        <w:r w:rsidR="00D1687C">
          <w:rPr>
            <w:rFonts w:ascii="Times New Roman" w:hAnsi="Times New Roman" w:cs="Times New Roman"/>
          </w:rPr>
          <w:t xml:space="preserve">These trees did not substantially alter C allocation </w:t>
        </w:r>
      </w:ins>
      <w:ins w:id="140" w:author="John E. Drake" w:date="2018-11-17T10:20:00Z">
        <w:r w:rsidR="00D1687C">
          <w:rPr>
            <w:rFonts w:ascii="Times New Roman" w:hAnsi="Times New Roman" w:cs="Times New Roman"/>
          </w:rPr>
          <w:t xml:space="preserve">in response to the drought treatment, as reduced growth, reduced transpiration, and the facultative use of deep soil water allowed the trees to avoid physiological drought stress. </w:t>
        </w:r>
      </w:ins>
      <w:r>
        <w:rPr>
          <w:rFonts w:ascii="Times New Roman" w:hAnsi="Times New Roman" w:cs="Times New Roman"/>
        </w:rPr>
        <w:t>Experimental warming increased the proportion of GPP that was allocated to aboveground uses and decreased the proportion of GPP that was allocated belowground</w:t>
      </w:r>
      <w:r w:rsidR="0014101C">
        <w:rPr>
          <w:rFonts w:ascii="Times New Roman" w:hAnsi="Times New Roman" w:cs="Times New Roman"/>
        </w:rPr>
        <w:t xml:space="preserve">. </w:t>
      </w:r>
      <w:r w:rsidR="00E55308">
        <w:rPr>
          <w:rFonts w:ascii="Times New Roman" w:hAnsi="Times New Roman" w:cs="Times New Roman"/>
        </w:rPr>
        <w:t>Such a</w:t>
      </w:r>
      <w:r w:rsidR="009B3A95">
        <w:rPr>
          <w:rFonts w:ascii="Times New Roman" w:hAnsi="Times New Roman" w:cs="Times New Roman"/>
        </w:rPr>
        <w:t xml:space="preserve"> change in</w:t>
      </w:r>
      <w:r w:rsidR="00E55308">
        <w:rPr>
          <w:rFonts w:ascii="Times New Roman" w:hAnsi="Times New Roman" w:cs="Times New Roman"/>
        </w:rPr>
        <w:t xml:space="preserve"> tree C allocation may have</w:t>
      </w:r>
      <w:r w:rsidR="009B3A95">
        <w:rPr>
          <w:rFonts w:ascii="Times New Roman" w:hAnsi="Times New Roman" w:cs="Times New Roman"/>
        </w:rPr>
        <w:t xml:space="preserve"> </w:t>
      </w:r>
      <w:r w:rsidR="00FF1160">
        <w:rPr>
          <w:rFonts w:ascii="Times New Roman" w:hAnsi="Times New Roman" w:cs="Times New Roman"/>
        </w:rPr>
        <w:t xml:space="preserve">important </w:t>
      </w:r>
      <w:r w:rsidR="009B3A95">
        <w:rPr>
          <w:rFonts w:ascii="Times New Roman" w:hAnsi="Times New Roman" w:cs="Times New Roman"/>
        </w:rPr>
        <w:t>implications for tree growth, forest C storage, and soil nutrient cycling in a warmer world.</w:t>
      </w:r>
      <w:r w:rsidR="00D203CA">
        <w:rPr>
          <w:rFonts w:ascii="Times New Roman" w:hAnsi="Times New Roman" w:cs="Times New Roman"/>
        </w:rPr>
        <w:t xml:space="preserve"> In particular, increased allocation aboveground in a warmer world may stimulate leaf area development and aboveground growth during conditions of sufficient soil resource supply.</w:t>
      </w:r>
      <w:ins w:id="141" w:author="John E. Drake" w:date="2018-11-17T10:19:00Z">
        <w:r w:rsidR="00D1687C">
          <w:rPr>
            <w:rFonts w:ascii="Times New Roman" w:hAnsi="Times New Roman" w:cs="Times New Roman"/>
          </w:rPr>
          <w:t xml:space="preserve"> </w:t>
        </w:r>
      </w:ins>
    </w:p>
    <w:p w14:paraId="532216FA" w14:textId="59406011" w:rsidR="00457427" w:rsidRPr="009B00B8" w:rsidRDefault="00457427" w:rsidP="00457427">
      <w:pPr>
        <w:spacing w:before="240" w:line="360" w:lineRule="auto"/>
        <w:rPr>
          <w:rFonts w:ascii="Times New Roman" w:hAnsi="Times New Roman" w:cs="Times New Roman"/>
          <w:b/>
          <w:sz w:val="28"/>
          <w:szCs w:val="28"/>
        </w:rPr>
      </w:pPr>
      <w:r>
        <w:rPr>
          <w:rFonts w:ascii="Times New Roman" w:hAnsi="Times New Roman" w:cs="Times New Roman"/>
          <w:b/>
          <w:sz w:val="28"/>
          <w:szCs w:val="28"/>
        </w:rPr>
        <w:t>Acknowledgements</w:t>
      </w:r>
    </w:p>
    <w:p w14:paraId="29EAB1FA" w14:textId="77777777" w:rsidR="00D34FF2" w:rsidRDefault="0044491D" w:rsidP="001901AA">
      <w:pPr>
        <w:spacing w:line="360" w:lineRule="auto"/>
        <w:rPr>
          <w:rFonts w:ascii="Times New Roman" w:hAnsi="Times New Roman" w:cs="Times New Roman"/>
          <w:szCs w:val="24"/>
        </w:rPr>
      </w:pPr>
      <w:r w:rsidRPr="00EA2D30">
        <w:rPr>
          <w:rFonts w:ascii="Times New Roman" w:hAnsi="Times New Roman" w:cs="Times New Roman"/>
          <w:szCs w:val="24"/>
        </w:rPr>
        <w:t>We thank Burhan Amiji (Western Sydney University) for maintaining the site</w:t>
      </w:r>
      <w:r w:rsidR="00223EDF">
        <w:rPr>
          <w:rFonts w:ascii="Times New Roman" w:hAnsi="Times New Roman" w:cs="Times New Roman"/>
          <w:szCs w:val="24"/>
        </w:rPr>
        <w:t>, for collecting much of the growth and harvest data,</w:t>
      </w:r>
      <w:r w:rsidRPr="00EA2D30">
        <w:rPr>
          <w:rFonts w:ascii="Times New Roman" w:hAnsi="Times New Roman" w:cs="Times New Roman"/>
          <w:szCs w:val="24"/>
        </w:rPr>
        <w:t xml:space="preserve"> and for his excellent research support. This experiment was made possible through a collaboration with </w:t>
      </w:r>
      <w:proofErr w:type="spellStart"/>
      <w:r w:rsidRPr="00EA2D30">
        <w:rPr>
          <w:rFonts w:ascii="Times New Roman" w:hAnsi="Times New Roman" w:cs="Times New Roman"/>
          <w:szCs w:val="24"/>
        </w:rPr>
        <w:t>Sune</w:t>
      </w:r>
      <w:proofErr w:type="spellEnd"/>
      <w:r w:rsidRPr="00EA2D30">
        <w:rPr>
          <w:rFonts w:ascii="Times New Roman" w:hAnsi="Times New Roman" w:cs="Times New Roman"/>
          <w:szCs w:val="24"/>
        </w:rPr>
        <w:t xml:space="preserve"> Linder and the Swedish University of Agricultural Sciences, who designed, built, and generously provided the whole tree chambers. We also gratefully acknowledge </w:t>
      </w:r>
      <w:r w:rsidR="00223EDF">
        <w:rPr>
          <w:rFonts w:ascii="Times New Roman" w:hAnsi="Times New Roman" w:cs="Times New Roman"/>
          <w:szCs w:val="24"/>
        </w:rPr>
        <w:t>Courtney Campany (Colgate University) for his me</w:t>
      </w:r>
      <w:r w:rsidR="00DD278D">
        <w:rPr>
          <w:rFonts w:ascii="Times New Roman" w:hAnsi="Times New Roman" w:cs="Times New Roman"/>
          <w:szCs w:val="24"/>
        </w:rPr>
        <w:t>asurements of fine root biomass as well as</w:t>
      </w:r>
      <w:r w:rsidR="00223EDF">
        <w:rPr>
          <w:rFonts w:ascii="Times New Roman" w:hAnsi="Times New Roman" w:cs="Times New Roman"/>
          <w:szCs w:val="24"/>
        </w:rPr>
        <w:t xml:space="preserve"> </w:t>
      </w:r>
      <w:r w:rsidRPr="00EA2D30">
        <w:rPr>
          <w:rFonts w:ascii="Times New Roman" w:hAnsi="Times New Roman" w:cs="Times New Roman"/>
          <w:szCs w:val="24"/>
        </w:rPr>
        <w:t>Renee Smith, Carrie Drake (Western Sydney University), and Richard Harwood (Sydney University) for their help with the whole-tree harvests. This research was supported by the Australian Research Council (Discovery, DP140103415), a New South Wales government Climate Action Grant (NSW T07/CAG/016), the Hawkesbury Institute for the Environment, and Western Sydney University.</w:t>
      </w:r>
    </w:p>
    <w:p w14:paraId="49A798C6" w14:textId="3803420F" w:rsidR="00D34FF2" w:rsidRPr="009B00B8" w:rsidRDefault="00D34FF2" w:rsidP="00D34FF2">
      <w:pPr>
        <w:spacing w:before="240" w:line="360" w:lineRule="auto"/>
        <w:rPr>
          <w:rFonts w:ascii="Times New Roman" w:hAnsi="Times New Roman" w:cs="Times New Roman"/>
          <w:b/>
          <w:sz w:val="28"/>
          <w:szCs w:val="28"/>
        </w:rPr>
      </w:pPr>
      <w:r>
        <w:rPr>
          <w:rFonts w:ascii="Times New Roman" w:hAnsi="Times New Roman" w:cs="Times New Roman"/>
          <w:b/>
          <w:sz w:val="28"/>
          <w:szCs w:val="28"/>
        </w:rPr>
        <w:lastRenderedPageBreak/>
        <w:t>Authorship statement</w:t>
      </w:r>
    </w:p>
    <w:p w14:paraId="2D1BD092" w14:textId="0581B2A8" w:rsidR="00EC30F0" w:rsidRDefault="00D34FF2" w:rsidP="00D34FF2">
      <w:pPr>
        <w:spacing w:line="360" w:lineRule="auto"/>
        <w:rPr>
          <w:rFonts w:ascii="Times New Roman" w:hAnsi="Times New Roman" w:cs="Times New Roman"/>
          <w:szCs w:val="24"/>
        </w:rPr>
      </w:pPr>
      <w:r w:rsidRPr="006B1A40">
        <w:rPr>
          <w:rFonts w:ascii="Times New Roman" w:hAnsi="Times New Roman" w:cs="Times New Roman"/>
          <w:sz w:val="24"/>
          <w:szCs w:val="24"/>
        </w:rPr>
        <w:t>JED co-led the experimental design, contributed to data collection for the chamber flux</w:t>
      </w:r>
      <w:r>
        <w:rPr>
          <w:rFonts w:ascii="Times New Roman" w:hAnsi="Times New Roman" w:cs="Times New Roman"/>
          <w:sz w:val="24"/>
          <w:szCs w:val="24"/>
        </w:rPr>
        <w:t xml:space="preserve">, </w:t>
      </w:r>
      <w:r w:rsidRPr="006B1A40">
        <w:rPr>
          <w:rFonts w:ascii="Times New Roman" w:hAnsi="Times New Roman" w:cs="Times New Roman"/>
          <w:sz w:val="24"/>
          <w:szCs w:val="24"/>
        </w:rPr>
        <w:t>and led the data analysis, modeling, and writing. MGT was the senior scientific lead; he co-led the experimental design and made large contributions to analysis, interpretation, and writing. MJA contributed to the experimental design,</w:t>
      </w:r>
      <w:r>
        <w:rPr>
          <w:rFonts w:ascii="Times New Roman" w:hAnsi="Times New Roman" w:cs="Times New Roman"/>
          <w:sz w:val="24"/>
          <w:szCs w:val="24"/>
        </w:rPr>
        <w:t xml:space="preserve"> data collection and</w:t>
      </w:r>
      <w:r w:rsidRPr="006B1A40">
        <w:rPr>
          <w:rFonts w:ascii="Times New Roman" w:hAnsi="Times New Roman" w:cs="Times New Roman"/>
          <w:sz w:val="24"/>
          <w:szCs w:val="24"/>
        </w:rPr>
        <w:t xml:space="preserve"> interpretation, and writing</w:t>
      </w:r>
      <w:r>
        <w:rPr>
          <w:rFonts w:ascii="Times New Roman" w:hAnsi="Times New Roman" w:cs="Times New Roman"/>
          <w:sz w:val="24"/>
          <w:szCs w:val="24"/>
        </w:rPr>
        <w:t>.</w:t>
      </w:r>
      <w:r w:rsidRPr="006B1A40">
        <w:rPr>
          <w:rFonts w:ascii="Times New Roman" w:hAnsi="Times New Roman" w:cs="Times New Roman"/>
          <w:sz w:val="24"/>
          <w:szCs w:val="24"/>
        </w:rPr>
        <w:t xml:space="preserve"> PBR contributed to the experimental design, interpretation, and writing. SP contributed to experimental design, </w:t>
      </w:r>
      <w:r>
        <w:rPr>
          <w:rFonts w:ascii="Times New Roman" w:hAnsi="Times New Roman" w:cs="Times New Roman"/>
          <w:sz w:val="24"/>
          <w:szCs w:val="24"/>
        </w:rPr>
        <w:t>data collection and</w:t>
      </w:r>
      <w:r w:rsidRPr="006B1A40">
        <w:rPr>
          <w:rFonts w:ascii="Times New Roman" w:hAnsi="Times New Roman" w:cs="Times New Roman"/>
          <w:sz w:val="24"/>
          <w:szCs w:val="24"/>
        </w:rPr>
        <w:t xml:space="preserve"> interpretation, and writing</w:t>
      </w:r>
      <w:r>
        <w:rPr>
          <w:rFonts w:ascii="Times New Roman" w:hAnsi="Times New Roman" w:cs="Times New Roman"/>
          <w:sz w:val="24"/>
          <w:szCs w:val="24"/>
        </w:rPr>
        <w:t>.</w:t>
      </w:r>
      <w:r w:rsidRPr="006B1A40">
        <w:rPr>
          <w:rFonts w:ascii="Times New Roman" w:hAnsi="Times New Roman" w:cs="Times New Roman"/>
          <w:sz w:val="24"/>
          <w:szCs w:val="24"/>
        </w:rPr>
        <w:t xml:space="preserve"> CVMB contributed to th</w:t>
      </w:r>
      <w:r>
        <w:rPr>
          <w:rFonts w:ascii="Times New Roman" w:hAnsi="Times New Roman" w:cs="Times New Roman"/>
          <w:sz w:val="24"/>
          <w:szCs w:val="24"/>
        </w:rPr>
        <w:t>e measurements of chamber flux</w:t>
      </w:r>
      <w:r w:rsidRPr="006B1A40">
        <w:rPr>
          <w:rFonts w:ascii="Times New Roman" w:hAnsi="Times New Roman" w:cs="Times New Roman"/>
          <w:sz w:val="24"/>
          <w:szCs w:val="24"/>
        </w:rPr>
        <w:t>, and contributed to experimental design, data analysis, and writing.</w:t>
      </w:r>
      <w:r w:rsidR="00EC30F0">
        <w:rPr>
          <w:rFonts w:ascii="Times New Roman" w:hAnsi="Times New Roman" w:cs="Times New Roman"/>
          <w:szCs w:val="24"/>
        </w:rPr>
        <w:br w:type="page"/>
      </w:r>
    </w:p>
    <w:p w14:paraId="5174900D" w14:textId="36550463" w:rsidR="001E3A64" w:rsidRDefault="001E3A64">
      <w:pPr>
        <w:rPr>
          <w:rFonts w:ascii="Times New Roman" w:hAnsi="Times New Roman" w:cs="Times New Roman"/>
          <w:szCs w:val="24"/>
        </w:rPr>
      </w:pPr>
      <w:r>
        <w:rPr>
          <w:rFonts w:ascii="Times New Roman" w:hAnsi="Times New Roman" w:cs="Times New Roman"/>
          <w:szCs w:val="24"/>
        </w:rPr>
        <w:lastRenderedPageBreak/>
        <w:t xml:space="preserve">Table 1. Estimate of aboveground growth and maintenance respiration coefficients derived from equation </w:t>
      </w:r>
      <w:r w:rsidR="0031020E">
        <w:rPr>
          <w:rFonts w:ascii="Times New Roman" w:hAnsi="Times New Roman" w:cs="Times New Roman"/>
          <w:szCs w:val="24"/>
        </w:rPr>
        <w:t>2</w:t>
      </w:r>
      <w:r>
        <w:rPr>
          <w:rFonts w:ascii="Times New Roman" w:hAnsi="Times New Roman" w:cs="Times New Roman"/>
          <w:szCs w:val="24"/>
        </w:rPr>
        <w:t>, with standard errors (SE), and 95% confidence intervals</w:t>
      </w:r>
      <w:r w:rsidR="001A73B1">
        <w:rPr>
          <w:rFonts w:ascii="Times New Roman" w:hAnsi="Times New Roman" w:cs="Times New Roman"/>
          <w:szCs w:val="24"/>
        </w:rPr>
        <w:t xml:space="preserve">; parameters were statistically equivalent across ambient and warmed treatments (all </w:t>
      </w:r>
      <w:r w:rsidR="001A73B1">
        <w:rPr>
          <w:rFonts w:ascii="Times New Roman" w:hAnsi="Times New Roman" w:cs="Times New Roman"/>
          <w:i/>
          <w:szCs w:val="24"/>
        </w:rPr>
        <w:t xml:space="preserve">P </w:t>
      </w:r>
      <w:r w:rsidR="001901AA">
        <w:rPr>
          <w:rFonts w:ascii="Times New Roman" w:hAnsi="Times New Roman" w:cs="Times New Roman"/>
          <w:szCs w:val="24"/>
        </w:rPr>
        <w:t>&gt; 0.3</w:t>
      </w:r>
      <w:r w:rsidR="001A73B1">
        <w:rPr>
          <w:rFonts w:ascii="Times New Roman" w:hAnsi="Times New Roman" w:cs="Times New Roman"/>
          <w:szCs w:val="24"/>
        </w:rPr>
        <w:t>)</w:t>
      </w:r>
      <w:r>
        <w:rPr>
          <w:rFonts w:ascii="Times New Roman" w:hAnsi="Times New Roman" w:cs="Times New Roman"/>
          <w:szCs w:val="24"/>
        </w:rPr>
        <w:t>.</w:t>
      </w:r>
    </w:p>
    <w:tbl>
      <w:tblPr>
        <w:tblStyle w:val="TableGrid"/>
        <w:tblW w:w="0" w:type="auto"/>
        <w:tblLook w:val="04A0" w:firstRow="1" w:lastRow="0" w:firstColumn="1" w:lastColumn="0" w:noHBand="0" w:noVBand="1"/>
      </w:tblPr>
      <w:tblGrid>
        <w:gridCol w:w="1795"/>
        <w:gridCol w:w="1710"/>
        <w:gridCol w:w="1440"/>
        <w:gridCol w:w="1350"/>
        <w:gridCol w:w="1440"/>
        <w:gridCol w:w="1440"/>
      </w:tblGrid>
      <w:tr w:rsidR="001E3A64" w14:paraId="40998701" w14:textId="77777777" w:rsidTr="0031020E">
        <w:trPr>
          <w:trHeight w:val="80"/>
        </w:trPr>
        <w:tc>
          <w:tcPr>
            <w:tcW w:w="1795" w:type="dxa"/>
            <w:vMerge w:val="restart"/>
          </w:tcPr>
          <w:p w14:paraId="3F1C0604" w14:textId="6A54B93C"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Term</w:t>
            </w:r>
          </w:p>
        </w:tc>
        <w:tc>
          <w:tcPr>
            <w:tcW w:w="1710" w:type="dxa"/>
            <w:vMerge w:val="restart"/>
          </w:tcPr>
          <w:p w14:paraId="311F9A40" w14:textId="0AE95B84"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Units</w:t>
            </w:r>
          </w:p>
        </w:tc>
        <w:tc>
          <w:tcPr>
            <w:tcW w:w="2790" w:type="dxa"/>
            <w:gridSpan w:val="2"/>
          </w:tcPr>
          <w:p w14:paraId="246D5814" w14:textId="74E01871"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Ambient</w:t>
            </w:r>
          </w:p>
        </w:tc>
        <w:tc>
          <w:tcPr>
            <w:tcW w:w="2880" w:type="dxa"/>
            <w:gridSpan w:val="2"/>
          </w:tcPr>
          <w:p w14:paraId="11D8AE0B" w14:textId="3333A30B" w:rsidR="001E3A64" w:rsidRDefault="001A73B1"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Warmed</w:t>
            </w:r>
          </w:p>
        </w:tc>
      </w:tr>
      <w:tr w:rsidR="001E3A64" w14:paraId="7F7FA4BD" w14:textId="77777777" w:rsidTr="0031020E">
        <w:trPr>
          <w:trHeight w:val="79"/>
        </w:trPr>
        <w:tc>
          <w:tcPr>
            <w:tcW w:w="1795" w:type="dxa"/>
            <w:vMerge/>
          </w:tcPr>
          <w:p w14:paraId="090DDCC6" w14:textId="77777777"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p>
        </w:tc>
        <w:tc>
          <w:tcPr>
            <w:tcW w:w="1710" w:type="dxa"/>
            <w:vMerge/>
          </w:tcPr>
          <w:p w14:paraId="73DB5751" w14:textId="77777777"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p>
        </w:tc>
        <w:tc>
          <w:tcPr>
            <w:tcW w:w="1440" w:type="dxa"/>
          </w:tcPr>
          <w:p w14:paraId="4DEB0516" w14:textId="02245154"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Mean (SE)</w:t>
            </w:r>
          </w:p>
        </w:tc>
        <w:tc>
          <w:tcPr>
            <w:tcW w:w="1350" w:type="dxa"/>
          </w:tcPr>
          <w:p w14:paraId="40B1B1E4" w14:textId="66B12EA9"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95% CI</w:t>
            </w:r>
          </w:p>
        </w:tc>
        <w:tc>
          <w:tcPr>
            <w:tcW w:w="1440" w:type="dxa"/>
          </w:tcPr>
          <w:p w14:paraId="6548A383" w14:textId="6D05CE60"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Mean (SE)</w:t>
            </w:r>
          </w:p>
        </w:tc>
        <w:tc>
          <w:tcPr>
            <w:tcW w:w="1440" w:type="dxa"/>
          </w:tcPr>
          <w:p w14:paraId="7C024E38" w14:textId="12CB3496"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95% CI</w:t>
            </w:r>
          </w:p>
        </w:tc>
      </w:tr>
      <w:tr w:rsidR="001E3A64" w14:paraId="38FD1B99" w14:textId="77777777" w:rsidTr="0031020E">
        <w:tc>
          <w:tcPr>
            <w:tcW w:w="1795" w:type="dxa"/>
            <w:vAlign w:val="center"/>
          </w:tcPr>
          <w:p w14:paraId="5CDD153E" w14:textId="7BCCADC0" w:rsidR="001E3A64" w:rsidRDefault="0031020E"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i/>
                <w:szCs w:val="24"/>
              </w:rPr>
              <w:t>g</w:t>
            </w:r>
            <w:r>
              <w:rPr>
                <w:rFonts w:ascii="Times New Roman" w:hAnsi="Times New Roman" w:cs="Times New Roman"/>
                <w:szCs w:val="24"/>
                <w:vertAlign w:val="subscript"/>
              </w:rPr>
              <w:t>r</w:t>
            </w:r>
            <w:r w:rsidR="001E3A64">
              <w:rPr>
                <w:rFonts w:ascii="Times New Roman" w:hAnsi="Times New Roman" w:cs="Times New Roman"/>
                <w:szCs w:val="24"/>
              </w:rPr>
              <w:t xml:space="preserve"> (growth respiration rate)</w:t>
            </w:r>
          </w:p>
        </w:tc>
        <w:tc>
          <w:tcPr>
            <w:tcW w:w="1710" w:type="dxa"/>
            <w:vAlign w:val="center"/>
          </w:tcPr>
          <w:p w14:paraId="2884CA3C" w14:textId="15EAB6A4"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g C respired per g C growth</w:t>
            </w:r>
          </w:p>
        </w:tc>
        <w:tc>
          <w:tcPr>
            <w:tcW w:w="1440" w:type="dxa"/>
            <w:vAlign w:val="center"/>
          </w:tcPr>
          <w:p w14:paraId="1FF9CD7A" w14:textId="0D70E1A2"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0.32 (0.02)</w:t>
            </w:r>
          </w:p>
        </w:tc>
        <w:tc>
          <w:tcPr>
            <w:tcW w:w="1350" w:type="dxa"/>
            <w:vAlign w:val="center"/>
          </w:tcPr>
          <w:p w14:paraId="094F2A0E" w14:textId="672F132D"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0.27-0.37</w:t>
            </w:r>
          </w:p>
        </w:tc>
        <w:tc>
          <w:tcPr>
            <w:tcW w:w="1440" w:type="dxa"/>
            <w:vAlign w:val="center"/>
          </w:tcPr>
          <w:p w14:paraId="28158D0E" w14:textId="322156A2"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0.28 (0.03)</w:t>
            </w:r>
          </w:p>
        </w:tc>
        <w:tc>
          <w:tcPr>
            <w:tcW w:w="1440" w:type="dxa"/>
            <w:vAlign w:val="center"/>
          </w:tcPr>
          <w:p w14:paraId="3D0D0EC9" w14:textId="030AEFA5"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0.21-0.36</w:t>
            </w:r>
          </w:p>
        </w:tc>
      </w:tr>
      <w:tr w:rsidR="001E3A64" w14:paraId="7FFCB4C5" w14:textId="77777777" w:rsidTr="0031020E">
        <w:tc>
          <w:tcPr>
            <w:tcW w:w="1795" w:type="dxa"/>
            <w:vAlign w:val="center"/>
          </w:tcPr>
          <w:p w14:paraId="6118899B" w14:textId="40CDF26F" w:rsidR="001E3A64" w:rsidRDefault="0031020E" w:rsidP="0031020E">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proofErr w:type="spellStart"/>
            <w:r>
              <w:rPr>
                <w:rFonts w:ascii="Times New Roman" w:hAnsi="Times New Roman" w:cs="Times New Roman"/>
                <w:i/>
                <w:szCs w:val="24"/>
              </w:rPr>
              <w:t>m</w:t>
            </w:r>
            <w:r>
              <w:rPr>
                <w:rFonts w:ascii="Times New Roman" w:hAnsi="Times New Roman" w:cs="Times New Roman"/>
                <w:szCs w:val="24"/>
                <w:vertAlign w:val="subscript"/>
              </w:rPr>
              <w:t>r</w:t>
            </w:r>
            <w:proofErr w:type="spellEnd"/>
            <w:r>
              <w:rPr>
                <w:rFonts w:ascii="Times New Roman" w:hAnsi="Times New Roman" w:cs="Times New Roman"/>
                <w:szCs w:val="24"/>
              </w:rPr>
              <w:t xml:space="preserve"> (mainten</w:t>
            </w:r>
            <w:r w:rsidR="001E3A64">
              <w:rPr>
                <w:rFonts w:ascii="Times New Roman" w:hAnsi="Times New Roman" w:cs="Times New Roman"/>
                <w:szCs w:val="24"/>
              </w:rPr>
              <w:t>a</w:t>
            </w:r>
            <w:r>
              <w:rPr>
                <w:rFonts w:ascii="Times New Roman" w:hAnsi="Times New Roman" w:cs="Times New Roman"/>
                <w:szCs w:val="24"/>
              </w:rPr>
              <w:t>n</w:t>
            </w:r>
            <w:r w:rsidR="001E3A64">
              <w:rPr>
                <w:rFonts w:ascii="Times New Roman" w:hAnsi="Times New Roman" w:cs="Times New Roman"/>
                <w:szCs w:val="24"/>
              </w:rPr>
              <w:t>ce respiration rate)</w:t>
            </w:r>
          </w:p>
        </w:tc>
        <w:tc>
          <w:tcPr>
            <w:tcW w:w="1710" w:type="dxa"/>
            <w:vAlign w:val="center"/>
          </w:tcPr>
          <w:p w14:paraId="0563F506" w14:textId="3FD9C84F"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g C respired per g C standing aboveground biomass</w:t>
            </w:r>
            <w:r w:rsidR="0031020E">
              <w:rPr>
                <w:rFonts w:ascii="Times New Roman" w:hAnsi="Times New Roman" w:cs="Times New Roman"/>
                <w:szCs w:val="24"/>
              </w:rPr>
              <w:t xml:space="preserve"> per day</w:t>
            </w:r>
          </w:p>
        </w:tc>
        <w:tc>
          <w:tcPr>
            <w:tcW w:w="1440" w:type="dxa"/>
            <w:vAlign w:val="center"/>
          </w:tcPr>
          <w:p w14:paraId="140BCD63" w14:textId="5BE59A85"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0.015 (0.001)</w:t>
            </w:r>
          </w:p>
        </w:tc>
        <w:tc>
          <w:tcPr>
            <w:tcW w:w="1350" w:type="dxa"/>
            <w:vAlign w:val="center"/>
          </w:tcPr>
          <w:p w14:paraId="66BBA85E" w14:textId="2A16ED13"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0.012-0.019</w:t>
            </w:r>
          </w:p>
        </w:tc>
        <w:tc>
          <w:tcPr>
            <w:tcW w:w="1440" w:type="dxa"/>
            <w:vAlign w:val="center"/>
          </w:tcPr>
          <w:p w14:paraId="658253FD" w14:textId="48567B71"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0.017 (0.002)</w:t>
            </w:r>
          </w:p>
        </w:tc>
        <w:tc>
          <w:tcPr>
            <w:tcW w:w="1440" w:type="dxa"/>
            <w:vAlign w:val="center"/>
          </w:tcPr>
          <w:p w14:paraId="4836F909" w14:textId="51E22DCC"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0.013-0.021</w:t>
            </w:r>
          </w:p>
        </w:tc>
      </w:tr>
    </w:tbl>
    <w:p w14:paraId="3C47F052" w14:textId="240DC6F9" w:rsidR="00EC30F0" w:rsidRDefault="00EC30F0">
      <w:pPr>
        <w:rPr>
          <w:rFonts w:ascii="Times New Roman" w:hAnsi="Times New Roman" w:cs="Times New Roman"/>
          <w:szCs w:val="24"/>
        </w:rPr>
      </w:pPr>
      <w:r>
        <w:rPr>
          <w:rFonts w:ascii="Times New Roman" w:hAnsi="Times New Roman" w:cs="Times New Roman"/>
          <w:szCs w:val="24"/>
        </w:rPr>
        <w:br w:type="page"/>
      </w:r>
    </w:p>
    <w:p w14:paraId="3F970F28" w14:textId="77777777" w:rsidR="00484096" w:rsidRPr="00EA2D30" w:rsidRDefault="00484096" w:rsidP="009B3A95">
      <w:pPr>
        <w:spacing w:line="360" w:lineRule="auto"/>
        <w:rPr>
          <w:rFonts w:ascii="Times New Roman" w:hAnsi="Times New Roman" w:cs="Times New Roman"/>
          <w:szCs w:val="24"/>
        </w:rPr>
      </w:pPr>
    </w:p>
    <w:p w14:paraId="0A930F59" w14:textId="088DD6D2" w:rsidR="00563E99" w:rsidRPr="009B00B8" w:rsidRDefault="0026147C">
      <w:pPr>
        <w:spacing w:line="360" w:lineRule="auto"/>
        <w:jc w:val="center"/>
        <w:rPr>
          <w:rFonts w:ascii="Times New Roman" w:hAnsi="Times New Roman" w:cs="Times New Roman"/>
        </w:rPr>
      </w:pPr>
      <w:r>
        <w:rPr>
          <w:noProof/>
          <w:lang w:val="en-AU" w:eastAsia="en-AU"/>
        </w:rPr>
        <w:drawing>
          <wp:inline distT="0" distB="0" distL="0" distR="0" wp14:anchorId="4476F54E" wp14:editId="25C95D8B">
            <wp:extent cx="4605659" cy="4605659"/>
            <wp:effectExtent l="0" t="0" r="444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0259" cy="4610259"/>
                    </a:xfrm>
                    <a:prstGeom prst="rect">
                      <a:avLst/>
                    </a:prstGeom>
                  </pic:spPr>
                </pic:pic>
              </a:graphicData>
            </a:graphic>
          </wp:inline>
        </w:drawing>
      </w:r>
    </w:p>
    <w:p w14:paraId="6BE328EC" w14:textId="0A2868EE" w:rsidR="00563E99" w:rsidRPr="009B00B8" w:rsidRDefault="00374242" w:rsidP="00A2115E">
      <w:pPr>
        <w:spacing w:line="360" w:lineRule="auto"/>
        <w:rPr>
          <w:rFonts w:ascii="Times New Roman" w:hAnsi="Times New Roman" w:cs="Times New Roman"/>
        </w:rPr>
      </w:pPr>
      <w:r w:rsidRPr="009B00B8">
        <w:rPr>
          <w:rFonts w:ascii="Times New Roman" w:hAnsi="Times New Roman" w:cs="Times New Roman"/>
          <w:b/>
        </w:rPr>
        <w:t>Figure 1</w:t>
      </w:r>
      <w:r w:rsidRPr="009B00B8">
        <w:rPr>
          <w:rFonts w:ascii="Times New Roman" w:hAnsi="Times New Roman" w:cs="Times New Roman"/>
        </w:rPr>
        <w:t xml:space="preserve">. Growth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trees exposed to warming and drought. Trees were either exposed to ambient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(“A”, blue) or warming of +3 </w:t>
      </w:r>
      <w:proofErr w:type="spellStart"/>
      <w:r w:rsidRPr="009B00B8">
        <w:rPr>
          <w:rFonts w:ascii="Times New Roman" w:hAnsi="Times New Roman" w:cs="Times New Roman"/>
          <w:vertAlign w:val="superscript"/>
        </w:rPr>
        <w:t>o</w:t>
      </w:r>
      <w:r w:rsidRPr="009B00B8">
        <w:rPr>
          <w:rFonts w:ascii="Times New Roman" w:hAnsi="Times New Roman" w:cs="Times New Roman"/>
        </w:rPr>
        <w:t>C</w:t>
      </w:r>
      <w:proofErr w:type="spellEnd"/>
      <w:r w:rsidRPr="009B00B8">
        <w:rPr>
          <w:rFonts w:ascii="Times New Roman" w:hAnsi="Times New Roman" w:cs="Times New Roman"/>
        </w:rPr>
        <w:t xml:space="preserve"> (“W”, red), and either </w:t>
      </w:r>
      <w:ins w:id="142" w:author="John E. Drake" w:date="2018-11-15T13:41:00Z">
        <w:r w:rsidR="00766FF2">
          <w:rPr>
            <w:rFonts w:ascii="Times New Roman" w:hAnsi="Times New Roman" w:cs="Times New Roman"/>
          </w:rPr>
          <w:t xml:space="preserve">a </w:t>
        </w:r>
      </w:ins>
      <w:r w:rsidRPr="009B00B8">
        <w:rPr>
          <w:rFonts w:ascii="Times New Roman" w:hAnsi="Times New Roman" w:cs="Times New Roman"/>
        </w:rPr>
        <w:t>well-watered</w:t>
      </w:r>
      <w:ins w:id="143" w:author="John E. Drake" w:date="2018-11-15T13:41:00Z">
        <w:r w:rsidR="00766FF2">
          <w:rPr>
            <w:rFonts w:ascii="Times New Roman" w:hAnsi="Times New Roman" w:cs="Times New Roman"/>
          </w:rPr>
          <w:t xml:space="preserve"> control</w:t>
        </w:r>
      </w:ins>
      <w:r w:rsidRPr="009B00B8">
        <w:rPr>
          <w:rFonts w:ascii="Times New Roman" w:hAnsi="Times New Roman" w:cs="Times New Roman"/>
        </w:rPr>
        <w:t xml:space="preserve"> (“</w:t>
      </w:r>
      <w:ins w:id="144" w:author="John E. Drake" w:date="2018-11-15T13:42:00Z">
        <w:r w:rsidR="00766FF2">
          <w:rPr>
            <w:rFonts w:ascii="Times New Roman" w:hAnsi="Times New Roman" w:cs="Times New Roman"/>
          </w:rPr>
          <w:t>Con</w:t>
        </w:r>
      </w:ins>
      <w:del w:id="145" w:author="John E. Drake" w:date="2018-11-15T13:42:00Z">
        <w:r w:rsidRPr="009B00B8" w:rsidDel="00766FF2">
          <w:rPr>
            <w:rFonts w:ascii="Times New Roman" w:hAnsi="Times New Roman" w:cs="Times New Roman"/>
          </w:rPr>
          <w:delText>Wet</w:delText>
        </w:r>
      </w:del>
      <w:r w:rsidRPr="009B00B8">
        <w:rPr>
          <w:rFonts w:ascii="Times New Roman" w:hAnsi="Times New Roman" w:cs="Times New Roman"/>
        </w:rPr>
        <w:t>”, solid points) or drought conditions (“Dry”, open points). Stem diameter (a) was measured at 65-cm height, and height reflects total stem length (b). Total leaf area was directly measured on three dates (c) and stem volume was calculated from diameter measurements along the stem of each tree (d). The vertical dashed line denotes when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O flux measurements began. Points reflect the mean, error bars denote 1SEM (n = 6 until Feb 2014, when the drought treatment began and n = 3).</w:t>
      </w:r>
    </w:p>
    <w:p w14:paraId="04A5D9E1" w14:textId="177C8B50" w:rsidR="00563E99" w:rsidRPr="009B00B8" w:rsidRDefault="003E059E">
      <w:pPr>
        <w:spacing w:line="360" w:lineRule="auto"/>
        <w:rPr>
          <w:rFonts w:ascii="Times New Roman" w:hAnsi="Times New Roman" w:cs="Times New Roman"/>
        </w:rPr>
      </w:pPr>
      <w:r w:rsidRPr="003E059E">
        <w:rPr>
          <w:noProof/>
          <w:lang w:val="en-US"/>
        </w:rPr>
        <w:lastRenderedPageBreak/>
        <w:t xml:space="preserve"> </w:t>
      </w:r>
      <w:r w:rsidR="0026147C">
        <w:rPr>
          <w:noProof/>
          <w:lang w:val="en-AU" w:eastAsia="en-AU"/>
        </w:rPr>
        <w:drawing>
          <wp:inline distT="0" distB="0" distL="0" distR="0" wp14:anchorId="1FF92F77" wp14:editId="1C83CCFF">
            <wp:extent cx="5943600" cy="42462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46245"/>
                    </a:xfrm>
                    <a:prstGeom prst="rect">
                      <a:avLst/>
                    </a:prstGeom>
                  </pic:spPr>
                </pic:pic>
              </a:graphicData>
            </a:graphic>
          </wp:inline>
        </w:drawing>
      </w:r>
    </w:p>
    <w:p w14:paraId="494929A1" w14:textId="2C3EA6F9"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2</w:t>
      </w:r>
      <w:r w:rsidRPr="009B00B8">
        <w:rPr>
          <w:rFonts w:ascii="Times New Roman" w:hAnsi="Times New Roman" w:cs="Times New Roman"/>
        </w:rPr>
        <w:t>. Summary of measured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 xml:space="preserve">O fluxes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trees exposed to ambient (A) or warmed (W) air temperatures in 2013 and 2014. All trees were maintained in </w:t>
      </w:r>
      <w:ins w:id="146" w:author="John E. Drake" w:date="2018-11-15T13:42:00Z">
        <w:r w:rsidR="00766FF2">
          <w:rPr>
            <w:rFonts w:ascii="Times New Roman" w:hAnsi="Times New Roman" w:cs="Times New Roman"/>
          </w:rPr>
          <w:t xml:space="preserve">control </w:t>
        </w:r>
      </w:ins>
      <w:r w:rsidRPr="009B00B8">
        <w:rPr>
          <w:rFonts w:ascii="Times New Roman" w:hAnsi="Times New Roman" w:cs="Times New Roman"/>
        </w:rPr>
        <w:t>well-water conditions (</w:t>
      </w:r>
      <w:del w:id="147" w:author="John E. Drake" w:date="2018-11-15T13:42:00Z">
        <w:r w:rsidRPr="009B00B8" w:rsidDel="00766FF2">
          <w:rPr>
            <w:rFonts w:ascii="Times New Roman" w:hAnsi="Times New Roman" w:cs="Times New Roman"/>
          </w:rPr>
          <w:delText>Wet</w:delText>
        </w:r>
      </w:del>
      <w:ins w:id="148" w:author="John E. Drake" w:date="2018-11-15T13:42:00Z">
        <w:r w:rsidR="00766FF2">
          <w:rPr>
            <w:rFonts w:ascii="Times New Roman" w:hAnsi="Times New Roman" w:cs="Times New Roman"/>
          </w:rPr>
          <w:t>Con</w:t>
        </w:r>
      </w:ins>
      <w:r w:rsidRPr="009B00B8">
        <w:rPr>
          <w:rFonts w:ascii="Times New Roman" w:hAnsi="Times New Roman" w:cs="Times New Roman"/>
        </w:rPr>
        <w:t xml:space="preserve">) until mid-Feb, when half of the trees were subjected to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(Dry). We show weekly averages of the measured daily net C uptake (a) and the sum of net C uptake for the two measurement periods (pre-drought, drought; b). We also show weekly averages of the measured daily net H</w:t>
      </w:r>
      <w:r w:rsidRPr="009B00B8">
        <w:rPr>
          <w:rFonts w:ascii="Times New Roman" w:hAnsi="Times New Roman" w:cs="Times New Roman"/>
          <w:vertAlign w:val="subscript"/>
        </w:rPr>
        <w:t>2</w:t>
      </w:r>
      <w:r w:rsidRPr="009B00B8">
        <w:rPr>
          <w:rFonts w:ascii="Times New Roman" w:hAnsi="Times New Roman" w:cs="Times New Roman"/>
        </w:rPr>
        <w:t>O loss to transpiration (c) and the H</w:t>
      </w:r>
      <w:r w:rsidRPr="009B00B8">
        <w:rPr>
          <w:rFonts w:ascii="Times New Roman" w:hAnsi="Times New Roman" w:cs="Times New Roman"/>
          <w:vertAlign w:val="subscript"/>
        </w:rPr>
        <w:t>2</w:t>
      </w:r>
      <w:r w:rsidRPr="009B00B8">
        <w:rPr>
          <w:rFonts w:ascii="Times New Roman" w:hAnsi="Times New Roman" w:cs="Times New Roman"/>
        </w:rPr>
        <w:t>O loss to transpiration summed across the two measurement periods (d). In (a) and (c), lines reflect the mean and shaded areas reflect the standard error. The dotted vertical lines in (b) and (d) separate the pre-drought (left) and drought periods (right). These plots reflect &gt;580,000 individual flux measurements at 15-minute resolution.</w:t>
      </w:r>
    </w:p>
    <w:p w14:paraId="16CED9C9" w14:textId="4898CBCE" w:rsidR="00563E99" w:rsidRPr="009B00B8" w:rsidRDefault="0026147C">
      <w:pPr>
        <w:spacing w:line="360" w:lineRule="auto"/>
        <w:rPr>
          <w:rFonts w:ascii="Times New Roman" w:hAnsi="Times New Roman" w:cs="Times New Roman"/>
        </w:rPr>
      </w:pPr>
      <w:r>
        <w:rPr>
          <w:noProof/>
          <w:lang w:val="en-AU" w:eastAsia="en-AU"/>
        </w:rPr>
        <w:lastRenderedPageBreak/>
        <w:drawing>
          <wp:inline distT="0" distB="0" distL="0" distR="0" wp14:anchorId="28CF89F6" wp14:editId="4048E3F9">
            <wp:extent cx="5943600" cy="396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62400"/>
                    </a:xfrm>
                    <a:prstGeom prst="rect">
                      <a:avLst/>
                    </a:prstGeom>
                  </pic:spPr>
                </pic:pic>
              </a:graphicData>
            </a:graphic>
          </wp:inline>
        </w:drawing>
      </w:r>
    </w:p>
    <w:p w14:paraId="1885B4C3" w14:textId="52CDD469"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3</w:t>
      </w:r>
      <w:r w:rsidRPr="009B00B8">
        <w:rPr>
          <w:rFonts w:ascii="Times New Roman" w:hAnsi="Times New Roman" w:cs="Times New Roman"/>
        </w:rPr>
        <w:t xml:space="preserve">.  Biomass components at final harvest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 xml:space="preserve">trees exposed to ambient (A) or warmed (W) air temperatures and either </w:t>
      </w:r>
      <w:ins w:id="149" w:author="John E. Drake" w:date="2018-11-15T13:42:00Z">
        <w:r w:rsidR="00766FF2">
          <w:rPr>
            <w:rFonts w:ascii="Times New Roman" w:hAnsi="Times New Roman" w:cs="Times New Roman"/>
          </w:rPr>
          <w:t xml:space="preserve">control </w:t>
        </w:r>
      </w:ins>
      <w:r w:rsidRPr="009B00B8">
        <w:rPr>
          <w:rFonts w:ascii="Times New Roman" w:hAnsi="Times New Roman" w:cs="Times New Roman"/>
        </w:rPr>
        <w:t>well-watered conditions (</w:t>
      </w:r>
      <w:ins w:id="150" w:author="John E. Drake" w:date="2018-11-15T13:42:00Z">
        <w:r w:rsidR="00766FF2">
          <w:rPr>
            <w:rFonts w:ascii="Times New Roman" w:hAnsi="Times New Roman" w:cs="Times New Roman"/>
          </w:rPr>
          <w:t>Con</w:t>
        </w:r>
      </w:ins>
      <w:del w:id="151" w:author="John E. Drake" w:date="2018-11-15T13:42:00Z">
        <w:r w:rsidRPr="009B00B8" w:rsidDel="00766FF2">
          <w:rPr>
            <w:rFonts w:ascii="Times New Roman" w:hAnsi="Times New Roman" w:cs="Times New Roman"/>
          </w:rPr>
          <w:delText>Wet</w:delText>
        </w:r>
      </w:del>
      <w:r w:rsidRPr="009B00B8">
        <w:rPr>
          <w:rFonts w:ascii="Times New Roman" w:hAnsi="Times New Roman" w:cs="Times New Roman"/>
        </w:rPr>
        <w:t xml:space="preserve">) or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treatment (Dry). Note that these data reflect grams of dry mass. Each of the measured biomass components (a) reflects the mean of three trees per treatment, the error bars reflect the standard error of the total measured mass. The root mass ratio (b) reflects the sum of coarse and fine roots relative to total tree mass. Warming reduced the root mass ratio, while the drought treatment increased root mass ratio in the ambient temperature treatment only. The root mass ratio interaction primarily follows the response of fine roots, although stem wood and coarse roots also contributed.</w:t>
      </w:r>
    </w:p>
    <w:p w14:paraId="5C744DEB" w14:textId="100D81C7" w:rsidR="00563E99" w:rsidRPr="009B00B8" w:rsidRDefault="001C4226">
      <w:pPr>
        <w:spacing w:line="360" w:lineRule="auto"/>
        <w:jc w:val="center"/>
        <w:rPr>
          <w:rFonts w:ascii="Times New Roman" w:hAnsi="Times New Roman" w:cs="Times New Roman"/>
        </w:rPr>
      </w:pPr>
      <w:r>
        <w:rPr>
          <w:noProof/>
          <w:lang w:val="en-AU" w:eastAsia="en-AU"/>
        </w:rPr>
        <w:lastRenderedPageBreak/>
        <w:drawing>
          <wp:inline distT="0" distB="0" distL="0" distR="0" wp14:anchorId="71385906" wp14:editId="62077146">
            <wp:extent cx="3969714" cy="4964687"/>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7766" cy="4974757"/>
                    </a:xfrm>
                    <a:prstGeom prst="rect">
                      <a:avLst/>
                    </a:prstGeom>
                  </pic:spPr>
                </pic:pic>
              </a:graphicData>
            </a:graphic>
          </wp:inline>
        </w:drawing>
      </w:r>
    </w:p>
    <w:p w14:paraId="186B0EC5" w14:textId="499920DE"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4</w:t>
      </w:r>
      <w:r w:rsidRPr="009B00B8">
        <w:rPr>
          <w:rFonts w:ascii="Times New Roman" w:hAnsi="Times New Roman" w:cs="Times New Roman"/>
        </w:rPr>
        <w:t>. Soil volumetric water content and predawn leaf water potential (</w:t>
      </w:r>
      <w:proofErr w:type="spellStart"/>
      <w:r w:rsidRPr="009B00B8">
        <w:rPr>
          <w:rFonts w:ascii="Times New Roman" w:hAnsi="Times New Roman" w:cs="Times New Roman"/>
        </w:rPr>
        <w:t>Ψ</w:t>
      </w:r>
      <w:r w:rsidRPr="009B00B8">
        <w:rPr>
          <w:rFonts w:ascii="Times New Roman" w:hAnsi="Times New Roman" w:cs="Times New Roman"/>
          <w:vertAlign w:val="subscript"/>
        </w:rPr>
        <w:t>pd</w:t>
      </w:r>
      <w:proofErr w:type="spellEnd"/>
      <w:r w:rsidRPr="009B00B8">
        <w:rPr>
          <w:rFonts w:ascii="Times New Roman" w:hAnsi="Times New Roman" w:cs="Times New Roman"/>
        </w:rPr>
        <w:t xml:space="preserve">)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trees exposed to ambient (A) or warmed (W) air temperatures. All trees were maintained in </w:t>
      </w:r>
      <w:ins w:id="152" w:author="John E. Drake" w:date="2018-11-15T13:42:00Z">
        <w:r w:rsidR="00766FF2">
          <w:rPr>
            <w:rFonts w:ascii="Times New Roman" w:hAnsi="Times New Roman" w:cs="Times New Roman"/>
          </w:rPr>
          <w:t xml:space="preserve">control </w:t>
        </w:r>
      </w:ins>
      <w:r w:rsidRPr="009B00B8">
        <w:rPr>
          <w:rFonts w:ascii="Times New Roman" w:hAnsi="Times New Roman" w:cs="Times New Roman"/>
        </w:rPr>
        <w:t>well-water conditions (</w:t>
      </w:r>
      <w:ins w:id="153" w:author="John E. Drake" w:date="2018-11-15T13:42:00Z">
        <w:r w:rsidR="00766FF2">
          <w:rPr>
            <w:rFonts w:ascii="Times New Roman" w:hAnsi="Times New Roman" w:cs="Times New Roman"/>
          </w:rPr>
          <w:t>Con</w:t>
        </w:r>
      </w:ins>
      <w:del w:id="154" w:author="John E. Drake" w:date="2018-11-15T13:42:00Z">
        <w:r w:rsidRPr="009B00B8" w:rsidDel="00766FF2">
          <w:rPr>
            <w:rFonts w:ascii="Times New Roman" w:hAnsi="Times New Roman" w:cs="Times New Roman"/>
          </w:rPr>
          <w:delText>Wet</w:delText>
        </w:r>
      </w:del>
      <w:r w:rsidRPr="009B00B8">
        <w:rPr>
          <w:rFonts w:ascii="Times New Roman" w:hAnsi="Times New Roman" w:cs="Times New Roman"/>
        </w:rPr>
        <w:t xml:space="preserve">) until mid-Feb, when half of the trees were subjected to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(Dry). We show daily averages of the measured volumetric water content in surface soils (~0.1-m-depth; a), an intermediate depth (~0.5-m-depth; b), and in deep soils just above the hard layer of partially cemented manganese nodules (~1-m-depth; c). </w:t>
      </w:r>
      <w:ins w:id="155" w:author="John E. Drake" w:date="2018-11-15T13:50:00Z">
        <w:r w:rsidR="00DB608F">
          <w:rPr>
            <w:rFonts w:ascii="Times New Roman" w:hAnsi="Times New Roman" w:cs="Times New Roman"/>
          </w:rPr>
          <w:t xml:space="preserve">The horizontal dashed line reflects the volumetric water content at which soil matric potential drops to -1.5 MPa. </w:t>
        </w:r>
      </w:ins>
      <w:r w:rsidRPr="009B00B8">
        <w:rPr>
          <w:rFonts w:ascii="Times New Roman" w:hAnsi="Times New Roman" w:cs="Times New Roman"/>
        </w:rPr>
        <w:t xml:space="preserve">We also show leaf </w:t>
      </w:r>
      <w:proofErr w:type="spellStart"/>
      <w:r w:rsidRPr="009B00B8">
        <w:rPr>
          <w:rFonts w:ascii="Times New Roman" w:hAnsi="Times New Roman" w:cs="Times New Roman"/>
        </w:rPr>
        <w:t>Ψ</w:t>
      </w:r>
      <w:r w:rsidRPr="009B00B8">
        <w:rPr>
          <w:rFonts w:ascii="Times New Roman" w:hAnsi="Times New Roman" w:cs="Times New Roman"/>
          <w:vertAlign w:val="subscript"/>
        </w:rPr>
        <w:t>pd</w:t>
      </w:r>
      <w:proofErr w:type="spellEnd"/>
      <w:r w:rsidRPr="009B00B8">
        <w:rPr>
          <w:rFonts w:ascii="Times New Roman" w:hAnsi="Times New Roman" w:cs="Times New Roman"/>
          <w:vertAlign w:val="subscript"/>
        </w:rPr>
        <w:t xml:space="preserve"> </w:t>
      </w:r>
      <w:r w:rsidRPr="009B00B8">
        <w:rPr>
          <w:rFonts w:ascii="Times New Roman" w:hAnsi="Times New Roman" w:cs="Times New Roman"/>
        </w:rPr>
        <w:t xml:space="preserve">measured throughout the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 Points reflect the mean and error bars reflect the standard error (n = 6 or 3). Note that </w:t>
      </w:r>
      <w:proofErr w:type="spellStart"/>
      <w:r w:rsidRPr="009B00B8">
        <w:rPr>
          <w:rFonts w:ascii="Times New Roman" w:hAnsi="Times New Roman" w:cs="Times New Roman"/>
        </w:rPr>
        <w:t>Ψ</w:t>
      </w:r>
      <w:r w:rsidRPr="009B00B8">
        <w:rPr>
          <w:rFonts w:ascii="Times New Roman" w:hAnsi="Times New Roman" w:cs="Times New Roman"/>
          <w:vertAlign w:val="subscript"/>
        </w:rPr>
        <w:t>pd</w:t>
      </w:r>
      <w:proofErr w:type="spellEnd"/>
      <w:r w:rsidRPr="009B00B8">
        <w:rPr>
          <w:rFonts w:ascii="Times New Roman" w:hAnsi="Times New Roman" w:cs="Times New Roman"/>
        </w:rPr>
        <w:t xml:space="preserve"> was moderate in all treatments.</w:t>
      </w:r>
      <w:r w:rsidR="00B1017F">
        <w:rPr>
          <w:rFonts w:ascii="Times New Roman" w:hAnsi="Times New Roman" w:cs="Times New Roman"/>
        </w:rPr>
        <w:t xml:space="preserve"> </w:t>
      </w:r>
    </w:p>
    <w:p w14:paraId="5E226BE3" w14:textId="686C9A3A" w:rsidR="00563E99" w:rsidRPr="009B00B8" w:rsidRDefault="00DB608F">
      <w:pPr>
        <w:spacing w:line="360" w:lineRule="auto"/>
        <w:jc w:val="center"/>
        <w:rPr>
          <w:rFonts w:ascii="Times New Roman" w:hAnsi="Times New Roman" w:cs="Times New Roman"/>
        </w:rPr>
      </w:pPr>
      <w:r>
        <w:rPr>
          <w:noProof/>
          <w:lang w:val="en-AU" w:eastAsia="en-AU"/>
        </w:rPr>
        <w:lastRenderedPageBreak/>
        <w:drawing>
          <wp:inline distT="0" distB="0" distL="0" distR="0" wp14:anchorId="2965A260" wp14:editId="633355D0">
            <wp:extent cx="4717855" cy="4717855"/>
            <wp:effectExtent l="0" t="0" r="698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3309" cy="4723309"/>
                    </a:xfrm>
                    <a:prstGeom prst="rect">
                      <a:avLst/>
                    </a:prstGeom>
                  </pic:spPr>
                </pic:pic>
              </a:graphicData>
            </a:graphic>
          </wp:inline>
        </w:drawing>
      </w:r>
    </w:p>
    <w:p w14:paraId="1A6EFCE2" w14:textId="5A5D3C8C"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5</w:t>
      </w:r>
      <w:r w:rsidRPr="009B00B8">
        <w:rPr>
          <w:rFonts w:ascii="Times New Roman" w:hAnsi="Times New Roman" w:cs="Times New Roman"/>
        </w:rPr>
        <w:t xml:space="preserve">. Fortnightly C fluxes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trees exposed to ambient (A) or warmed (W) air temperatures. All fluxes are presented in units of g C tree</w:t>
      </w:r>
      <w:r w:rsidRPr="009B00B8">
        <w:rPr>
          <w:rFonts w:ascii="Times New Roman" w:hAnsi="Times New Roman" w:cs="Times New Roman"/>
          <w:vertAlign w:val="superscript"/>
        </w:rPr>
        <w:t>-1</w:t>
      </w:r>
      <w:r w:rsidRPr="009B00B8">
        <w:rPr>
          <w:rFonts w:ascii="Times New Roman" w:hAnsi="Times New Roman" w:cs="Times New Roman"/>
        </w:rPr>
        <w:t xml:space="preserve"> fortnight</w:t>
      </w:r>
      <w:r w:rsidRPr="009B00B8">
        <w:rPr>
          <w:rFonts w:ascii="Times New Roman" w:hAnsi="Times New Roman" w:cs="Times New Roman"/>
          <w:vertAlign w:val="superscript"/>
        </w:rPr>
        <w:t>-1</w:t>
      </w:r>
      <w:r w:rsidRPr="009B00B8">
        <w:rPr>
          <w:rFonts w:ascii="Times New Roman" w:hAnsi="Times New Roman" w:cs="Times New Roman"/>
        </w:rPr>
        <w:t xml:space="preserve">. All trees were maintained in </w:t>
      </w:r>
      <w:ins w:id="156" w:author="John E. Drake" w:date="2018-11-15T13:42:00Z">
        <w:r w:rsidR="00766FF2">
          <w:rPr>
            <w:rFonts w:ascii="Times New Roman" w:hAnsi="Times New Roman" w:cs="Times New Roman"/>
          </w:rPr>
          <w:t xml:space="preserve">control </w:t>
        </w:r>
      </w:ins>
      <w:r w:rsidRPr="009B00B8">
        <w:rPr>
          <w:rFonts w:ascii="Times New Roman" w:hAnsi="Times New Roman" w:cs="Times New Roman"/>
        </w:rPr>
        <w:t>well-water conditions until mid-Feb (</w:t>
      </w:r>
      <w:ins w:id="157" w:author="John E. Drake" w:date="2018-11-15T13:42:00Z">
        <w:r w:rsidR="00766FF2">
          <w:rPr>
            <w:rFonts w:ascii="Times New Roman" w:hAnsi="Times New Roman" w:cs="Times New Roman"/>
          </w:rPr>
          <w:t>Con</w:t>
        </w:r>
      </w:ins>
      <w:del w:id="158" w:author="John E. Drake" w:date="2018-11-15T13:42:00Z">
        <w:r w:rsidRPr="009B00B8" w:rsidDel="00766FF2">
          <w:rPr>
            <w:rFonts w:ascii="Times New Roman" w:hAnsi="Times New Roman" w:cs="Times New Roman"/>
          </w:rPr>
          <w:delText>Wet</w:delText>
        </w:r>
      </w:del>
      <w:r w:rsidRPr="009B00B8">
        <w:rPr>
          <w:rFonts w:ascii="Times New Roman" w:hAnsi="Times New Roman" w:cs="Times New Roman"/>
        </w:rPr>
        <w:t xml:space="preserve">), when half of the trees were subjected to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(Dry). Solid lines reflect the mean of fortnightly data (i.e., two-weekly) and shaded areas reflect 1SEM. Measurements include gross primary production (GPP; a),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b),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c), and the residual (d). The residual reflects belowground C flux and measurement error. Note that the y-axis scale is twice as large for GPP relative to the other fluxes.</w:t>
      </w:r>
    </w:p>
    <w:p w14:paraId="2EE828BE" w14:textId="57C479BF" w:rsidR="00563E99" w:rsidRPr="009B00B8" w:rsidRDefault="00BE4E7B">
      <w:pPr>
        <w:spacing w:line="360" w:lineRule="auto"/>
        <w:jc w:val="center"/>
        <w:rPr>
          <w:rFonts w:ascii="Times New Roman" w:hAnsi="Times New Roman" w:cs="Times New Roman"/>
        </w:rPr>
      </w:pPr>
      <w:r>
        <w:rPr>
          <w:noProof/>
          <w:lang w:val="en-AU" w:eastAsia="en-AU"/>
        </w:rPr>
        <w:lastRenderedPageBreak/>
        <w:drawing>
          <wp:inline distT="0" distB="0" distL="0" distR="0" wp14:anchorId="277F6BAE" wp14:editId="179A0782">
            <wp:extent cx="5943600" cy="4246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46245"/>
                    </a:xfrm>
                    <a:prstGeom prst="rect">
                      <a:avLst/>
                    </a:prstGeom>
                  </pic:spPr>
                </pic:pic>
              </a:graphicData>
            </a:graphic>
          </wp:inline>
        </w:drawing>
      </w:r>
    </w:p>
    <w:p w14:paraId="5170B29C" w14:textId="5C6EECF1" w:rsidR="001A73B1" w:rsidRDefault="00374242" w:rsidP="001A73B1">
      <w:pPr>
        <w:spacing w:line="360" w:lineRule="auto"/>
        <w:rPr>
          <w:rFonts w:ascii="Times New Roman" w:hAnsi="Times New Roman" w:cs="Times New Roman"/>
        </w:rPr>
      </w:pPr>
      <w:r w:rsidRPr="009B00B8">
        <w:rPr>
          <w:rFonts w:ascii="Times New Roman" w:hAnsi="Times New Roman" w:cs="Times New Roman"/>
          <w:b/>
        </w:rPr>
        <w:t>Figure 6</w:t>
      </w:r>
      <w:r w:rsidRPr="009B00B8">
        <w:rPr>
          <w:rFonts w:ascii="Times New Roman" w:hAnsi="Times New Roman" w:cs="Times New Roman"/>
        </w:rPr>
        <w:t xml:space="preserve">. The fractional partitioning of gross primary production (GPP)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trees. GPP was partitioned into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a-b),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xml:space="preserve">; c-d), and the residual C, which includes belowground C allocation and measurement error (e-f). All trees were maintained in </w:t>
      </w:r>
      <w:ins w:id="159" w:author="John E. Drake" w:date="2018-11-15T13:43:00Z">
        <w:r w:rsidR="00766FF2">
          <w:rPr>
            <w:rFonts w:ascii="Times New Roman" w:hAnsi="Times New Roman" w:cs="Times New Roman"/>
          </w:rPr>
          <w:t xml:space="preserve">control </w:t>
        </w:r>
      </w:ins>
      <w:r w:rsidRPr="009B00B8">
        <w:rPr>
          <w:rFonts w:ascii="Times New Roman" w:hAnsi="Times New Roman" w:cs="Times New Roman"/>
        </w:rPr>
        <w:t>well-water conditions (</w:t>
      </w:r>
      <w:ins w:id="160" w:author="John E. Drake" w:date="2018-11-15T13:43:00Z">
        <w:r w:rsidR="00766FF2">
          <w:rPr>
            <w:rFonts w:ascii="Times New Roman" w:hAnsi="Times New Roman" w:cs="Times New Roman"/>
          </w:rPr>
          <w:t>Con</w:t>
        </w:r>
      </w:ins>
      <w:del w:id="161" w:author="John E. Drake" w:date="2018-11-15T13:43:00Z">
        <w:r w:rsidRPr="009B00B8" w:rsidDel="00766FF2">
          <w:rPr>
            <w:rFonts w:ascii="Times New Roman" w:hAnsi="Times New Roman" w:cs="Times New Roman"/>
          </w:rPr>
          <w:delText>Wet</w:delText>
        </w:r>
      </w:del>
      <w:r w:rsidRPr="009B00B8">
        <w:rPr>
          <w:rFonts w:ascii="Times New Roman" w:hAnsi="Times New Roman" w:cs="Times New Roman"/>
        </w:rPr>
        <w:t xml:space="preserve">) until mid-Jan, when half of the trees were subjected to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(Dry). </w:t>
      </w:r>
      <w:r w:rsidR="00B12397">
        <w:rPr>
          <w:rFonts w:ascii="Times New Roman" w:hAnsi="Times New Roman" w:cs="Times New Roman"/>
        </w:rPr>
        <w:t>Bar charts</w:t>
      </w:r>
      <w:r w:rsidRPr="009B00B8">
        <w:rPr>
          <w:rFonts w:ascii="Times New Roman" w:hAnsi="Times New Roman" w:cs="Times New Roman"/>
        </w:rPr>
        <w:t xml:space="preserve"> of flux partitioning terms (b, d, f) represent the </w:t>
      </w:r>
      <w:r w:rsidR="00B12397">
        <w:rPr>
          <w:rFonts w:ascii="Times New Roman" w:hAnsi="Times New Roman" w:cs="Times New Roman"/>
        </w:rPr>
        <w:t>mean (±1SEM), and t</w:t>
      </w:r>
      <w:r w:rsidR="00B12397" w:rsidRPr="009B00B8">
        <w:rPr>
          <w:rFonts w:ascii="Times New Roman" w:hAnsi="Times New Roman" w:cs="Times New Roman"/>
        </w:rPr>
        <w:t xml:space="preserve">he dotted vertical lines separate the pre-drought (left) and drought periods (right). </w:t>
      </w:r>
      <w:r w:rsidR="001A73B1">
        <w:rPr>
          <w:rFonts w:ascii="Times New Roman" w:hAnsi="Times New Roman" w:cs="Times New Roman"/>
        </w:rPr>
        <w:br w:type="page"/>
      </w:r>
    </w:p>
    <w:p w14:paraId="613C06E1" w14:textId="3B451EC0" w:rsidR="001A73B1" w:rsidRDefault="002F02DD" w:rsidP="001A73B1">
      <w:pPr>
        <w:spacing w:line="360" w:lineRule="auto"/>
        <w:jc w:val="center"/>
        <w:rPr>
          <w:rFonts w:ascii="Times New Roman" w:hAnsi="Times New Roman" w:cs="Times New Roman"/>
        </w:rPr>
      </w:pPr>
      <w:r>
        <w:rPr>
          <w:noProof/>
          <w:lang w:val="en-AU" w:eastAsia="en-AU"/>
        </w:rPr>
        <w:lastRenderedPageBreak/>
        <w:drawing>
          <wp:inline distT="0" distB="0" distL="0" distR="0" wp14:anchorId="65B97EC5" wp14:editId="7929A206">
            <wp:extent cx="3471309" cy="5783283"/>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9820" cy="5797462"/>
                    </a:xfrm>
                    <a:prstGeom prst="rect">
                      <a:avLst/>
                    </a:prstGeom>
                  </pic:spPr>
                </pic:pic>
              </a:graphicData>
            </a:graphic>
          </wp:inline>
        </w:drawing>
      </w:r>
    </w:p>
    <w:p w14:paraId="54381DB4" w14:textId="3E054382" w:rsidR="00563E99" w:rsidRPr="009B00B8" w:rsidRDefault="001A73B1" w:rsidP="001A73B1">
      <w:pPr>
        <w:spacing w:line="360" w:lineRule="auto"/>
        <w:rPr>
          <w:rFonts w:ascii="Times New Roman" w:hAnsi="Times New Roman" w:cs="Times New Roman"/>
        </w:rPr>
      </w:pPr>
      <w:r>
        <w:rPr>
          <w:rFonts w:ascii="Times New Roman" w:hAnsi="Times New Roman" w:cs="Times New Roman"/>
          <w:b/>
        </w:rPr>
        <w:t>Figure 7</w:t>
      </w:r>
      <w:r w:rsidRPr="009B00B8">
        <w:rPr>
          <w:rFonts w:ascii="Times New Roman" w:hAnsi="Times New Roman" w:cs="Times New Roman"/>
        </w:rPr>
        <w:t xml:space="preserve">. The fractional partitioning of gross primary production (GPP)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trees</w:t>
      </w:r>
      <w:r>
        <w:rPr>
          <w:rFonts w:ascii="Times New Roman" w:hAnsi="Times New Roman" w:cs="Times New Roman"/>
        </w:rPr>
        <w:t xml:space="preserve"> grown under ambient and elevated temperature. Data for each tree were averaged across the pre-drought period; each point reflects an individual tree (n = </w:t>
      </w:r>
      <w:r w:rsidR="003E059E">
        <w:rPr>
          <w:rFonts w:ascii="Times New Roman" w:hAnsi="Times New Roman" w:cs="Times New Roman"/>
        </w:rPr>
        <w:t>6</w:t>
      </w:r>
      <w:r>
        <w:rPr>
          <w:rFonts w:ascii="Times New Roman" w:hAnsi="Times New Roman" w:cs="Times New Roman"/>
        </w:rPr>
        <w:t xml:space="preserve">). </w:t>
      </w:r>
      <w:r w:rsidRPr="009B00B8">
        <w:rPr>
          <w:rFonts w:ascii="Times New Roman" w:hAnsi="Times New Roman" w:cs="Times New Roman"/>
        </w:rPr>
        <w:t>GPP was partitioned into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Pr>
          <w:rFonts w:ascii="Times New Roman" w:hAnsi="Times New Roman" w:cs="Times New Roman"/>
        </w:rPr>
        <w:t>; a</w:t>
      </w:r>
      <w:r w:rsidRPr="009B00B8">
        <w:rPr>
          <w:rFonts w:ascii="Times New Roman" w:hAnsi="Times New Roman" w:cs="Times New Roman"/>
        </w:rPr>
        <w:t>), aboveground autotrophic respiration (R</w:t>
      </w:r>
      <w:r w:rsidRPr="009B00B8">
        <w:rPr>
          <w:rFonts w:ascii="Times New Roman" w:hAnsi="Times New Roman" w:cs="Times New Roman"/>
          <w:vertAlign w:val="subscript"/>
        </w:rPr>
        <w:t>a</w:t>
      </w:r>
      <w:r>
        <w:rPr>
          <w:rFonts w:ascii="Times New Roman" w:hAnsi="Times New Roman" w:cs="Times New Roman"/>
        </w:rPr>
        <w:t>; b</w:t>
      </w:r>
      <w:r w:rsidRPr="009B00B8">
        <w:rPr>
          <w:rFonts w:ascii="Times New Roman" w:hAnsi="Times New Roman" w:cs="Times New Roman"/>
        </w:rPr>
        <w:t xml:space="preserve">), and the residual C, which includes belowground C </w:t>
      </w:r>
      <w:r w:rsidR="002F02DD">
        <w:rPr>
          <w:rFonts w:ascii="Times New Roman" w:hAnsi="Times New Roman" w:cs="Times New Roman"/>
        </w:rPr>
        <w:t>allocation</w:t>
      </w:r>
      <w:r>
        <w:rPr>
          <w:rFonts w:ascii="Times New Roman" w:hAnsi="Times New Roman" w:cs="Times New Roman"/>
        </w:rPr>
        <w:t xml:space="preserve"> (c</w:t>
      </w:r>
      <w:r w:rsidRPr="009B00B8">
        <w:rPr>
          <w:rFonts w:ascii="Times New Roman" w:hAnsi="Times New Roman" w:cs="Times New Roman"/>
        </w:rPr>
        <w:t xml:space="preserve">). </w:t>
      </w:r>
      <w:r>
        <w:rPr>
          <w:rFonts w:ascii="Times New Roman" w:hAnsi="Times New Roman" w:cs="Times New Roman"/>
        </w:rPr>
        <w:t>Solid lines reflect linear models fit to each treatment; dashed lines reflect the 95% confidence interval.</w:t>
      </w:r>
      <w:r w:rsidRPr="009B00B8">
        <w:rPr>
          <w:rFonts w:ascii="Times New Roman" w:hAnsi="Times New Roman" w:cs="Times New Roman"/>
        </w:rPr>
        <w:t xml:space="preserve"> </w:t>
      </w:r>
      <w:r w:rsidR="00374242" w:rsidRPr="009B00B8">
        <w:rPr>
          <w:rFonts w:ascii="Times New Roman" w:hAnsi="Times New Roman" w:cs="Times New Roman"/>
        </w:rPr>
        <w:br w:type="page"/>
      </w:r>
    </w:p>
    <w:p w14:paraId="07D85A83" w14:textId="609A526D" w:rsidR="00563E99" w:rsidRPr="009B00B8" w:rsidRDefault="00BE4E7B">
      <w:pPr>
        <w:spacing w:line="360" w:lineRule="auto"/>
        <w:jc w:val="center"/>
        <w:rPr>
          <w:rFonts w:ascii="Times New Roman" w:hAnsi="Times New Roman" w:cs="Times New Roman"/>
        </w:rPr>
      </w:pPr>
      <w:r>
        <w:rPr>
          <w:noProof/>
          <w:lang w:val="en-AU" w:eastAsia="en-AU"/>
        </w:rPr>
        <w:lastRenderedPageBreak/>
        <w:drawing>
          <wp:inline distT="0" distB="0" distL="0" distR="0" wp14:anchorId="1B591C95" wp14:editId="11199F37">
            <wp:extent cx="5127372" cy="512737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1282" cy="5131282"/>
                    </a:xfrm>
                    <a:prstGeom prst="rect">
                      <a:avLst/>
                    </a:prstGeom>
                  </pic:spPr>
                </pic:pic>
              </a:graphicData>
            </a:graphic>
          </wp:inline>
        </w:drawing>
      </w:r>
    </w:p>
    <w:p w14:paraId="2E4EA8C8" w14:textId="59995391" w:rsidR="00563E99" w:rsidRPr="009B00B8" w:rsidRDefault="00374242" w:rsidP="009475E4">
      <w:pPr>
        <w:spacing w:line="360" w:lineRule="auto"/>
        <w:rPr>
          <w:rFonts w:ascii="Times New Roman" w:hAnsi="Times New Roman" w:cs="Times New Roman"/>
        </w:rPr>
      </w:pPr>
      <w:r w:rsidRPr="009B00B8">
        <w:rPr>
          <w:rFonts w:ascii="Times New Roman" w:hAnsi="Times New Roman" w:cs="Times New Roman"/>
          <w:b/>
        </w:rPr>
        <w:t xml:space="preserve">Figure </w:t>
      </w:r>
      <w:r w:rsidR="00414649">
        <w:rPr>
          <w:rFonts w:ascii="Times New Roman" w:hAnsi="Times New Roman" w:cs="Times New Roman"/>
          <w:b/>
        </w:rPr>
        <w:t>8</w:t>
      </w:r>
      <w:r w:rsidRPr="009B00B8">
        <w:rPr>
          <w:rFonts w:ascii="Times New Roman" w:hAnsi="Times New Roman" w:cs="Times New Roman"/>
        </w:rPr>
        <w:t xml:space="preserve">. Partitioning of aboveground respiration into maintenance and growth components. Each point reflects a tree during a fortnightly growth interval. Note that the y-intercept reflects the maintenance respiration component and the slope reflects the growth respiration component. Neither the slope nor the intercept were affected by experiment treatments (mixed effects model with random intercepts for each chamber, </w:t>
      </w:r>
      <w:r w:rsidRPr="009B00B8">
        <w:rPr>
          <w:rFonts w:ascii="Times New Roman" w:hAnsi="Times New Roman" w:cs="Times New Roman"/>
          <w:i/>
        </w:rPr>
        <w:t>P</w:t>
      </w:r>
      <w:r w:rsidRPr="009B00B8">
        <w:rPr>
          <w:rFonts w:ascii="Times New Roman" w:hAnsi="Times New Roman" w:cs="Times New Roman"/>
        </w:rPr>
        <w:t xml:space="preserve"> &gt; 0.5). The solid lines reflects models fit to the ambient temperature (A) and warmed temperature (W) data and dashed lines reflect the 95% confidence interval. All of the data were well-described by a single linear function (Y = 0.021 + 0.0059x, r</w:t>
      </w:r>
      <w:r w:rsidRPr="009B00B8">
        <w:rPr>
          <w:rFonts w:ascii="Times New Roman" w:hAnsi="Times New Roman" w:cs="Times New Roman"/>
          <w:vertAlign w:val="superscript"/>
        </w:rPr>
        <w:t>2</w:t>
      </w:r>
      <w:r w:rsidRPr="009B00B8">
        <w:rPr>
          <w:rFonts w:ascii="Times New Roman" w:hAnsi="Times New Roman" w:cs="Times New Roman"/>
        </w:rPr>
        <w:t xml:space="preserve"> = 0.64, </w:t>
      </w:r>
      <w:r w:rsidRPr="009B00B8">
        <w:rPr>
          <w:rFonts w:ascii="Times New Roman" w:hAnsi="Times New Roman" w:cs="Times New Roman"/>
          <w:i/>
        </w:rPr>
        <w:t>P</w:t>
      </w:r>
      <w:r w:rsidRPr="009B00B8">
        <w:rPr>
          <w:rFonts w:ascii="Times New Roman" w:hAnsi="Times New Roman" w:cs="Times New Roman"/>
        </w:rPr>
        <w:t xml:space="preserve"> &lt; 0.001; </w:t>
      </w:r>
      <w:r w:rsidRPr="009B00B8">
        <w:rPr>
          <w:rFonts w:ascii="Times New Roman" w:hAnsi="Times New Roman" w:cs="Times New Roman"/>
          <w:i/>
        </w:rPr>
        <w:t>not shown</w:t>
      </w:r>
      <w:r w:rsidRPr="009B00B8">
        <w:rPr>
          <w:rFonts w:ascii="Times New Roman" w:hAnsi="Times New Roman" w:cs="Times New Roman"/>
        </w:rPr>
        <w:t xml:space="preserve">). </w:t>
      </w:r>
    </w:p>
    <w:p w14:paraId="1AADCD76" w14:textId="16903163" w:rsidR="00563E99" w:rsidRPr="009B00B8" w:rsidRDefault="0021795F">
      <w:pPr>
        <w:spacing w:line="360" w:lineRule="auto"/>
        <w:jc w:val="center"/>
        <w:rPr>
          <w:rFonts w:ascii="Times New Roman" w:hAnsi="Times New Roman" w:cs="Times New Roman"/>
        </w:rPr>
      </w:pPr>
      <w:r>
        <w:rPr>
          <w:noProof/>
          <w:lang w:val="en-AU" w:eastAsia="en-AU"/>
        </w:rPr>
        <w:lastRenderedPageBreak/>
        <w:drawing>
          <wp:inline distT="0" distB="0" distL="0" distR="0" wp14:anchorId="34C353F8" wp14:editId="3087E766">
            <wp:extent cx="5065664" cy="5065664"/>
            <wp:effectExtent l="0" t="0" r="190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8686" cy="5068686"/>
                    </a:xfrm>
                    <a:prstGeom prst="rect">
                      <a:avLst/>
                    </a:prstGeom>
                  </pic:spPr>
                </pic:pic>
              </a:graphicData>
            </a:graphic>
          </wp:inline>
        </w:drawing>
      </w:r>
    </w:p>
    <w:p w14:paraId="13B5C36E" w14:textId="760A18A7" w:rsidR="00A2115E" w:rsidRPr="002059F3" w:rsidRDefault="00374242" w:rsidP="002059F3">
      <w:pPr>
        <w:spacing w:line="360" w:lineRule="auto"/>
        <w:rPr>
          <w:rFonts w:ascii="Times New Roman" w:hAnsi="Times New Roman" w:cs="Times New Roman"/>
        </w:rPr>
      </w:pPr>
      <w:r w:rsidRPr="009B00B8">
        <w:rPr>
          <w:rFonts w:ascii="Times New Roman" w:hAnsi="Times New Roman" w:cs="Times New Roman"/>
          <w:b/>
        </w:rPr>
        <w:t>Figure S1</w:t>
      </w:r>
      <w:r w:rsidRPr="009B00B8">
        <w:rPr>
          <w:rFonts w:ascii="Times New Roman" w:hAnsi="Times New Roman" w:cs="Times New Roman"/>
        </w:rPr>
        <w:t xml:space="preserve">. The change in volumetric water content (VWC) throughout the soil profile, comparing the end of the drought to the beginning of the drought. VWC was measured with the neutron probe method; negative values reflect reductions in VWC from the beginning (17 Feb 2014) to the end of the drought (24 April 2014). Points reflect means and error bars reflect 1SEM (n = 3). Note that trees in the dry treatment likely acquired water from soils as deep as 200 cm during the drought. The positive values in the shallow soils of </w:t>
      </w:r>
      <w:ins w:id="162" w:author="John E. Drake" w:date="2018-11-15T13:43:00Z">
        <w:r w:rsidR="00766FF2">
          <w:rPr>
            <w:rFonts w:ascii="Times New Roman" w:hAnsi="Times New Roman" w:cs="Times New Roman"/>
          </w:rPr>
          <w:t>control (</w:t>
        </w:r>
      </w:ins>
      <w:r w:rsidRPr="009B00B8">
        <w:rPr>
          <w:rFonts w:ascii="Times New Roman" w:hAnsi="Times New Roman" w:cs="Times New Roman"/>
        </w:rPr>
        <w:t>“</w:t>
      </w:r>
      <w:ins w:id="163" w:author="John E. Drake" w:date="2018-11-15T13:43:00Z">
        <w:r w:rsidR="00766FF2">
          <w:rPr>
            <w:rFonts w:ascii="Times New Roman" w:hAnsi="Times New Roman" w:cs="Times New Roman"/>
          </w:rPr>
          <w:t>Con</w:t>
        </w:r>
      </w:ins>
      <w:del w:id="164" w:author="John E. Drake" w:date="2018-11-15T13:43:00Z">
        <w:r w:rsidRPr="009B00B8" w:rsidDel="00766FF2">
          <w:rPr>
            <w:rFonts w:ascii="Times New Roman" w:hAnsi="Times New Roman" w:cs="Times New Roman"/>
          </w:rPr>
          <w:delText>Wet</w:delText>
        </w:r>
      </w:del>
      <w:r w:rsidRPr="009B00B8">
        <w:rPr>
          <w:rFonts w:ascii="Times New Roman" w:hAnsi="Times New Roman" w:cs="Times New Roman"/>
        </w:rPr>
        <w:t>”</w:t>
      </w:r>
      <w:ins w:id="165" w:author="John E. Drake" w:date="2018-11-15T13:43:00Z">
        <w:r w:rsidR="00766FF2">
          <w:rPr>
            <w:rFonts w:ascii="Times New Roman" w:hAnsi="Times New Roman" w:cs="Times New Roman"/>
          </w:rPr>
          <w:t>)</w:t>
        </w:r>
      </w:ins>
      <w:r w:rsidRPr="009B00B8">
        <w:rPr>
          <w:rFonts w:ascii="Times New Roman" w:hAnsi="Times New Roman" w:cs="Times New Roman"/>
        </w:rPr>
        <w:t xml:space="preserve"> trees reflects the addition of H</w:t>
      </w:r>
      <w:r w:rsidRPr="009B00B8">
        <w:rPr>
          <w:rFonts w:ascii="Times New Roman" w:hAnsi="Times New Roman" w:cs="Times New Roman"/>
          <w:vertAlign w:val="subscript"/>
        </w:rPr>
        <w:t>2</w:t>
      </w:r>
      <w:r w:rsidRPr="009B00B8">
        <w:rPr>
          <w:rFonts w:ascii="Times New Roman" w:hAnsi="Times New Roman" w:cs="Times New Roman"/>
        </w:rPr>
        <w:t>O via surface irrigation.</w:t>
      </w:r>
      <w:r w:rsidR="00A2115E">
        <w:rPr>
          <w:rFonts w:ascii="Times New Roman" w:hAnsi="Times New Roman" w:cs="Times New Roman"/>
          <w:sz w:val="28"/>
        </w:rPr>
        <w:br w:type="page"/>
      </w:r>
    </w:p>
    <w:p w14:paraId="1837D3A5" w14:textId="74E51724" w:rsidR="00563E99" w:rsidRPr="009B3A95" w:rsidRDefault="00BB7C40">
      <w:pPr>
        <w:spacing w:line="360" w:lineRule="auto"/>
        <w:rPr>
          <w:rFonts w:ascii="Times New Roman" w:hAnsi="Times New Roman" w:cs="Times New Roman"/>
          <w:sz w:val="24"/>
        </w:rPr>
      </w:pPr>
      <w:r w:rsidRPr="009B3A95">
        <w:rPr>
          <w:rFonts w:ascii="Times New Roman" w:hAnsi="Times New Roman" w:cs="Times New Roman"/>
          <w:sz w:val="24"/>
        </w:rPr>
        <w:lastRenderedPageBreak/>
        <w:t>References</w:t>
      </w:r>
    </w:p>
    <w:p w14:paraId="4A391EA8" w14:textId="77777777" w:rsidR="007059F4" w:rsidRDefault="00893DCF" w:rsidP="007059F4">
      <w:pPr>
        <w:pStyle w:val="Bibliography"/>
      </w:pPr>
      <w:r>
        <w:fldChar w:fldCharType="begin"/>
      </w:r>
      <w:r w:rsidR="0008045F">
        <w:instrText xml:space="preserve"> ADDIN ZOTERO_BIBL {"custom":[]} CSL_BIBLIOGRAPHY </w:instrText>
      </w:r>
      <w:r>
        <w:fldChar w:fldCharType="separate"/>
      </w:r>
      <w:r w:rsidR="007059F4">
        <w:rPr>
          <w:b/>
          <w:bCs/>
        </w:rPr>
        <w:t>Adu</w:t>
      </w:r>
      <w:r w:rsidR="007059F4">
        <w:rPr>
          <w:rFonts w:ascii="Cambria Math" w:hAnsi="Cambria Math" w:cs="Cambria Math"/>
          <w:b/>
          <w:bCs/>
        </w:rPr>
        <w:t>‐</w:t>
      </w:r>
      <w:r w:rsidR="007059F4">
        <w:rPr>
          <w:b/>
          <w:bCs/>
        </w:rPr>
        <w:t>Bredu S, Hagihara A</w:t>
      </w:r>
      <w:r w:rsidR="007059F4">
        <w:t xml:space="preserve">. </w:t>
      </w:r>
      <w:r w:rsidR="007059F4">
        <w:rPr>
          <w:b/>
          <w:bCs/>
        </w:rPr>
        <w:t>2003</w:t>
      </w:r>
      <w:r w:rsidR="007059F4">
        <w:t>. Long</w:t>
      </w:r>
      <w:r w:rsidR="007059F4">
        <w:rPr>
          <w:rFonts w:ascii="Cambria Math" w:hAnsi="Cambria Math" w:cs="Cambria Math"/>
        </w:rPr>
        <w:t>‐</w:t>
      </w:r>
      <w:r w:rsidR="007059F4">
        <w:t>term carbon budget of the above</w:t>
      </w:r>
      <w:r w:rsidR="007059F4">
        <w:rPr>
          <w:rFonts w:ascii="Cambria Math" w:hAnsi="Cambria Math" w:cs="Cambria Math"/>
        </w:rPr>
        <w:t>‐</w:t>
      </w:r>
      <w:r w:rsidR="007059F4">
        <w:t xml:space="preserve">ground parts of a young hinoki cypress (Chamaecyparis obtusa) stand. </w:t>
      </w:r>
      <w:r w:rsidR="007059F4">
        <w:rPr>
          <w:i/>
          <w:iCs/>
        </w:rPr>
        <w:t>Ecological Research</w:t>
      </w:r>
      <w:r w:rsidR="007059F4">
        <w:t xml:space="preserve"> </w:t>
      </w:r>
      <w:r w:rsidR="007059F4">
        <w:rPr>
          <w:b/>
          <w:bCs/>
        </w:rPr>
        <w:t>18</w:t>
      </w:r>
      <w:r w:rsidR="007059F4">
        <w:t>: 165–175.</w:t>
      </w:r>
    </w:p>
    <w:p w14:paraId="0C59F112" w14:textId="77777777" w:rsidR="007059F4" w:rsidRDefault="007059F4" w:rsidP="007059F4">
      <w:pPr>
        <w:pStyle w:val="Bibliography"/>
      </w:pPr>
      <w:r>
        <w:rPr>
          <w:b/>
          <w:bCs/>
        </w:rPr>
        <w:t>Allen CD, Breshears DD, McDowell NG</w:t>
      </w:r>
      <w:r>
        <w:t xml:space="preserve">. </w:t>
      </w:r>
      <w:r>
        <w:rPr>
          <w:b/>
          <w:bCs/>
        </w:rPr>
        <w:t>2015</w:t>
      </w:r>
      <w:r>
        <w:t xml:space="preserve">. On underestimation of global vulnerability to tree mortality and forest die-off from hotter drought in the Anthropocene. </w:t>
      </w:r>
      <w:r>
        <w:rPr>
          <w:i/>
          <w:iCs/>
        </w:rPr>
        <w:t>Ecosphere</w:t>
      </w:r>
      <w:r>
        <w:t xml:space="preserve"> </w:t>
      </w:r>
      <w:r>
        <w:rPr>
          <w:b/>
          <w:bCs/>
        </w:rPr>
        <w:t>6</w:t>
      </w:r>
      <w:r>
        <w:t>: 129.</w:t>
      </w:r>
    </w:p>
    <w:p w14:paraId="7181F170" w14:textId="77777777" w:rsidR="007059F4" w:rsidRDefault="007059F4" w:rsidP="007059F4">
      <w:pPr>
        <w:pStyle w:val="Bibliography"/>
      </w:pPr>
      <w:r>
        <w:rPr>
          <w:b/>
          <w:bCs/>
        </w:rPr>
        <w:t>Amthor JS</w:t>
      </w:r>
      <w:r>
        <w:t xml:space="preserve">. </w:t>
      </w:r>
      <w:r>
        <w:rPr>
          <w:b/>
          <w:bCs/>
        </w:rPr>
        <w:t>2000</w:t>
      </w:r>
      <w:r>
        <w:t xml:space="preserve">. The McCree–de Wit–Penning de Vries–Thornley Respiration Paradigms: 30 Years Later. </w:t>
      </w:r>
      <w:r>
        <w:rPr>
          <w:i/>
          <w:iCs/>
        </w:rPr>
        <w:t>Annals of Botany</w:t>
      </w:r>
      <w:r>
        <w:t xml:space="preserve"> </w:t>
      </w:r>
      <w:r>
        <w:rPr>
          <w:b/>
          <w:bCs/>
        </w:rPr>
        <w:t>86</w:t>
      </w:r>
      <w:r>
        <w:t>: 1–20.</w:t>
      </w:r>
    </w:p>
    <w:p w14:paraId="211854D8" w14:textId="77777777" w:rsidR="007059F4" w:rsidRDefault="007059F4" w:rsidP="007059F4">
      <w:pPr>
        <w:pStyle w:val="Bibliography"/>
      </w:pPr>
      <w:r>
        <w:rPr>
          <w:b/>
          <w:bCs/>
        </w:rPr>
        <w:t>Aspinwall MJ, Drake JE, Campany C, Varhammar A, Ghannoum O, Tissue DT, Reich PB, Tjoelker MG</w:t>
      </w:r>
      <w:r>
        <w:t xml:space="preserve">. </w:t>
      </w:r>
      <w:r>
        <w:rPr>
          <w:b/>
          <w:bCs/>
        </w:rPr>
        <w:t>2016</w:t>
      </w:r>
      <w:r>
        <w:t xml:space="preserve">. Convergent acclimation of leaf photosynthesis and respiration to prevailing ambient temperatures under current and warmer climates in Eucalyptus tereticornis. </w:t>
      </w:r>
      <w:r>
        <w:rPr>
          <w:i/>
          <w:iCs/>
        </w:rPr>
        <w:t>New Phytologist</w:t>
      </w:r>
      <w:r>
        <w:t xml:space="preserve"> </w:t>
      </w:r>
      <w:r>
        <w:rPr>
          <w:b/>
          <w:bCs/>
        </w:rPr>
        <w:t>212</w:t>
      </w:r>
      <w:r>
        <w:t>: 354–367.</w:t>
      </w:r>
    </w:p>
    <w:p w14:paraId="3D7B9F63" w14:textId="77777777" w:rsidR="007059F4" w:rsidRDefault="007059F4" w:rsidP="007059F4">
      <w:pPr>
        <w:pStyle w:val="Bibliography"/>
      </w:pPr>
      <w:r>
        <w:rPr>
          <w:b/>
          <w:bCs/>
        </w:rPr>
        <w:t>Baldocchi DD, Ma S, Rambal S, Misson L, Ourcival J-M, Limousin J-M, Pereira J, Papale D</w:t>
      </w:r>
      <w:r>
        <w:t xml:space="preserve">. </w:t>
      </w:r>
      <w:r>
        <w:rPr>
          <w:b/>
          <w:bCs/>
        </w:rPr>
        <w:t>2010</w:t>
      </w:r>
      <w:r>
        <w:t xml:space="preserve">. On the differential advantages of evergreenness and deciduousness in mediterranean oak woodlands: a flux perspective. </w:t>
      </w:r>
      <w:r>
        <w:rPr>
          <w:i/>
          <w:iCs/>
        </w:rPr>
        <w:t>Ecological Applications</w:t>
      </w:r>
      <w:r>
        <w:t xml:space="preserve"> </w:t>
      </w:r>
      <w:r>
        <w:rPr>
          <w:b/>
          <w:bCs/>
        </w:rPr>
        <w:t>20</w:t>
      </w:r>
      <w:r>
        <w:t>: 1583–1597.</w:t>
      </w:r>
    </w:p>
    <w:p w14:paraId="4A9E664A" w14:textId="77777777" w:rsidR="007059F4" w:rsidRDefault="007059F4" w:rsidP="007059F4">
      <w:pPr>
        <w:pStyle w:val="Bibliography"/>
      </w:pPr>
      <w:r>
        <w:rPr>
          <w:b/>
          <w:bCs/>
        </w:rPr>
        <w:t>Barbeta A, Mejía-Chang M, Ogaya R, Voltas J, Dawson TE, Peñuelas J</w:t>
      </w:r>
      <w:r>
        <w:t xml:space="preserve">. </w:t>
      </w:r>
      <w:r>
        <w:rPr>
          <w:b/>
          <w:bCs/>
        </w:rPr>
        <w:t>2015</w:t>
      </w:r>
      <w:r>
        <w:t xml:space="preserve">. The combined effects of a long-term experimental drought and an extreme drought on the use of plant-water sources in a Mediterranean forest. </w:t>
      </w:r>
      <w:r>
        <w:rPr>
          <w:i/>
          <w:iCs/>
        </w:rPr>
        <w:t>Global Change Biology</w:t>
      </w:r>
      <w:r>
        <w:t xml:space="preserve"> </w:t>
      </w:r>
      <w:r>
        <w:rPr>
          <w:b/>
          <w:bCs/>
        </w:rPr>
        <w:t>21</w:t>
      </w:r>
      <w:r>
        <w:t>: 1213–1225.</w:t>
      </w:r>
    </w:p>
    <w:p w14:paraId="39C7101B" w14:textId="77777777" w:rsidR="007059F4" w:rsidRDefault="007059F4" w:rsidP="007059F4">
      <w:pPr>
        <w:pStyle w:val="Bibliography"/>
      </w:pPr>
      <w:r>
        <w:rPr>
          <w:b/>
          <w:bCs/>
        </w:rPr>
        <w:t xml:space="preserve">Barton CVM, Duursma RA, Medlyn BE, Ellsworth DS, Eamus D, Tissue DT, Adams MA, Conroy J, Crous KY, Liberloo M, </w:t>
      </w:r>
      <w:r>
        <w:rPr>
          <w:b/>
          <w:bCs/>
          <w:i/>
          <w:iCs/>
        </w:rPr>
        <w:t>et al.</w:t>
      </w:r>
      <w:r>
        <w:t xml:space="preserve"> </w:t>
      </w:r>
      <w:r>
        <w:rPr>
          <w:b/>
          <w:bCs/>
        </w:rPr>
        <w:t>2012</w:t>
      </w:r>
      <w:r>
        <w:t xml:space="preserve">. Effects of elevated atmospheric [CO2] on instantaneous transpiration efficiency at leaf and canopy scales in Eucalyptus saligna. </w:t>
      </w:r>
      <w:r>
        <w:rPr>
          <w:i/>
          <w:iCs/>
        </w:rPr>
        <w:t>Global Change Biology</w:t>
      </w:r>
      <w:r>
        <w:t xml:space="preserve"> </w:t>
      </w:r>
      <w:r>
        <w:rPr>
          <w:b/>
          <w:bCs/>
        </w:rPr>
        <w:t>18</w:t>
      </w:r>
      <w:r>
        <w:t>: 585–595.</w:t>
      </w:r>
    </w:p>
    <w:p w14:paraId="24C1B2E1" w14:textId="77777777" w:rsidR="007059F4" w:rsidRDefault="007059F4" w:rsidP="007059F4">
      <w:pPr>
        <w:pStyle w:val="Bibliography"/>
      </w:pPr>
      <w:r>
        <w:rPr>
          <w:b/>
          <w:bCs/>
        </w:rPr>
        <w:t xml:space="preserve">Barton CVM, Ellsworth DS, Medlyn BE, Duursma RA, Tissue DT, Adams MA, Eamus D, Conroy JP, McMurtrie RE, Parsby J, </w:t>
      </w:r>
      <w:r>
        <w:rPr>
          <w:b/>
          <w:bCs/>
          <w:i/>
          <w:iCs/>
        </w:rPr>
        <w:t>et al.</w:t>
      </w:r>
      <w:r>
        <w:t xml:space="preserve"> </w:t>
      </w:r>
      <w:r>
        <w:rPr>
          <w:b/>
          <w:bCs/>
        </w:rPr>
        <w:t>2010</w:t>
      </w:r>
      <w:r>
        <w:t xml:space="preserve">. Whole-tree chambers for elevated atmospheric CO2 experimentation and tree scale flux measurements in south-eastern Australia: The Hawkesbury Forest Experiment. </w:t>
      </w:r>
      <w:r>
        <w:rPr>
          <w:i/>
          <w:iCs/>
        </w:rPr>
        <w:t>Agricultural and Forest Meteorology</w:t>
      </w:r>
      <w:r>
        <w:t xml:space="preserve"> </w:t>
      </w:r>
      <w:r>
        <w:rPr>
          <w:b/>
          <w:bCs/>
        </w:rPr>
        <w:t>150</w:t>
      </w:r>
      <w:r>
        <w:t>: 941–951.</w:t>
      </w:r>
    </w:p>
    <w:p w14:paraId="35F817C3" w14:textId="77777777" w:rsidR="007059F4" w:rsidRDefault="007059F4" w:rsidP="007059F4">
      <w:pPr>
        <w:pStyle w:val="Bibliography"/>
      </w:pPr>
      <w:r>
        <w:rPr>
          <w:b/>
          <w:bCs/>
        </w:rPr>
        <w:t>Blessing CH, Werner RA, Siegwolf R, Buchmann N</w:t>
      </w:r>
      <w:r>
        <w:t xml:space="preserve">. </w:t>
      </w:r>
      <w:r>
        <w:rPr>
          <w:b/>
          <w:bCs/>
        </w:rPr>
        <w:t>2015</w:t>
      </w:r>
      <w:r>
        <w:t xml:space="preserve">. Allocation dynamics of recently fixed carbon in beech saplings in response to increased temperatures and drought. </w:t>
      </w:r>
      <w:r>
        <w:rPr>
          <w:i/>
          <w:iCs/>
        </w:rPr>
        <w:t>Tree Physiology</w:t>
      </w:r>
      <w:r>
        <w:t xml:space="preserve"> </w:t>
      </w:r>
      <w:r>
        <w:rPr>
          <w:b/>
          <w:bCs/>
        </w:rPr>
        <w:t>35</w:t>
      </w:r>
      <w:r>
        <w:t>: 585–598.</w:t>
      </w:r>
    </w:p>
    <w:p w14:paraId="09B46C42" w14:textId="77777777" w:rsidR="007059F4" w:rsidRDefault="007059F4" w:rsidP="007059F4">
      <w:pPr>
        <w:pStyle w:val="Bibliography"/>
      </w:pPr>
      <w:r>
        <w:rPr>
          <w:b/>
          <w:bCs/>
        </w:rPr>
        <w:t>Burke EJ, Brown SJ, Christidis N</w:t>
      </w:r>
      <w:r>
        <w:t xml:space="preserve">. </w:t>
      </w:r>
      <w:r>
        <w:rPr>
          <w:b/>
          <w:bCs/>
        </w:rPr>
        <w:t>2006</w:t>
      </w:r>
      <w:r>
        <w:t xml:space="preserve">. Modeling the Recent Evolution of Global Drought and Projections for the Twenty-First Century with the Hadley Centre Climate Model. </w:t>
      </w:r>
      <w:r>
        <w:rPr>
          <w:i/>
          <w:iCs/>
        </w:rPr>
        <w:t>Journal of Hydrometeorology</w:t>
      </w:r>
      <w:r>
        <w:t xml:space="preserve"> </w:t>
      </w:r>
      <w:r>
        <w:rPr>
          <w:b/>
          <w:bCs/>
        </w:rPr>
        <w:t>7</w:t>
      </w:r>
      <w:r>
        <w:t>: 1113–1125.</w:t>
      </w:r>
    </w:p>
    <w:p w14:paraId="69A9E056" w14:textId="77777777" w:rsidR="007059F4" w:rsidRDefault="007059F4" w:rsidP="007059F4">
      <w:pPr>
        <w:pStyle w:val="Bibliography"/>
      </w:pPr>
      <w:r>
        <w:rPr>
          <w:b/>
          <w:bCs/>
        </w:rPr>
        <w:t xml:space="preserve">De Kauwe MG, Medlyn BE, Zaehle S, Walker AP, Dietze MC, Wang Y-P, Luo Y, Jain AK, El-Masri B, Hickler T, </w:t>
      </w:r>
      <w:r>
        <w:rPr>
          <w:b/>
          <w:bCs/>
          <w:i/>
          <w:iCs/>
        </w:rPr>
        <w:t>et al.</w:t>
      </w:r>
      <w:r>
        <w:t xml:space="preserve"> </w:t>
      </w:r>
      <w:r>
        <w:rPr>
          <w:b/>
          <w:bCs/>
        </w:rPr>
        <w:t>2014</w:t>
      </w:r>
      <w:r>
        <w:t xml:space="preserve">. Where does the carbon go? A model–data intercomparison of vegetation carbon allocation and turnover processes at two temperate forest free-air CO2 enrichment sites. </w:t>
      </w:r>
      <w:r>
        <w:rPr>
          <w:i/>
          <w:iCs/>
        </w:rPr>
        <w:t>New Phytologist</w:t>
      </w:r>
      <w:r>
        <w:t xml:space="preserve"> </w:t>
      </w:r>
      <w:r>
        <w:rPr>
          <w:b/>
          <w:bCs/>
        </w:rPr>
        <w:t>203</w:t>
      </w:r>
      <w:r>
        <w:t>: 883–899.</w:t>
      </w:r>
    </w:p>
    <w:p w14:paraId="35104492" w14:textId="77777777" w:rsidR="007059F4" w:rsidRDefault="007059F4" w:rsidP="007059F4">
      <w:pPr>
        <w:pStyle w:val="Bibliography"/>
      </w:pPr>
      <w:r>
        <w:rPr>
          <w:b/>
          <w:bCs/>
        </w:rPr>
        <w:t>DeLucia EH, Moore DJ, Norby RJ</w:t>
      </w:r>
      <w:r>
        <w:t xml:space="preserve">. </w:t>
      </w:r>
      <w:r>
        <w:rPr>
          <w:b/>
          <w:bCs/>
        </w:rPr>
        <w:t>2005</w:t>
      </w:r>
      <w:r>
        <w:t xml:space="preserve">. Contrasting responses of forest ecosystems to rising atmospheric CO2: Implications for the global C cycle. </w:t>
      </w:r>
      <w:r>
        <w:rPr>
          <w:i/>
          <w:iCs/>
        </w:rPr>
        <w:t>Global Biogeochemical Cycles</w:t>
      </w:r>
      <w:r>
        <w:t xml:space="preserve"> </w:t>
      </w:r>
      <w:r>
        <w:rPr>
          <w:b/>
          <w:bCs/>
        </w:rPr>
        <w:t>19</w:t>
      </w:r>
      <w:r>
        <w:t>: GB3006.</w:t>
      </w:r>
    </w:p>
    <w:p w14:paraId="4C235C25" w14:textId="77777777" w:rsidR="007059F4" w:rsidRDefault="007059F4" w:rsidP="007059F4">
      <w:pPr>
        <w:pStyle w:val="Bibliography"/>
      </w:pPr>
      <w:r>
        <w:rPr>
          <w:b/>
          <w:bCs/>
        </w:rPr>
        <w:lastRenderedPageBreak/>
        <w:t>Dietze MC, Sala A, Carbone MS, Czimczik CI, Mantooth JA, Richardson AD, Vargas R</w:t>
      </w:r>
      <w:r>
        <w:t xml:space="preserve">. </w:t>
      </w:r>
      <w:r>
        <w:rPr>
          <w:b/>
          <w:bCs/>
        </w:rPr>
        <w:t>2014</w:t>
      </w:r>
      <w:r>
        <w:t xml:space="preserve">. Nonstructural Carbon in Woody Plants. </w:t>
      </w:r>
      <w:r>
        <w:rPr>
          <w:i/>
          <w:iCs/>
        </w:rPr>
        <w:t>Annual Review of Plant Biology</w:t>
      </w:r>
      <w:r>
        <w:t xml:space="preserve"> </w:t>
      </w:r>
      <w:r>
        <w:rPr>
          <w:b/>
          <w:bCs/>
        </w:rPr>
        <w:t>65</w:t>
      </w:r>
      <w:r>
        <w:t>: 667–687.</w:t>
      </w:r>
    </w:p>
    <w:p w14:paraId="0392DFBF" w14:textId="77777777" w:rsidR="007059F4" w:rsidRDefault="007059F4" w:rsidP="007059F4">
      <w:pPr>
        <w:pStyle w:val="Bibliography"/>
      </w:pPr>
      <w:r>
        <w:rPr>
          <w:b/>
          <w:bCs/>
        </w:rPr>
        <w:t xml:space="preserve">Doughty CE, Malhi Y, Araujo-Murakami A, Metcalfe DB, Silva-Espejo JE, Arroyo L, Heredia JP, Pardo-Toledo E, Mendizabal LM, Rojas-Landivar VD, </w:t>
      </w:r>
      <w:r>
        <w:rPr>
          <w:b/>
          <w:bCs/>
          <w:i/>
          <w:iCs/>
        </w:rPr>
        <w:t>et al.</w:t>
      </w:r>
      <w:r>
        <w:t xml:space="preserve"> </w:t>
      </w:r>
      <w:r>
        <w:rPr>
          <w:b/>
          <w:bCs/>
        </w:rPr>
        <w:t>2014</w:t>
      </w:r>
      <w:r>
        <w:t>. Allocation trade</w:t>
      </w:r>
      <w:r>
        <w:rPr>
          <w:rFonts w:ascii="Cambria Math" w:hAnsi="Cambria Math" w:cs="Cambria Math"/>
        </w:rPr>
        <w:t>‐</w:t>
      </w:r>
      <w:r>
        <w:t xml:space="preserve">offs dominate the response of tropical forest growth to seasonal and interannual drought. </w:t>
      </w:r>
      <w:r>
        <w:rPr>
          <w:i/>
          <w:iCs/>
        </w:rPr>
        <w:t>Ecology</w:t>
      </w:r>
      <w:r>
        <w:t xml:space="preserve"> </w:t>
      </w:r>
      <w:r>
        <w:rPr>
          <w:b/>
          <w:bCs/>
        </w:rPr>
        <w:t>95</w:t>
      </w:r>
      <w:r>
        <w:t>: 2192–2201.</w:t>
      </w:r>
    </w:p>
    <w:p w14:paraId="349E4FDF" w14:textId="77777777" w:rsidR="007059F4" w:rsidRDefault="007059F4" w:rsidP="007059F4">
      <w:pPr>
        <w:pStyle w:val="Bibliography"/>
      </w:pPr>
      <w:r>
        <w:rPr>
          <w:b/>
          <w:bCs/>
        </w:rPr>
        <w:t xml:space="preserve">Doughty CE, Metcalfe D, Girardin C a. J, Farfan Amezquita F, Galiano Cabrera D, Huaraca Huasco W, Silva-Espejo JE, Araujo-Murakami A, Costa D, C M, </w:t>
      </w:r>
      <w:r>
        <w:rPr>
          <w:b/>
          <w:bCs/>
          <w:i/>
          <w:iCs/>
        </w:rPr>
        <w:t>et al.</w:t>
      </w:r>
      <w:r>
        <w:t xml:space="preserve"> </w:t>
      </w:r>
      <w:r>
        <w:rPr>
          <w:b/>
          <w:bCs/>
        </w:rPr>
        <w:t>2015</w:t>
      </w:r>
      <w:r>
        <w:t xml:space="preserve">. Drought impact on forest carbon dynamics and fluxes in Amazonia. </w:t>
      </w:r>
      <w:r>
        <w:rPr>
          <w:i/>
          <w:iCs/>
        </w:rPr>
        <w:t>Nature</w:t>
      </w:r>
      <w:r>
        <w:t xml:space="preserve"> </w:t>
      </w:r>
      <w:r>
        <w:rPr>
          <w:b/>
          <w:bCs/>
        </w:rPr>
        <w:t>519</w:t>
      </w:r>
      <w:r>
        <w:t>: 78–140.</w:t>
      </w:r>
    </w:p>
    <w:p w14:paraId="386ADB4E" w14:textId="77777777" w:rsidR="007059F4" w:rsidRDefault="007059F4" w:rsidP="007059F4">
      <w:pPr>
        <w:pStyle w:val="Bibliography"/>
      </w:pPr>
      <w:r>
        <w:rPr>
          <w:b/>
          <w:bCs/>
        </w:rPr>
        <w:t>Drake JE, Aspinwall MJ, Pfautsch S, Rymer PD, Reich PB, Smith RA, Crous KY, Tissue DT, Ghannoum O, Tjoelker MG</w:t>
      </w:r>
      <w:r>
        <w:t xml:space="preserve">. </w:t>
      </w:r>
      <w:r>
        <w:rPr>
          <w:b/>
          <w:bCs/>
        </w:rPr>
        <w:t>2015</w:t>
      </w:r>
      <w:r>
        <w:t xml:space="preserve">. The capacity to cope with climate warming declines from temperate to tropical latitudes in two widely distributed Eucalyptus species. </w:t>
      </w:r>
      <w:r>
        <w:rPr>
          <w:i/>
          <w:iCs/>
        </w:rPr>
        <w:t>Global Change Biology</w:t>
      </w:r>
      <w:r>
        <w:t xml:space="preserve"> </w:t>
      </w:r>
      <w:r>
        <w:rPr>
          <w:b/>
          <w:bCs/>
        </w:rPr>
        <w:t>21</w:t>
      </w:r>
      <w:r>
        <w:t>: 459–472.</w:t>
      </w:r>
    </w:p>
    <w:p w14:paraId="766C0923" w14:textId="77777777" w:rsidR="007059F4" w:rsidRDefault="007059F4" w:rsidP="007059F4">
      <w:pPr>
        <w:pStyle w:val="Bibliography"/>
      </w:pPr>
      <w:r>
        <w:rPr>
          <w:b/>
          <w:bCs/>
        </w:rPr>
        <w:t xml:space="preserve">Drake JE, Gallet-Budynek A, Hofmockel KS, Bernhardt ES, Billings SA, Jackson RB, Johnsen KS, Lichter J, McCarthy HR, McCormack ML, </w:t>
      </w:r>
      <w:r>
        <w:rPr>
          <w:b/>
          <w:bCs/>
          <w:i/>
          <w:iCs/>
        </w:rPr>
        <w:t>et al.</w:t>
      </w:r>
      <w:r>
        <w:t xml:space="preserve"> </w:t>
      </w:r>
      <w:r>
        <w:rPr>
          <w:b/>
          <w:bCs/>
        </w:rPr>
        <w:t>2011</w:t>
      </w:r>
      <w:r>
        <w:t xml:space="preserve">. Increases in the flux of carbon belowground stimulate nitrogen uptake and sustain the long-term enhancement of forest productivity under elevated CO2. </w:t>
      </w:r>
      <w:r>
        <w:rPr>
          <w:i/>
          <w:iCs/>
        </w:rPr>
        <w:t>Ecology Letters</w:t>
      </w:r>
      <w:r>
        <w:t xml:space="preserve"> </w:t>
      </w:r>
      <w:r>
        <w:rPr>
          <w:b/>
          <w:bCs/>
        </w:rPr>
        <w:t>14</w:t>
      </w:r>
      <w:r>
        <w:t>: 349–357.</w:t>
      </w:r>
    </w:p>
    <w:p w14:paraId="29A780B2" w14:textId="77777777" w:rsidR="007059F4" w:rsidRDefault="007059F4" w:rsidP="007059F4">
      <w:pPr>
        <w:pStyle w:val="Bibliography"/>
      </w:pPr>
      <w:r>
        <w:rPr>
          <w:b/>
          <w:bCs/>
        </w:rPr>
        <w:t>Drake J, Tjoelker M, Aspinwall MJ</w:t>
      </w:r>
      <w:r>
        <w:t xml:space="preserve">. </w:t>
      </w:r>
      <w:r>
        <w:rPr>
          <w:b/>
          <w:bCs/>
        </w:rPr>
        <w:t>2016a</w:t>
      </w:r>
      <w:r>
        <w:t>. Drake_NewPhyt_2016_WTC3_RtoGPP_forfigshare.zip.</w:t>
      </w:r>
    </w:p>
    <w:p w14:paraId="1A01059B" w14:textId="77777777" w:rsidR="007059F4" w:rsidRDefault="007059F4" w:rsidP="007059F4">
      <w:pPr>
        <w:pStyle w:val="Bibliography"/>
      </w:pPr>
      <w:r>
        <w:rPr>
          <w:b/>
          <w:bCs/>
        </w:rPr>
        <w:t>Drake JE, Tjoelker MG, Aspinwall MJ, Reich PB, Barton CVM, Medlyn BE, Duursma RA</w:t>
      </w:r>
      <w:r>
        <w:t xml:space="preserve">. </w:t>
      </w:r>
      <w:r>
        <w:rPr>
          <w:b/>
          <w:bCs/>
        </w:rPr>
        <w:t>2016b</w:t>
      </w:r>
      <w:r>
        <w:t xml:space="preserve">. Does physiological acclimation to climate warming stabilize the ratio of canopy respiration to photosynthesis? </w:t>
      </w:r>
      <w:r>
        <w:rPr>
          <w:i/>
          <w:iCs/>
        </w:rPr>
        <w:t>New Phytologist</w:t>
      </w:r>
      <w:r>
        <w:t xml:space="preserve"> </w:t>
      </w:r>
      <w:r>
        <w:rPr>
          <w:b/>
          <w:bCs/>
        </w:rPr>
        <w:t>211</w:t>
      </w:r>
      <w:r>
        <w:t>: 850–863.</w:t>
      </w:r>
    </w:p>
    <w:p w14:paraId="3440D617" w14:textId="77777777" w:rsidR="007059F4" w:rsidRDefault="007059F4" w:rsidP="007059F4">
      <w:pPr>
        <w:pStyle w:val="Bibliography"/>
      </w:pPr>
      <w:r>
        <w:rPr>
          <w:b/>
          <w:bCs/>
        </w:rPr>
        <w:t>Drake JE, Vårhammar A, Kumarathunge D, Medlyn BE, Pfautsch S, Reich PB, Tissue DT, Ghannoum O, Tjoelker MG</w:t>
      </w:r>
      <w:r>
        <w:t xml:space="preserve">. </w:t>
      </w:r>
      <w:r>
        <w:rPr>
          <w:b/>
          <w:bCs/>
        </w:rPr>
        <w:t>2017</w:t>
      </w:r>
      <w:r>
        <w:t xml:space="preserve">. A common thermal niche among geographically diverse populations of the widely distributed tree species Eucalyptus tereticornis: No evidence for adaptation to climate-of-origin. </w:t>
      </w:r>
      <w:r>
        <w:rPr>
          <w:i/>
          <w:iCs/>
        </w:rPr>
        <w:t>Global Change Biology</w:t>
      </w:r>
      <w:r>
        <w:t xml:space="preserve"> </w:t>
      </w:r>
      <w:r>
        <w:rPr>
          <w:b/>
          <w:bCs/>
        </w:rPr>
        <w:t>23</w:t>
      </w:r>
      <w:r>
        <w:t>: 5069–5082.</w:t>
      </w:r>
    </w:p>
    <w:p w14:paraId="3661EE79" w14:textId="77777777" w:rsidR="007059F4" w:rsidRDefault="007059F4" w:rsidP="007059F4">
      <w:pPr>
        <w:pStyle w:val="Bibliography"/>
      </w:pPr>
      <w:r>
        <w:rPr>
          <w:b/>
          <w:bCs/>
        </w:rPr>
        <w:t>Duursma RA, Barton CVM, Eamus D, Medlyn BE, Ellsworth DS, Forster MA, Tissue DT, Linder S, McMurtrie RE</w:t>
      </w:r>
      <w:r>
        <w:t xml:space="preserve">. </w:t>
      </w:r>
      <w:r>
        <w:rPr>
          <w:b/>
          <w:bCs/>
        </w:rPr>
        <w:t>2011</w:t>
      </w:r>
      <w:r>
        <w:t xml:space="preserve">. Rooting depth explains [CO2] x drought interaction in Eucalyptus saligna. </w:t>
      </w:r>
      <w:r>
        <w:rPr>
          <w:i/>
          <w:iCs/>
        </w:rPr>
        <w:t>Tree Physiology</w:t>
      </w:r>
      <w:r>
        <w:t xml:space="preserve"> </w:t>
      </w:r>
      <w:r>
        <w:rPr>
          <w:b/>
          <w:bCs/>
        </w:rPr>
        <w:t>31</w:t>
      </w:r>
      <w:r>
        <w:t>: 922–931.</w:t>
      </w:r>
    </w:p>
    <w:p w14:paraId="660661AF" w14:textId="77777777" w:rsidR="007059F4" w:rsidRDefault="007059F4" w:rsidP="007059F4">
      <w:pPr>
        <w:pStyle w:val="Bibliography"/>
      </w:pPr>
      <w:r>
        <w:rPr>
          <w:b/>
          <w:bCs/>
        </w:rPr>
        <w:t>Duursma RA, Barton CVM, Lin Y-S, Medlyn BE, Eamus D, Tissue DT, Ellsworth DS, McMurtrie RE</w:t>
      </w:r>
      <w:r>
        <w:t xml:space="preserve">. </w:t>
      </w:r>
      <w:r>
        <w:rPr>
          <w:b/>
          <w:bCs/>
        </w:rPr>
        <w:t>2014</w:t>
      </w:r>
      <w:r>
        <w:t xml:space="preserve">. The peaked response of transpiration rate to vapour pressure deficit in field conditions can be explained by the temperature optimum of photosynthesis. </w:t>
      </w:r>
      <w:r>
        <w:rPr>
          <w:i/>
          <w:iCs/>
        </w:rPr>
        <w:t>Agricultural and Forest Meteorology</w:t>
      </w:r>
      <w:r>
        <w:t xml:space="preserve"> </w:t>
      </w:r>
      <w:r>
        <w:rPr>
          <w:b/>
          <w:bCs/>
        </w:rPr>
        <w:t>189</w:t>
      </w:r>
      <w:r>
        <w:t>: 2–10.</w:t>
      </w:r>
    </w:p>
    <w:p w14:paraId="1DDE6C97" w14:textId="77777777" w:rsidR="007059F4" w:rsidRDefault="007059F4" w:rsidP="007059F4">
      <w:pPr>
        <w:pStyle w:val="Bibliography"/>
      </w:pPr>
      <w:r>
        <w:rPr>
          <w:b/>
          <w:bCs/>
        </w:rPr>
        <w:t>Duursma RA, Falster DS</w:t>
      </w:r>
      <w:r>
        <w:t xml:space="preserve">. </w:t>
      </w:r>
      <w:r>
        <w:rPr>
          <w:b/>
          <w:bCs/>
        </w:rPr>
        <w:t>2016</w:t>
      </w:r>
      <w:r>
        <w:t>. Leaf mass per area, not total leaf area, drives differences in above</w:t>
      </w:r>
      <w:r>
        <w:rPr>
          <w:rFonts w:ascii="Cambria Math" w:hAnsi="Cambria Math" w:cs="Cambria Math"/>
        </w:rPr>
        <w:t>‐</w:t>
      </w:r>
      <w:r>
        <w:t xml:space="preserve">ground biomass distribution among woody plant functional types. </w:t>
      </w:r>
      <w:r>
        <w:rPr>
          <w:i/>
          <w:iCs/>
        </w:rPr>
        <w:t>New Phytologist</w:t>
      </w:r>
      <w:r>
        <w:t xml:space="preserve"> </w:t>
      </w:r>
      <w:r>
        <w:rPr>
          <w:b/>
          <w:bCs/>
        </w:rPr>
        <w:t>212</w:t>
      </w:r>
      <w:r>
        <w:t>: 368–376.</w:t>
      </w:r>
    </w:p>
    <w:p w14:paraId="78F8938D" w14:textId="77777777" w:rsidR="007059F4" w:rsidRDefault="007059F4" w:rsidP="007059F4">
      <w:pPr>
        <w:pStyle w:val="Bibliography"/>
      </w:pPr>
      <w:r>
        <w:rPr>
          <w:b/>
          <w:bCs/>
        </w:rPr>
        <w:t>Eamus D, Zolfaghar S, Villalobos-Vega R, Cleverly J, Huete A</w:t>
      </w:r>
      <w:r>
        <w:t xml:space="preserve">. </w:t>
      </w:r>
      <w:r>
        <w:rPr>
          <w:b/>
          <w:bCs/>
        </w:rPr>
        <w:t>2015</w:t>
      </w:r>
      <w:r>
        <w:t xml:space="preserve">. Groundwater-dependent ecosystems: recent insights from satellite and field-based studies. </w:t>
      </w:r>
      <w:r>
        <w:rPr>
          <w:i/>
          <w:iCs/>
        </w:rPr>
        <w:t>Hydrol. Earth Syst. Sci.</w:t>
      </w:r>
      <w:r>
        <w:t xml:space="preserve"> </w:t>
      </w:r>
      <w:r>
        <w:rPr>
          <w:b/>
          <w:bCs/>
        </w:rPr>
        <w:t>19</w:t>
      </w:r>
      <w:r>
        <w:t>: 4229–4256.</w:t>
      </w:r>
    </w:p>
    <w:p w14:paraId="734178FD" w14:textId="77777777" w:rsidR="007059F4" w:rsidRDefault="007059F4" w:rsidP="007059F4">
      <w:pPr>
        <w:pStyle w:val="Bibliography"/>
      </w:pPr>
      <w:r>
        <w:rPr>
          <w:b/>
          <w:bCs/>
        </w:rPr>
        <w:lastRenderedPageBreak/>
        <w:t>Edler B, Buerger J, Breitsameter L, Steinmann H-H, Isselstein J</w:t>
      </w:r>
      <w:r>
        <w:t xml:space="preserve">. </w:t>
      </w:r>
      <w:r>
        <w:rPr>
          <w:b/>
          <w:bCs/>
        </w:rPr>
        <w:t>2015</w:t>
      </w:r>
      <w:r>
        <w:t xml:space="preserve">. Growth responses to elevated temperature and reduced soil moisture during early establishment of three annual weeds in four soil types. </w:t>
      </w:r>
      <w:r>
        <w:rPr>
          <w:i/>
          <w:iCs/>
        </w:rPr>
        <w:t>Journal of Plant Diseases and Protection</w:t>
      </w:r>
      <w:r>
        <w:t xml:space="preserve"> </w:t>
      </w:r>
      <w:r>
        <w:rPr>
          <w:b/>
          <w:bCs/>
        </w:rPr>
        <w:t>122</w:t>
      </w:r>
      <w:r>
        <w:t>: 39–48.</w:t>
      </w:r>
    </w:p>
    <w:p w14:paraId="31CB69FD" w14:textId="77777777" w:rsidR="007059F4" w:rsidRDefault="007059F4" w:rsidP="007059F4">
      <w:pPr>
        <w:pStyle w:val="Bibliography"/>
      </w:pPr>
      <w:r>
        <w:rPr>
          <w:b/>
          <w:bCs/>
        </w:rPr>
        <w:t xml:space="preserve">Epron D, Bahn M, Derrien D, Lattanzi FA, Pumpanen J, Gessler A, Högberg P, Maillard P, Dannoura M, Gérant D, </w:t>
      </w:r>
      <w:r>
        <w:rPr>
          <w:b/>
          <w:bCs/>
          <w:i/>
          <w:iCs/>
        </w:rPr>
        <w:t>et al.</w:t>
      </w:r>
      <w:r>
        <w:t xml:space="preserve"> </w:t>
      </w:r>
      <w:r>
        <w:rPr>
          <w:b/>
          <w:bCs/>
        </w:rPr>
        <w:t>2012</w:t>
      </w:r>
      <w:r>
        <w:t xml:space="preserve">. Pulse-labelling trees to study carbon allocation dynamics: a review of methods, current knowledge and future prospects. </w:t>
      </w:r>
      <w:r>
        <w:rPr>
          <w:i/>
          <w:iCs/>
        </w:rPr>
        <w:t>Tree Physiology</w:t>
      </w:r>
      <w:r>
        <w:t xml:space="preserve"> </w:t>
      </w:r>
      <w:r>
        <w:rPr>
          <w:b/>
          <w:bCs/>
        </w:rPr>
        <w:t>32</w:t>
      </w:r>
      <w:r>
        <w:t>: 776–798.</w:t>
      </w:r>
    </w:p>
    <w:p w14:paraId="63ADCDEC" w14:textId="77777777" w:rsidR="007059F4" w:rsidRDefault="007059F4" w:rsidP="007059F4">
      <w:pPr>
        <w:pStyle w:val="Bibliography"/>
      </w:pPr>
      <w:r>
        <w:rPr>
          <w:b/>
          <w:bCs/>
        </w:rPr>
        <w:t>Farooq M, Wahid A, Kobayashi N, Fujita D, Basra SMA</w:t>
      </w:r>
      <w:r>
        <w:t xml:space="preserve">. </w:t>
      </w:r>
      <w:r>
        <w:rPr>
          <w:b/>
          <w:bCs/>
        </w:rPr>
        <w:t>2009</w:t>
      </w:r>
      <w:r>
        <w:t xml:space="preserve">. Plant drought stress: effects, mechanisms and management. </w:t>
      </w:r>
      <w:r>
        <w:rPr>
          <w:i/>
          <w:iCs/>
        </w:rPr>
        <w:t>Agronomy for Sustainable Development</w:t>
      </w:r>
      <w:r>
        <w:t xml:space="preserve"> </w:t>
      </w:r>
      <w:r>
        <w:rPr>
          <w:b/>
          <w:bCs/>
        </w:rPr>
        <w:t>29</w:t>
      </w:r>
      <w:r>
        <w:t>: 185–212.</w:t>
      </w:r>
    </w:p>
    <w:p w14:paraId="1DC1CDB9" w14:textId="77777777" w:rsidR="007059F4" w:rsidRDefault="007059F4" w:rsidP="007059F4">
      <w:pPr>
        <w:pStyle w:val="Bibliography"/>
      </w:pPr>
      <w:r>
        <w:rPr>
          <w:b/>
          <w:bCs/>
        </w:rPr>
        <w:t>Fatichi S, Leuzinger S, Koerner C</w:t>
      </w:r>
      <w:r>
        <w:t xml:space="preserve">. </w:t>
      </w:r>
      <w:r>
        <w:rPr>
          <w:b/>
          <w:bCs/>
        </w:rPr>
        <w:t>2014</w:t>
      </w:r>
      <w:r>
        <w:t xml:space="preserve">. Moving beyond photosynthesis: from carbon source to sink-driven vegetation modeling. </w:t>
      </w:r>
      <w:r>
        <w:rPr>
          <w:i/>
          <w:iCs/>
        </w:rPr>
        <w:t>New Phytologist</w:t>
      </w:r>
      <w:r>
        <w:t xml:space="preserve"> </w:t>
      </w:r>
      <w:r>
        <w:rPr>
          <w:b/>
          <w:bCs/>
        </w:rPr>
        <w:t>201</w:t>
      </w:r>
      <w:r>
        <w:t>: 1086–1095.</w:t>
      </w:r>
    </w:p>
    <w:p w14:paraId="2EFDF6C5" w14:textId="77777777" w:rsidR="007059F4" w:rsidRDefault="007059F4" w:rsidP="007059F4">
      <w:pPr>
        <w:pStyle w:val="Bibliography"/>
      </w:pPr>
      <w:r>
        <w:rPr>
          <w:b/>
          <w:bCs/>
        </w:rPr>
        <w:t>Feng L, Reffye P de, Dreyfus P, Auclair D</w:t>
      </w:r>
      <w:r>
        <w:t xml:space="preserve">. </w:t>
      </w:r>
      <w:r>
        <w:rPr>
          <w:b/>
          <w:bCs/>
        </w:rPr>
        <w:t>2012</w:t>
      </w:r>
      <w:r>
        <w:t xml:space="preserve">. Connecting an architectural plant model to a forest stand dynamics model—application to Austrian black pine stand visualization. </w:t>
      </w:r>
      <w:r>
        <w:rPr>
          <w:i/>
          <w:iCs/>
        </w:rPr>
        <w:t>Annals of Forest Science</w:t>
      </w:r>
      <w:r>
        <w:t xml:space="preserve"> </w:t>
      </w:r>
      <w:r>
        <w:rPr>
          <w:b/>
          <w:bCs/>
        </w:rPr>
        <w:t>69</w:t>
      </w:r>
      <w:r>
        <w:t>: 245–255.</w:t>
      </w:r>
    </w:p>
    <w:p w14:paraId="5FF09EC2" w14:textId="77777777" w:rsidR="007059F4" w:rsidRDefault="007059F4" w:rsidP="007059F4">
      <w:pPr>
        <w:pStyle w:val="Bibliography"/>
      </w:pPr>
      <w:r>
        <w:rPr>
          <w:b/>
          <w:bCs/>
        </w:rPr>
        <w:t>Finzi AC, Abramoff RZ, Spiller KS, Brzostek ER, Darby BA, Kramer MA, Phillips RP</w:t>
      </w:r>
      <w:r>
        <w:t xml:space="preserve">. </w:t>
      </w:r>
      <w:r>
        <w:rPr>
          <w:b/>
          <w:bCs/>
        </w:rPr>
        <w:t>2015</w:t>
      </w:r>
      <w:r>
        <w:t xml:space="preserve">. Rhizosphere processes are quantitatively important components of terrestrial carbon and nutrient cycles. </w:t>
      </w:r>
      <w:r>
        <w:rPr>
          <w:i/>
          <w:iCs/>
        </w:rPr>
        <w:t>Global Change Biology</w:t>
      </w:r>
      <w:r>
        <w:t xml:space="preserve"> </w:t>
      </w:r>
      <w:r>
        <w:rPr>
          <w:b/>
          <w:bCs/>
        </w:rPr>
        <w:t>21</w:t>
      </w:r>
      <w:r>
        <w:t>: 2082–2094.</w:t>
      </w:r>
    </w:p>
    <w:p w14:paraId="2D076559" w14:textId="77777777" w:rsidR="007059F4" w:rsidRDefault="007059F4" w:rsidP="007059F4">
      <w:pPr>
        <w:pStyle w:val="Bibliography"/>
      </w:pPr>
      <w:r>
        <w:rPr>
          <w:b/>
          <w:bCs/>
        </w:rPr>
        <w:t>Franklin O, Johansson J, Dewar RC, Dieckmann U, McMurtrie RE, Brännström Å, Dybzinski R</w:t>
      </w:r>
      <w:r>
        <w:t xml:space="preserve">. </w:t>
      </w:r>
      <w:r>
        <w:rPr>
          <w:b/>
          <w:bCs/>
        </w:rPr>
        <w:t>2012</w:t>
      </w:r>
      <w:r>
        <w:t xml:space="preserve">. Modeling carbon allocation in trees: a search for principles. </w:t>
      </w:r>
      <w:r>
        <w:rPr>
          <w:i/>
          <w:iCs/>
        </w:rPr>
        <w:t>Tree Physiology</w:t>
      </w:r>
      <w:r>
        <w:t xml:space="preserve"> </w:t>
      </w:r>
      <w:r>
        <w:rPr>
          <w:b/>
          <w:bCs/>
        </w:rPr>
        <w:t>32</w:t>
      </w:r>
      <w:r>
        <w:t>: 648–666.</w:t>
      </w:r>
    </w:p>
    <w:p w14:paraId="0FC7DE41" w14:textId="77777777" w:rsidR="007059F4" w:rsidRDefault="007059F4" w:rsidP="007059F4">
      <w:pPr>
        <w:pStyle w:val="Bibliography"/>
      </w:pPr>
      <w:r>
        <w:rPr>
          <w:b/>
          <w:bCs/>
        </w:rPr>
        <w:t>Friedlingstein P, Joel G, Field CB, Fung IY</w:t>
      </w:r>
      <w:r>
        <w:t xml:space="preserve">. </w:t>
      </w:r>
      <w:r>
        <w:rPr>
          <w:b/>
          <w:bCs/>
        </w:rPr>
        <w:t>1999</w:t>
      </w:r>
      <w:r>
        <w:t xml:space="preserve">. Toward an allocation scheme for global terrestrial carbon models. </w:t>
      </w:r>
      <w:r>
        <w:rPr>
          <w:i/>
          <w:iCs/>
        </w:rPr>
        <w:t>Global Change Biology</w:t>
      </w:r>
      <w:r>
        <w:t xml:space="preserve"> </w:t>
      </w:r>
      <w:r>
        <w:rPr>
          <w:b/>
          <w:bCs/>
        </w:rPr>
        <w:t>5</w:t>
      </w:r>
      <w:r>
        <w:t>: 755–770.</w:t>
      </w:r>
    </w:p>
    <w:p w14:paraId="01A60BB4" w14:textId="77777777" w:rsidR="007059F4" w:rsidRDefault="007059F4" w:rsidP="007059F4">
      <w:pPr>
        <w:pStyle w:val="Bibliography"/>
      </w:pPr>
      <w:r>
        <w:rPr>
          <w:b/>
          <w:bCs/>
        </w:rPr>
        <w:t>Furze ME, Trumbore S, Hartmann H</w:t>
      </w:r>
      <w:r>
        <w:t xml:space="preserve">. </w:t>
      </w:r>
      <w:r>
        <w:rPr>
          <w:b/>
          <w:bCs/>
        </w:rPr>
        <w:t>2018</w:t>
      </w:r>
      <w:r>
        <w:t xml:space="preserve">. Detours on the phloem sugar highway: stem carbon storage and remobilization. </w:t>
      </w:r>
      <w:r>
        <w:rPr>
          <w:i/>
          <w:iCs/>
        </w:rPr>
        <w:t>Current Opinion in Plant Biology</w:t>
      </w:r>
      <w:r>
        <w:t xml:space="preserve"> </w:t>
      </w:r>
      <w:r>
        <w:rPr>
          <w:b/>
          <w:bCs/>
        </w:rPr>
        <w:t>43</w:t>
      </w:r>
      <w:r>
        <w:t>: 89–95.</w:t>
      </w:r>
    </w:p>
    <w:p w14:paraId="5A1BB2AF" w14:textId="77777777" w:rsidR="007059F4" w:rsidRDefault="007059F4" w:rsidP="007059F4">
      <w:pPr>
        <w:pStyle w:val="Bibliography"/>
      </w:pPr>
      <w:r>
        <w:rPr>
          <w:b/>
          <w:bCs/>
        </w:rPr>
        <w:t>Gastal F, Lemaire G</w:t>
      </w:r>
      <w:r>
        <w:t xml:space="preserve">. </w:t>
      </w:r>
      <w:r>
        <w:rPr>
          <w:b/>
          <w:bCs/>
        </w:rPr>
        <w:t>2002</w:t>
      </w:r>
      <w:r>
        <w:t xml:space="preserve">. N uptake and distribution in crops: an agronomical and ecophysiological perspective. </w:t>
      </w:r>
      <w:r>
        <w:rPr>
          <w:i/>
          <w:iCs/>
        </w:rPr>
        <w:t>Journal of Experimental Botany</w:t>
      </w:r>
      <w:r>
        <w:t xml:space="preserve"> </w:t>
      </w:r>
      <w:r>
        <w:rPr>
          <w:b/>
          <w:bCs/>
        </w:rPr>
        <w:t>53</w:t>
      </w:r>
      <w:r>
        <w:t>: 789–799.</w:t>
      </w:r>
    </w:p>
    <w:p w14:paraId="73A2C98D" w14:textId="77777777" w:rsidR="007059F4" w:rsidRDefault="007059F4" w:rsidP="007059F4">
      <w:pPr>
        <w:pStyle w:val="Bibliography"/>
      </w:pPr>
      <w:r>
        <w:rPr>
          <w:b/>
          <w:bCs/>
        </w:rPr>
        <w:t>Gower ST, Krankina O, Olson RJ, Apps M, Linder S, Wang C</w:t>
      </w:r>
      <w:r>
        <w:t xml:space="preserve">. </w:t>
      </w:r>
      <w:r>
        <w:rPr>
          <w:b/>
          <w:bCs/>
        </w:rPr>
        <w:t>2001</w:t>
      </w:r>
      <w:r>
        <w:t xml:space="preserve">. Net primary production and carbon allocation patterns of boreal ecosystems. </w:t>
      </w:r>
      <w:r>
        <w:rPr>
          <w:i/>
          <w:iCs/>
        </w:rPr>
        <w:t>Ecological Applications</w:t>
      </w:r>
      <w:r>
        <w:t xml:space="preserve"> </w:t>
      </w:r>
      <w:r>
        <w:rPr>
          <w:b/>
          <w:bCs/>
        </w:rPr>
        <w:t>11</w:t>
      </w:r>
      <w:r>
        <w:t>: 1395–1411.</w:t>
      </w:r>
    </w:p>
    <w:p w14:paraId="471B13B1" w14:textId="77777777" w:rsidR="007059F4" w:rsidRDefault="007059F4" w:rsidP="007059F4">
      <w:pPr>
        <w:pStyle w:val="Bibliography"/>
      </w:pPr>
      <w:r>
        <w:rPr>
          <w:b/>
          <w:bCs/>
        </w:rPr>
        <w:t>Hartmann H, McDowell NG, Trumbore S</w:t>
      </w:r>
      <w:r>
        <w:t xml:space="preserve">. </w:t>
      </w:r>
      <w:r>
        <w:rPr>
          <w:b/>
          <w:bCs/>
        </w:rPr>
        <w:t>2015</w:t>
      </w:r>
      <w:r>
        <w:t xml:space="preserve">. Allocation to carbon storage pools in Norway spruce saplings under drought and low CO2. </w:t>
      </w:r>
      <w:r>
        <w:rPr>
          <w:i/>
          <w:iCs/>
        </w:rPr>
        <w:t>Tree Physiology</w:t>
      </w:r>
      <w:r>
        <w:t xml:space="preserve"> </w:t>
      </w:r>
      <w:r>
        <w:rPr>
          <w:b/>
          <w:bCs/>
        </w:rPr>
        <w:t>35</w:t>
      </w:r>
      <w:r>
        <w:t>: 243–252.</w:t>
      </w:r>
    </w:p>
    <w:p w14:paraId="74CF55AC" w14:textId="77777777" w:rsidR="007059F4" w:rsidRDefault="007059F4" w:rsidP="007059F4">
      <w:pPr>
        <w:pStyle w:val="Bibliography"/>
      </w:pPr>
      <w:r>
        <w:rPr>
          <w:b/>
          <w:bCs/>
        </w:rPr>
        <w:t>Högberg P, Nordgren A, Buchmann N, Taylor AF, Ekblad A, Högberg MN, Nyberg G, Ottosson-Löfvenius M, Read DJ</w:t>
      </w:r>
      <w:r>
        <w:t xml:space="preserve">. </w:t>
      </w:r>
      <w:r>
        <w:rPr>
          <w:b/>
          <w:bCs/>
        </w:rPr>
        <w:t>2001</w:t>
      </w:r>
      <w:r>
        <w:t xml:space="preserve">. Large-scale forest girdling shows that current photosynthesis drives soil respiration. </w:t>
      </w:r>
      <w:r>
        <w:rPr>
          <w:i/>
          <w:iCs/>
        </w:rPr>
        <w:t>Nature</w:t>
      </w:r>
      <w:r>
        <w:t xml:space="preserve"> </w:t>
      </w:r>
      <w:r>
        <w:rPr>
          <w:b/>
          <w:bCs/>
        </w:rPr>
        <w:t>411</w:t>
      </w:r>
      <w:r>
        <w:t>: 789–792.</w:t>
      </w:r>
    </w:p>
    <w:p w14:paraId="5116A8A9" w14:textId="77777777" w:rsidR="007059F4" w:rsidRDefault="007059F4" w:rsidP="007059F4">
      <w:pPr>
        <w:pStyle w:val="Bibliography"/>
      </w:pPr>
      <w:r>
        <w:rPr>
          <w:b/>
          <w:bCs/>
        </w:rPr>
        <w:t>Hommel R, Siegwolf R, Zavadlav S, Arend M, Schaub M, Galiano L, Haeni M, Kayler ZE, Gessler A</w:t>
      </w:r>
      <w:r>
        <w:t xml:space="preserve">. </w:t>
      </w:r>
      <w:r>
        <w:rPr>
          <w:b/>
          <w:bCs/>
        </w:rPr>
        <w:t>2016</w:t>
      </w:r>
      <w:r>
        <w:t xml:space="preserve">. Impact of interspecific competition and drought on the allocation of new assimilates in trees. </w:t>
      </w:r>
      <w:r>
        <w:rPr>
          <w:i/>
          <w:iCs/>
        </w:rPr>
        <w:t>Plant Biology</w:t>
      </w:r>
      <w:r>
        <w:t xml:space="preserve"> </w:t>
      </w:r>
      <w:r>
        <w:rPr>
          <w:b/>
          <w:bCs/>
        </w:rPr>
        <w:t>18</w:t>
      </w:r>
      <w:r>
        <w:t>: 785–796.</w:t>
      </w:r>
    </w:p>
    <w:p w14:paraId="6D513AED" w14:textId="77777777" w:rsidR="007059F4" w:rsidRDefault="007059F4" w:rsidP="007059F4">
      <w:pPr>
        <w:pStyle w:val="Bibliography"/>
      </w:pPr>
      <w:r>
        <w:rPr>
          <w:b/>
          <w:bCs/>
        </w:rPr>
        <w:lastRenderedPageBreak/>
        <w:t>Jump AS, Ruiz</w:t>
      </w:r>
      <w:r>
        <w:rPr>
          <w:rFonts w:ascii="Cambria Math" w:hAnsi="Cambria Math" w:cs="Cambria Math"/>
          <w:b/>
          <w:bCs/>
        </w:rPr>
        <w:t>‐</w:t>
      </w:r>
      <w:r>
        <w:rPr>
          <w:b/>
          <w:bCs/>
        </w:rPr>
        <w:t>Benito P, Greenwood S, Allen CD, Kitzberger T, Fensham R, Martínez</w:t>
      </w:r>
      <w:r>
        <w:rPr>
          <w:rFonts w:ascii="Cambria Math" w:hAnsi="Cambria Math" w:cs="Cambria Math"/>
          <w:b/>
          <w:bCs/>
        </w:rPr>
        <w:t>‐</w:t>
      </w:r>
      <w:r>
        <w:rPr>
          <w:b/>
          <w:bCs/>
        </w:rPr>
        <w:t>Vilalta J, Lloret F</w:t>
      </w:r>
      <w:r>
        <w:t xml:space="preserve">. </w:t>
      </w:r>
      <w:r>
        <w:rPr>
          <w:b/>
          <w:bCs/>
        </w:rPr>
        <w:t>2017</w:t>
      </w:r>
      <w:r>
        <w:t xml:space="preserve">. Structural overshoot of tree growth with climate variability and the global spectrum of drought-induced forest dieback. </w:t>
      </w:r>
      <w:r>
        <w:rPr>
          <w:i/>
          <w:iCs/>
        </w:rPr>
        <w:t>Global Change Biology</w:t>
      </w:r>
      <w:r>
        <w:t xml:space="preserve"> </w:t>
      </w:r>
      <w:r>
        <w:rPr>
          <w:b/>
          <w:bCs/>
        </w:rPr>
        <w:t>23</w:t>
      </w:r>
      <w:r>
        <w:t>: 3742–3757.</w:t>
      </w:r>
    </w:p>
    <w:p w14:paraId="604E86A3" w14:textId="77777777" w:rsidR="007059F4" w:rsidRDefault="007059F4" w:rsidP="007059F4">
      <w:pPr>
        <w:pStyle w:val="Bibliography"/>
      </w:pPr>
      <w:r>
        <w:rPr>
          <w:b/>
          <w:bCs/>
        </w:rPr>
        <w:t>Kirschbaum MUF</w:t>
      </w:r>
      <w:r>
        <w:t xml:space="preserve">. </w:t>
      </w:r>
      <w:r>
        <w:rPr>
          <w:b/>
          <w:bCs/>
        </w:rPr>
        <w:t>2011</w:t>
      </w:r>
      <w:r>
        <w:t xml:space="preserve">. Does Enhanced Photosynthesis Enhance Growth? Lessons Learned from CO2 Enrichment Studies. </w:t>
      </w:r>
      <w:r>
        <w:rPr>
          <w:i/>
          <w:iCs/>
        </w:rPr>
        <w:t>Plant Physiology</w:t>
      </w:r>
      <w:r>
        <w:t xml:space="preserve"> </w:t>
      </w:r>
      <w:r>
        <w:rPr>
          <w:b/>
          <w:bCs/>
        </w:rPr>
        <w:t>155</w:t>
      </w:r>
      <w:r>
        <w:t>: 117–124.</w:t>
      </w:r>
    </w:p>
    <w:p w14:paraId="3F9014D3" w14:textId="77777777" w:rsidR="007059F4" w:rsidRDefault="007059F4" w:rsidP="007059F4">
      <w:pPr>
        <w:pStyle w:val="Bibliography"/>
      </w:pPr>
      <w:r>
        <w:rPr>
          <w:b/>
          <w:bCs/>
        </w:rPr>
        <w:t xml:space="preserve">Koirala S, Jung M, Reichstein M, de Graaf IEM, Camps-Valls G, Ichii K, Papale D, Ráduly B, Schwalm CR, Tramontana G, </w:t>
      </w:r>
      <w:r>
        <w:rPr>
          <w:b/>
          <w:bCs/>
          <w:i/>
          <w:iCs/>
        </w:rPr>
        <w:t>et al.</w:t>
      </w:r>
      <w:r>
        <w:t xml:space="preserve"> </w:t>
      </w:r>
      <w:r>
        <w:rPr>
          <w:b/>
          <w:bCs/>
        </w:rPr>
        <w:t>2017</w:t>
      </w:r>
      <w:r>
        <w:t xml:space="preserve">. Global distribution of groundwater-vegetation spatial covariation. </w:t>
      </w:r>
      <w:r>
        <w:rPr>
          <w:i/>
          <w:iCs/>
        </w:rPr>
        <w:t>Geophysical Research Letters</w:t>
      </w:r>
      <w:r>
        <w:t xml:space="preserve"> </w:t>
      </w:r>
      <w:r>
        <w:rPr>
          <w:b/>
          <w:bCs/>
        </w:rPr>
        <w:t>44</w:t>
      </w:r>
      <w:r>
        <w:t>: 2017GL072885.</w:t>
      </w:r>
    </w:p>
    <w:p w14:paraId="157BB4ED" w14:textId="77777777" w:rsidR="007059F4" w:rsidRDefault="007059F4" w:rsidP="007059F4">
      <w:pPr>
        <w:pStyle w:val="Bibliography"/>
      </w:pPr>
      <w:r>
        <w:rPr>
          <w:b/>
          <w:bCs/>
        </w:rPr>
        <w:t>Kuster TM, Arend M, Bleuler P, Günthardt</w:t>
      </w:r>
      <w:r>
        <w:rPr>
          <w:rFonts w:ascii="Cambria Math" w:hAnsi="Cambria Math" w:cs="Cambria Math"/>
          <w:b/>
          <w:bCs/>
        </w:rPr>
        <w:t>‐</w:t>
      </w:r>
      <w:r>
        <w:rPr>
          <w:b/>
          <w:bCs/>
        </w:rPr>
        <w:t>Goerg MS, Schulin R</w:t>
      </w:r>
      <w:r>
        <w:t xml:space="preserve">. </w:t>
      </w:r>
      <w:r>
        <w:rPr>
          <w:b/>
          <w:bCs/>
        </w:rPr>
        <w:t>2013</w:t>
      </w:r>
      <w:r>
        <w:t>. Water regime and growth of young oak stands subjected to air</w:t>
      </w:r>
      <w:r>
        <w:rPr>
          <w:rFonts w:ascii="Cambria Math" w:hAnsi="Cambria Math" w:cs="Cambria Math"/>
        </w:rPr>
        <w:t>‐</w:t>
      </w:r>
      <w:r>
        <w:t xml:space="preserve">warming and drought on two different forest soils in a model ecosystem experiment. </w:t>
      </w:r>
      <w:r>
        <w:rPr>
          <w:i/>
          <w:iCs/>
        </w:rPr>
        <w:t>Plant Biology</w:t>
      </w:r>
      <w:r>
        <w:t xml:space="preserve"> </w:t>
      </w:r>
      <w:r>
        <w:rPr>
          <w:b/>
          <w:bCs/>
        </w:rPr>
        <w:t>15</w:t>
      </w:r>
      <w:r>
        <w:t>: 138–147.</w:t>
      </w:r>
    </w:p>
    <w:p w14:paraId="45D8AC82" w14:textId="77777777" w:rsidR="007059F4" w:rsidRDefault="007059F4" w:rsidP="007059F4">
      <w:pPr>
        <w:pStyle w:val="Bibliography"/>
      </w:pPr>
      <w:r>
        <w:rPr>
          <w:b/>
          <w:bCs/>
        </w:rPr>
        <w:t>Landsberg JJ, Waring RH</w:t>
      </w:r>
      <w:r>
        <w:t xml:space="preserve">. </w:t>
      </w:r>
      <w:r>
        <w:rPr>
          <w:b/>
          <w:bCs/>
        </w:rPr>
        <w:t>1997</w:t>
      </w:r>
      <w:r>
        <w:t xml:space="preserve">. A generalised model of forest productivity using simplified concepts of radiation-use efficiency, carbon balance and partitioning. </w:t>
      </w:r>
      <w:r>
        <w:rPr>
          <w:i/>
          <w:iCs/>
        </w:rPr>
        <w:t>Forest Ecology and Management</w:t>
      </w:r>
      <w:r>
        <w:t xml:space="preserve"> </w:t>
      </w:r>
      <w:r>
        <w:rPr>
          <w:b/>
          <w:bCs/>
        </w:rPr>
        <w:t>95</w:t>
      </w:r>
      <w:r>
        <w:t>: 209–228.</w:t>
      </w:r>
    </w:p>
    <w:p w14:paraId="245ECAD9" w14:textId="77777777" w:rsidR="007059F4" w:rsidRDefault="007059F4" w:rsidP="007059F4">
      <w:pPr>
        <w:pStyle w:val="Bibliography"/>
      </w:pPr>
      <w:r>
        <w:rPr>
          <w:b/>
          <w:bCs/>
        </w:rPr>
        <w:t xml:space="preserve">Lemoine R, La Camera S, Atanassova R, Dedaldechamp F, Allario T, Pourtau N, Bonnemain J-L, Laloi M, Coutos-Thevenot P, Maurousset L, </w:t>
      </w:r>
      <w:r>
        <w:rPr>
          <w:b/>
          <w:bCs/>
          <w:i/>
          <w:iCs/>
        </w:rPr>
        <w:t>et al.</w:t>
      </w:r>
      <w:r>
        <w:t xml:space="preserve"> </w:t>
      </w:r>
      <w:r>
        <w:rPr>
          <w:b/>
          <w:bCs/>
        </w:rPr>
        <w:t>2013</w:t>
      </w:r>
      <w:r>
        <w:t xml:space="preserve">. Source-to-sink transport of sugar and regulation by environmental factors. </w:t>
      </w:r>
      <w:r>
        <w:rPr>
          <w:i/>
          <w:iCs/>
        </w:rPr>
        <w:t>Frontiers in Plant Science</w:t>
      </w:r>
      <w:r>
        <w:t xml:space="preserve"> </w:t>
      </w:r>
      <w:r>
        <w:rPr>
          <w:b/>
          <w:bCs/>
        </w:rPr>
        <w:t>4</w:t>
      </w:r>
      <w:r>
        <w:t>: 272.</w:t>
      </w:r>
    </w:p>
    <w:p w14:paraId="6398B594" w14:textId="77777777" w:rsidR="007059F4" w:rsidRDefault="007059F4" w:rsidP="007059F4">
      <w:pPr>
        <w:pStyle w:val="Bibliography"/>
      </w:pPr>
      <w:r>
        <w:rPr>
          <w:b/>
          <w:bCs/>
        </w:rPr>
        <w:t>Leon-Sanchez L, Nicolas E, Nortes PA, Maestre FT, Querejeta JI</w:t>
      </w:r>
      <w:r>
        <w:t xml:space="preserve">. </w:t>
      </w:r>
      <w:r>
        <w:rPr>
          <w:b/>
          <w:bCs/>
        </w:rPr>
        <w:t>2016</w:t>
      </w:r>
      <w:r>
        <w:t xml:space="preserve">. Photosynthesis and growth reduction with warming are driven by nonstomatal limitations in a Mediterranean semi-arid shrub. </w:t>
      </w:r>
      <w:r>
        <w:rPr>
          <w:i/>
          <w:iCs/>
        </w:rPr>
        <w:t>Ecology and Evolution</w:t>
      </w:r>
      <w:r>
        <w:t xml:space="preserve"> </w:t>
      </w:r>
      <w:r>
        <w:rPr>
          <w:b/>
          <w:bCs/>
        </w:rPr>
        <w:t>6</w:t>
      </w:r>
      <w:r>
        <w:t>: 2725–2738.</w:t>
      </w:r>
    </w:p>
    <w:p w14:paraId="747AEB4B" w14:textId="77777777" w:rsidR="007059F4" w:rsidRDefault="007059F4" w:rsidP="007059F4">
      <w:pPr>
        <w:pStyle w:val="Bibliography"/>
      </w:pPr>
      <w:r>
        <w:rPr>
          <w:b/>
          <w:bCs/>
        </w:rPr>
        <w:t>Litton CM, Raich JW, Ryan MG</w:t>
      </w:r>
      <w:r>
        <w:t xml:space="preserve">. </w:t>
      </w:r>
      <w:r>
        <w:rPr>
          <w:b/>
          <w:bCs/>
        </w:rPr>
        <w:t>2007</w:t>
      </w:r>
      <w:r>
        <w:t xml:space="preserve">. Carbon allocation in forest ecosystems. </w:t>
      </w:r>
      <w:r>
        <w:rPr>
          <w:i/>
          <w:iCs/>
        </w:rPr>
        <w:t>Global Change Biology</w:t>
      </w:r>
      <w:r>
        <w:t xml:space="preserve"> </w:t>
      </w:r>
      <w:r>
        <w:rPr>
          <w:b/>
          <w:bCs/>
        </w:rPr>
        <w:t>13</w:t>
      </w:r>
      <w:r>
        <w:t>: 2089–2109.</w:t>
      </w:r>
    </w:p>
    <w:p w14:paraId="2AA1981B" w14:textId="77777777" w:rsidR="007059F4" w:rsidRDefault="007059F4" w:rsidP="007059F4">
      <w:pPr>
        <w:pStyle w:val="Bibliography"/>
      </w:pPr>
      <w:r>
        <w:rPr>
          <w:b/>
          <w:bCs/>
        </w:rPr>
        <w:t>Lovelock CE, Feller IC, Mckee KL, Engelbrecht BMJ, Ball MC</w:t>
      </w:r>
      <w:r>
        <w:t xml:space="preserve">. </w:t>
      </w:r>
      <w:r>
        <w:rPr>
          <w:b/>
          <w:bCs/>
        </w:rPr>
        <w:t>2004</w:t>
      </w:r>
      <w:r>
        <w:t xml:space="preserve">. The effect of nutrient enrichment on growth, photosynthesis and hydraulic conductance of dwarf mangroves in Panama. </w:t>
      </w:r>
      <w:r>
        <w:rPr>
          <w:i/>
          <w:iCs/>
        </w:rPr>
        <w:t>Functional Ecology</w:t>
      </w:r>
      <w:r>
        <w:t xml:space="preserve"> </w:t>
      </w:r>
      <w:r>
        <w:rPr>
          <w:b/>
          <w:bCs/>
        </w:rPr>
        <w:t>18</w:t>
      </w:r>
      <w:r>
        <w:t>: 25–33.</w:t>
      </w:r>
    </w:p>
    <w:p w14:paraId="14550107" w14:textId="77777777" w:rsidR="007059F4" w:rsidRDefault="007059F4" w:rsidP="007059F4">
      <w:pPr>
        <w:pStyle w:val="Bibliography"/>
      </w:pPr>
      <w:r>
        <w:rPr>
          <w:b/>
          <w:bCs/>
        </w:rPr>
        <w:t>Lu M, Zhou X, Yang Q, Li H, Luo Y, Fang C, Chen J, Yang X, Li B</w:t>
      </w:r>
      <w:r>
        <w:t xml:space="preserve">. </w:t>
      </w:r>
      <w:r>
        <w:rPr>
          <w:b/>
          <w:bCs/>
        </w:rPr>
        <w:t>2013</w:t>
      </w:r>
      <w:r>
        <w:t>. Responses of ecosystem carbon cycle to experimental warming: a meta</w:t>
      </w:r>
      <w:r>
        <w:rPr>
          <w:rFonts w:ascii="Cambria Math" w:hAnsi="Cambria Math" w:cs="Cambria Math"/>
        </w:rPr>
        <w:t>‐</w:t>
      </w:r>
      <w:r>
        <w:t xml:space="preserve">analysis. </w:t>
      </w:r>
      <w:r>
        <w:rPr>
          <w:i/>
          <w:iCs/>
        </w:rPr>
        <w:t>Ecology</w:t>
      </w:r>
      <w:r>
        <w:t xml:space="preserve"> </w:t>
      </w:r>
      <w:r>
        <w:rPr>
          <w:b/>
          <w:bCs/>
        </w:rPr>
        <w:t>94</w:t>
      </w:r>
      <w:r>
        <w:t>: 726–738.</w:t>
      </w:r>
    </w:p>
    <w:p w14:paraId="1C152C62" w14:textId="77777777" w:rsidR="007059F4" w:rsidRDefault="007059F4" w:rsidP="007059F4">
      <w:pPr>
        <w:pStyle w:val="Bibliography"/>
      </w:pPr>
      <w:r>
        <w:rPr>
          <w:b/>
          <w:bCs/>
        </w:rPr>
        <w:t>Mäkelä A, Valentine HT, Helmisaari H-S</w:t>
      </w:r>
      <w:r>
        <w:t xml:space="preserve">. </w:t>
      </w:r>
      <w:r>
        <w:rPr>
          <w:b/>
          <w:bCs/>
        </w:rPr>
        <w:t>2008</w:t>
      </w:r>
      <w:r>
        <w:t>. Optimal co</w:t>
      </w:r>
      <w:r>
        <w:rPr>
          <w:rFonts w:ascii="Cambria Math" w:hAnsi="Cambria Math" w:cs="Cambria Math"/>
        </w:rPr>
        <w:t>‐</w:t>
      </w:r>
      <w:r>
        <w:t xml:space="preserve">allocation of carbon and nitrogen in a forest stand at steady state. </w:t>
      </w:r>
      <w:r>
        <w:rPr>
          <w:i/>
          <w:iCs/>
        </w:rPr>
        <w:t>New Phytologist</w:t>
      </w:r>
      <w:r>
        <w:t xml:space="preserve"> </w:t>
      </w:r>
      <w:r>
        <w:rPr>
          <w:b/>
          <w:bCs/>
        </w:rPr>
        <w:t>180</w:t>
      </w:r>
      <w:r>
        <w:t>: 114–123.</w:t>
      </w:r>
    </w:p>
    <w:p w14:paraId="73545FF9" w14:textId="77777777" w:rsidR="007059F4" w:rsidRDefault="007059F4" w:rsidP="007059F4">
      <w:pPr>
        <w:pStyle w:val="Bibliography"/>
      </w:pPr>
      <w:r>
        <w:rPr>
          <w:b/>
          <w:bCs/>
        </w:rPr>
        <w:t>Martínez</w:t>
      </w:r>
      <w:r>
        <w:rPr>
          <w:rFonts w:ascii="Cambria Math" w:hAnsi="Cambria Math" w:cs="Cambria Math"/>
          <w:b/>
          <w:bCs/>
        </w:rPr>
        <w:t>‐</w:t>
      </w:r>
      <w:r>
        <w:rPr>
          <w:b/>
          <w:bCs/>
        </w:rPr>
        <w:t xml:space="preserve">Vilalta J, Cochard H, Mencuccini M, Sterck F, Herrero A, Korhonen JFJ, Llorens P, Nikinmaa E, Nolè A, Poyatos R, </w:t>
      </w:r>
      <w:r>
        <w:rPr>
          <w:b/>
          <w:bCs/>
          <w:i/>
          <w:iCs/>
        </w:rPr>
        <w:t>et al.</w:t>
      </w:r>
      <w:r>
        <w:t xml:space="preserve"> </w:t>
      </w:r>
      <w:r>
        <w:rPr>
          <w:b/>
          <w:bCs/>
        </w:rPr>
        <w:t>2009</w:t>
      </w:r>
      <w:r>
        <w:t xml:space="preserve">. Hydraulic adjustment of Scots pine across Europe. </w:t>
      </w:r>
      <w:r>
        <w:rPr>
          <w:i/>
          <w:iCs/>
        </w:rPr>
        <w:t>New Phytologist</w:t>
      </w:r>
      <w:r>
        <w:t xml:space="preserve"> </w:t>
      </w:r>
      <w:r>
        <w:rPr>
          <w:b/>
          <w:bCs/>
        </w:rPr>
        <w:t>184</w:t>
      </w:r>
      <w:r>
        <w:t>: 353–364.</w:t>
      </w:r>
    </w:p>
    <w:p w14:paraId="06F2D264" w14:textId="77777777" w:rsidR="007059F4" w:rsidRDefault="007059F4" w:rsidP="007059F4">
      <w:pPr>
        <w:pStyle w:val="Bibliography"/>
      </w:pPr>
      <w:r>
        <w:rPr>
          <w:b/>
          <w:bCs/>
        </w:rPr>
        <w:t>McCree KJ</w:t>
      </w:r>
      <w:r>
        <w:t xml:space="preserve">. </w:t>
      </w:r>
      <w:r>
        <w:rPr>
          <w:b/>
          <w:bCs/>
        </w:rPr>
        <w:t>1970</w:t>
      </w:r>
      <w:r>
        <w:t xml:space="preserve">. An equation for the rate of respiration of white clover grown under controlled conditions. </w:t>
      </w:r>
      <w:r>
        <w:rPr>
          <w:i/>
          <w:iCs/>
        </w:rPr>
        <w:t>Prediction and measurement of photosynthetic productivity. Proceedings of the IBP/PP Technical Meeting, Trebon, [Czechoslovakia], 14-21 September, 1969</w:t>
      </w:r>
      <w:r>
        <w:t>.</w:t>
      </w:r>
    </w:p>
    <w:p w14:paraId="2C7DEE6B" w14:textId="77777777" w:rsidR="007059F4" w:rsidRDefault="007059F4" w:rsidP="007059F4">
      <w:pPr>
        <w:pStyle w:val="Bibliography"/>
      </w:pPr>
      <w:r>
        <w:rPr>
          <w:b/>
          <w:bCs/>
        </w:rPr>
        <w:t>McMurtrie RE, Dewar RC</w:t>
      </w:r>
      <w:r>
        <w:t xml:space="preserve">. </w:t>
      </w:r>
      <w:r>
        <w:rPr>
          <w:b/>
          <w:bCs/>
        </w:rPr>
        <w:t>2013</w:t>
      </w:r>
      <w:r>
        <w:t xml:space="preserve">. New insights into carbon allocation by trees from the hypothesis that annual wood production is maximized. </w:t>
      </w:r>
      <w:r>
        <w:rPr>
          <w:i/>
          <w:iCs/>
        </w:rPr>
        <w:t>New Phytologist</w:t>
      </w:r>
      <w:r>
        <w:t xml:space="preserve"> </w:t>
      </w:r>
      <w:r>
        <w:rPr>
          <w:b/>
          <w:bCs/>
        </w:rPr>
        <w:t>199</w:t>
      </w:r>
      <w:r>
        <w:t>: 981–990.</w:t>
      </w:r>
    </w:p>
    <w:p w14:paraId="7630392A" w14:textId="77777777" w:rsidR="007059F4" w:rsidRDefault="007059F4" w:rsidP="007059F4">
      <w:pPr>
        <w:pStyle w:val="Bibliography"/>
      </w:pPr>
      <w:r>
        <w:rPr>
          <w:b/>
          <w:bCs/>
        </w:rPr>
        <w:lastRenderedPageBreak/>
        <w:t xml:space="preserve">Melillo JM, Butler S, Johnson J, Mohan J, Steudler P, Lux H, Burrows E, Bowles F, Smith R, Scott L, </w:t>
      </w:r>
      <w:r>
        <w:rPr>
          <w:b/>
          <w:bCs/>
          <w:i/>
          <w:iCs/>
        </w:rPr>
        <w:t>et al.</w:t>
      </w:r>
      <w:r>
        <w:t xml:space="preserve"> </w:t>
      </w:r>
      <w:r>
        <w:rPr>
          <w:b/>
          <w:bCs/>
        </w:rPr>
        <w:t>2011</w:t>
      </w:r>
      <w:r>
        <w:t xml:space="preserve">. Soil warming, carbon–nitrogen interactions, and forest carbon budgets. </w:t>
      </w:r>
      <w:r>
        <w:rPr>
          <w:i/>
          <w:iCs/>
        </w:rPr>
        <w:t>Proceedings of the National Academy of Sciences</w:t>
      </w:r>
      <w:r>
        <w:t xml:space="preserve"> </w:t>
      </w:r>
      <w:r>
        <w:rPr>
          <w:b/>
          <w:bCs/>
        </w:rPr>
        <w:t>108</w:t>
      </w:r>
      <w:r>
        <w:t>: 9508–9512.</w:t>
      </w:r>
    </w:p>
    <w:p w14:paraId="330DE63D" w14:textId="77777777" w:rsidR="007059F4" w:rsidRDefault="007059F4" w:rsidP="007059F4">
      <w:pPr>
        <w:pStyle w:val="Bibliography"/>
      </w:pPr>
      <w:r>
        <w:rPr>
          <w:b/>
          <w:bCs/>
        </w:rPr>
        <w:t>Melillo JM, Steudler PA, Aber JD, Newkirk K, Lux H, Bowles FP, Catricala C, Magill A, Ahrens T, Morrisseau S</w:t>
      </w:r>
      <w:r>
        <w:t xml:space="preserve">. </w:t>
      </w:r>
      <w:r>
        <w:rPr>
          <w:b/>
          <w:bCs/>
        </w:rPr>
        <w:t>2002</w:t>
      </w:r>
      <w:r>
        <w:t xml:space="preserve">. Soil Warming and Carbon-Cycle Feedbacks to the Climate System. </w:t>
      </w:r>
      <w:r>
        <w:rPr>
          <w:i/>
          <w:iCs/>
        </w:rPr>
        <w:t>Science</w:t>
      </w:r>
      <w:r>
        <w:t xml:space="preserve"> </w:t>
      </w:r>
      <w:r>
        <w:rPr>
          <w:b/>
          <w:bCs/>
        </w:rPr>
        <w:t>298</w:t>
      </w:r>
      <w:r>
        <w:t>: 2173–2176.</w:t>
      </w:r>
    </w:p>
    <w:p w14:paraId="37466DE1" w14:textId="77777777" w:rsidR="007059F4" w:rsidRDefault="007059F4" w:rsidP="007059F4">
      <w:pPr>
        <w:pStyle w:val="Bibliography"/>
      </w:pPr>
      <w:r>
        <w:rPr>
          <w:b/>
          <w:bCs/>
        </w:rPr>
        <w:t>Mencuccini M</w:t>
      </w:r>
      <w:r>
        <w:t xml:space="preserve">. </w:t>
      </w:r>
      <w:r>
        <w:rPr>
          <w:b/>
          <w:bCs/>
        </w:rPr>
        <w:t>2003</w:t>
      </w:r>
      <w:r>
        <w:t xml:space="preserve">. The ecological significance of long-distance water transport: short-term regulation, long-term acclimation and the hydraulic costs of stature across plant life forms. </w:t>
      </w:r>
      <w:r>
        <w:rPr>
          <w:i/>
          <w:iCs/>
        </w:rPr>
        <w:t>Plant, Cell &amp; Environment</w:t>
      </w:r>
      <w:r>
        <w:t xml:space="preserve"> </w:t>
      </w:r>
      <w:r>
        <w:rPr>
          <w:b/>
          <w:bCs/>
        </w:rPr>
        <w:t>26</w:t>
      </w:r>
      <w:r>
        <w:t>: 163–182.</w:t>
      </w:r>
    </w:p>
    <w:p w14:paraId="23F221AA" w14:textId="77777777" w:rsidR="007059F4" w:rsidRDefault="007059F4" w:rsidP="007059F4">
      <w:pPr>
        <w:pStyle w:val="Bibliography"/>
      </w:pPr>
      <w:r>
        <w:rPr>
          <w:b/>
          <w:bCs/>
        </w:rPr>
        <w:t>Mensforth LJ, Thorburn PJ, Tyerman SD, Walker GR</w:t>
      </w:r>
      <w:r>
        <w:t xml:space="preserve">. </w:t>
      </w:r>
      <w:r>
        <w:rPr>
          <w:b/>
          <w:bCs/>
        </w:rPr>
        <w:t>1994</w:t>
      </w:r>
      <w:r>
        <w:t xml:space="preserve">. Sources of water used by riparian Eucalyptus camaldulensis overlying highly saline groundwater. </w:t>
      </w:r>
      <w:r>
        <w:rPr>
          <w:i/>
          <w:iCs/>
        </w:rPr>
        <w:t>Oecologia</w:t>
      </w:r>
      <w:r>
        <w:t xml:space="preserve"> </w:t>
      </w:r>
      <w:r>
        <w:rPr>
          <w:b/>
          <w:bCs/>
        </w:rPr>
        <w:t>100</w:t>
      </w:r>
      <w:r>
        <w:t>: 21–28.</w:t>
      </w:r>
    </w:p>
    <w:p w14:paraId="1B0230D4" w14:textId="77777777" w:rsidR="007059F4" w:rsidRDefault="007059F4" w:rsidP="007059F4">
      <w:pPr>
        <w:pStyle w:val="Bibliography"/>
      </w:pPr>
      <w:r>
        <w:rPr>
          <w:b/>
          <w:bCs/>
        </w:rPr>
        <w:t>Mokany K, Raison RJ, Prokushkin AS</w:t>
      </w:r>
      <w:r>
        <w:t xml:space="preserve">. </w:t>
      </w:r>
      <w:r>
        <w:rPr>
          <w:b/>
          <w:bCs/>
        </w:rPr>
        <w:t>2006</w:t>
      </w:r>
      <w:r>
        <w:t xml:space="preserve">. Critical analysis of root : shoot ratios in terrestrial biomes. </w:t>
      </w:r>
      <w:r>
        <w:rPr>
          <w:i/>
          <w:iCs/>
        </w:rPr>
        <w:t>Global Change Biology</w:t>
      </w:r>
      <w:r>
        <w:t xml:space="preserve"> </w:t>
      </w:r>
      <w:r>
        <w:rPr>
          <w:b/>
          <w:bCs/>
        </w:rPr>
        <w:t>12</w:t>
      </w:r>
      <w:r>
        <w:t>: 84–96.</w:t>
      </w:r>
    </w:p>
    <w:p w14:paraId="3E180617" w14:textId="77777777" w:rsidR="007059F4" w:rsidRDefault="007059F4" w:rsidP="007059F4">
      <w:pPr>
        <w:pStyle w:val="Bibliography"/>
      </w:pPr>
      <w:r>
        <w:rPr>
          <w:b/>
          <w:bCs/>
        </w:rPr>
        <w:t>Munir TM, Perkins M, Kaing E, Strack M</w:t>
      </w:r>
      <w:r>
        <w:t xml:space="preserve">. </w:t>
      </w:r>
      <w:r>
        <w:rPr>
          <w:b/>
          <w:bCs/>
        </w:rPr>
        <w:t>2015</w:t>
      </w:r>
      <w:r>
        <w:t xml:space="preserve">. Carbon dioxide flux and net primary production of a boreal treed bog: Responses to warming and water-table-lowering simulations of climate change. </w:t>
      </w:r>
      <w:r>
        <w:rPr>
          <w:i/>
          <w:iCs/>
        </w:rPr>
        <w:t>Biogeosciences</w:t>
      </w:r>
      <w:r>
        <w:t xml:space="preserve"> </w:t>
      </w:r>
      <w:r>
        <w:rPr>
          <w:b/>
          <w:bCs/>
        </w:rPr>
        <w:t>12</w:t>
      </w:r>
      <w:r>
        <w:t>: 1091–1111.</w:t>
      </w:r>
    </w:p>
    <w:p w14:paraId="3AAE685D" w14:textId="77777777" w:rsidR="007059F4" w:rsidRDefault="007059F4" w:rsidP="007059F4">
      <w:pPr>
        <w:pStyle w:val="Bibliography"/>
      </w:pPr>
      <w:r>
        <w:rPr>
          <w:b/>
          <w:bCs/>
        </w:rPr>
        <w:t>Nemani RR, Keeling CD, Hashimoto H, Jolly WM, Piper SC, Tucker CJ, Myneni RB, Running SW</w:t>
      </w:r>
      <w:r>
        <w:t xml:space="preserve">. </w:t>
      </w:r>
      <w:r>
        <w:rPr>
          <w:b/>
          <w:bCs/>
        </w:rPr>
        <w:t>2003</w:t>
      </w:r>
      <w:r>
        <w:t xml:space="preserve">. Climate-Driven Increases in Global Terrestrial Net Primary Production from 1982 to 1999. </w:t>
      </w:r>
      <w:r>
        <w:rPr>
          <w:i/>
          <w:iCs/>
        </w:rPr>
        <w:t>Science</w:t>
      </w:r>
      <w:r>
        <w:t xml:space="preserve"> </w:t>
      </w:r>
      <w:r>
        <w:rPr>
          <w:b/>
          <w:bCs/>
        </w:rPr>
        <w:t>300</w:t>
      </w:r>
      <w:r>
        <w:t>: 1560–1563.</w:t>
      </w:r>
    </w:p>
    <w:p w14:paraId="4FE6809D" w14:textId="77777777" w:rsidR="007059F4" w:rsidRDefault="007059F4" w:rsidP="007059F4">
      <w:pPr>
        <w:pStyle w:val="Bibliography"/>
      </w:pPr>
      <w:r>
        <w:rPr>
          <w:b/>
          <w:bCs/>
        </w:rPr>
        <w:t>Palmroth S, Oren R, McCarthy HR, Johnsen KH, Finzi AC, Butnor JR, Ryan MG, Schlesinger WH</w:t>
      </w:r>
      <w:r>
        <w:t xml:space="preserve">. </w:t>
      </w:r>
      <w:r>
        <w:rPr>
          <w:b/>
          <w:bCs/>
        </w:rPr>
        <w:t>2006</w:t>
      </w:r>
      <w:r>
        <w:t xml:space="preserve">. Aboveground sink strength in forests controls the allocation of carbon below ground and its [CO2]-induced enhancement. </w:t>
      </w:r>
      <w:r>
        <w:rPr>
          <w:i/>
          <w:iCs/>
        </w:rPr>
        <w:t>Proceedings of the National Academy of Sciences</w:t>
      </w:r>
      <w:r>
        <w:t xml:space="preserve"> </w:t>
      </w:r>
      <w:r>
        <w:rPr>
          <w:b/>
          <w:bCs/>
        </w:rPr>
        <w:t>103</w:t>
      </w:r>
      <w:r>
        <w:t>: 19362–19367.</w:t>
      </w:r>
    </w:p>
    <w:p w14:paraId="58E0F627" w14:textId="77777777" w:rsidR="007059F4" w:rsidRDefault="007059F4" w:rsidP="007059F4">
      <w:pPr>
        <w:pStyle w:val="Bibliography"/>
      </w:pPr>
      <w:r>
        <w:rPr>
          <w:b/>
          <w:bCs/>
        </w:rPr>
        <w:t>Pfautsch S, Dodson W, Madden S, Adams MA</w:t>
      </w:r>
      <w:r>
        <w:t xml:space="preserve">. </w:t>
      </w:r>
      <w:r>
        <w:rPr>
          <w:b/>
          <w:bCs/>
        </w:rPr>
        <w:t>2015</w:t>
      </w:r>
      <w:r>
        <w:t>. Assessing the impact of large</w:t>
      </w:r>
      <w:r>
        <w:rPr>
          <w:rFonts w:ascii="Cambria Math" w:hAnsi="Cambria Math" w:cs="Cambria Math"/>
        </w:rPr>
        <w:t>‐</w:t>
      </w:r>
      <w:r>
        <w:t xml:space="preserve">scale water table modifications on riparian trees: a case study from Australia. </w:t>
      </w:r>
      <w:r>
        <w:rPr>
          <w:i/>
          <w:iCs/>
        </w:rPr>
        <w:t>Ecohydrology</w:t>
      </w:r>
      <w:r>
        <w:t xml:space="preserve"> </w:t>
      </w:r>
      <w:r>
        <w:rPr>
          <w:b/>
          <w:bCs/>
        </w:rPr>
        <w:t>8</w:t>
      </w:r>
      <w:r>
        <w:t>: 642–651.</w:t>
      </w:r>
    </w:p>
    <w:p w14:paraId="49501E51" w14:textId="77777777" w:rsidR="007059F4" w:rsidRDefault="007059F4" w:rsidP="007059F4">
      <w:pPr>
        <w:pStyle w:val="Bibliography"/>
      </w:pPr>
      <w:r>
        <w:rPr>
          <w:b/>
          <w:bCs/>
        </w:rPr>
        <w:t>Pfautsch S, Keitel C, Turnbull TL, Braimbridge MJ, Wright TE, Simpson RR, O’Brien JA, Adams MA</w:t>
      </w:r>
      <w:r>
        <w:t xml:space="preserve">. </w:t>
      </w:r>
      <w:r>
        <w:rPr>
          <w:b/>
          <w:bCs/>
        </w:rPr>
        <w:t>2011</w:t>
      </w:r>
      <w:r>
        <w:t xml:space="preserve">. Diurnal patterns of water use in Eucalyptus victrix indicate pronounced desiccation–rehydration cycles despite unlimited water supply. </w:t>
      </w:r>
      <w:r>
        <w:rPr>
          <w:i/>
          <w:iCs/>
        </w:rPr>
        <w:t>Tree Physiology</w:t>
      </w:r>
      <w:r>
        <w:t xml:space="preserve"> </w:t>
      </w:r>
      <w:r>
        <w:rPr>
          <w:b/>
          <w:bCs/>
        </w:rPr>
        <w:t>31</w:t>
      </w:r>
      <w:r>
        <w:t>: 1041–1051.</w:t>
      </w:r>
    </w:p>
    <w:p w14:paraId="21A7F5B3" w14:textId="77777777" w:rsidR="007059F4" w:rsidRDefault="007059F4" w:rsidP="007059F4">
      <w:pPr>
        <w:pStyle w:val="Bibliography"/>
      </w:pPr>
      <w:r>
        <w:rPr>
          <w:b/>
          <w:bCs/>
        </w:rPr>
        <w:t>van der Ploeg RR, Bo¨hm W, Kirkham MB</w:t>
      </w:r>
      <w:r>
        <w:t xml:space="preserve">. </w:t>
      </w:r>
      <w:r>
        <w:rPr>
          <w:b/>
          <w:bCs/>
        </w:rPr>
        <w:t>1999</w:t>
      </w:r>
      <w:r>
        <w:t xml:space="preserve">. On the Origin of the Theory of Mineral Nutrition of Plants and the Law of the Minimum. </w:t>
      </w:r>
      <w:r>
        <w:rPr>
          <w:b/>
          <w:bCs/>
        </w:rPr>
        <w:t>63</w:t>
      </w:r>
      <w:r>
        <w:t>: 1055–1062.</w:t>
      </w:r>
    </w:p>
    <w:p w14:paraId="43899990" w14:textId="77777777" w:rsidR="007059F4" w:rsidRDefault="007059F4" w:rsidP="007059F4">
      <w:pPr>
        <w:pStyle w:val="Bibliography"/>
      </w:pPr>
      <w:r>
        <w:rPr>
          <w:b/>
          <w:bCs/>
        </w:rPr>
        <w:t>Poorter H, Jagodzinski AM, Ruiz-Peinado R, Kuyah S, Luo Y, Oleksyn J, Usoltsev VA, Buckley TN, Reich PB, Sack L</w:t>
      </w:r>
      <w:r>
        <w:t xml:space="preserve">. </w:t>
      </w:r>
      <w:r>
        <w:rPr>
          <w:b/>
          <w:bCs/>
        </w:rPr>
        <w:t>2015</w:t>
      </w:r>
      <w:r>
        <w:t xml:space="preserve">. How does biomass distribution change with size and differ among species? An analysis for 1200 plant species from five continents. </w:t>
      </w:r>
      <w:r>
        <w:rPr>
          <w:i/>
          <w:iCs/>
        </w:rPr>
        <w:t>New Phytologist</w:t>
      </w:r>
      <w:r>
        <w:t xml:space="preserve"> </w:t>
      </w:r>
      <w:r>
        <w:rPr>
          <w:b/>
          <w:bCs/>
        </w:rPr>
        <w:t>208</w:t>
      </w:r>
      <w:r>
        <w:t>: 736–749.</w:t>
      </w:r>
    </w:p>
    <w:p w14:paraId="10D4F25F" w14:textId="77777777" w:rsidR="007059F4" w:rsidRDefault="007059F4" w:rsidP="007059F4">
      <w:pPr>
        <w:pStyle w:val="Bibliography"/>
      </w:pPr>
      <w:r>
        <w:rPr>
          <w:b/>
          <w:bCs/>
        </w:rPr>
        <w:t>Poorter H, Niklas KJ, Reich PB, Oleksyn J, Poot P, Mommer L</w:t>
      </w:r>
      <w:r>
        <w:t xml:space="preserve">. </w:t>
      </w:r>
      <w:r>
        <w:rPr>
          <w:b/>
          <w:bCs/>
        </w:rPr>
        <w:t>2012</w:t>
      </w:r>
      <w:r>
        <w:t xml:space="preserve">. Biomass allocation to leaves, stems and roots: meta-analyses of interspecific variation and environmental control. </w:t>
      </w:r>
      <w:r>
        <w:rPr>
          <w:i/>
          <w:iCs/>
        </w:rPr>
        <w:t>New Phytologist</w:t>
      </w:r>
      <w:r>
        <w:t xml:space="preserve"> </w:t>
      </w:r>
      <w:r>
        <w:rPr>
          <w:b/>
          <w:bCs/>
        </w:rPr>
        <w:t>193</w:t>
      </w:r>
      <w:r>
        <w:t>: 30–50.</w:t>
      </w:r>
    </w:p>
    <w:p w14:paraId="5462DDCF" w14:textId="77777777" w:rsidR="007059F4" w:rsidRDefault="007059F4" w:rsidP="007059F4">
      <w:pPr>
        <w:pStyle w:val="Bibliography"/>
      </w:pPr>
      <w:r>
        <w:rPr>
          <w:b/>
          <w:bCs/>
        </w:rPr>
        <w:lastRenderedPageBreak/>
        <w:t>Poorter H, Sack L</w:t>
      </w:r>
      <w:r>
        <w:t xml:space="preserve">. </w:t>
      </w:r>
      <w:r>
        <w:rPr>
          <w:b/>
          <w:bCs/>
        </w:rPr>
        <w:t>2012</w:t>
      </w:r>
      <w:r>
        <w:t xml:space="preserve">. Pitfalls and Possibilities in the Analysis of Biomass Allocation Patterns in Plants. </w:t>
      </w:r>
      <w:r>
        <w:rPr>
          <w:i/>
          <w:iCs/>
        </w:rPr>
        <w:t>Frontiers in Plant Science</w:t>
      </w:r>
      <w:r>
        <w:t xml:space="preserve"> </w:t>
      </w:r>
      <w:r>
        <w:rPr>
          <w:b/>
          <w:bCs/>
        </w:rPr>
        <w:t>3</w:t>
      </w:r>
      <w:r>
        <w:t>.</w:t>
      </w:r>
    </w:p>
    <w:p w14:paraId="6FE429FC" w14:textId="77777777" w:rsidR="007059F4" w:rsidRDefault="007059F4" w:rsidP="007059F4">
      <w:pPr>
        <w:pStyle w:val="Bibliography"/>
      </w:pPr>
      <w:r>
        <w:rPr>
          <w:b/>
          <w:bCs/>
        </w:rPr>
        <w:t>Pugh T a. M, Mueller C, Arneth A, Haverd V, Smith B</w:t>
      </w:r>
      <w:r>
        <w:t xml:space="preserve">. </w:t>
      </w:r>
      <w:r>
        <w:rPr>
          <w:b/>
          <w:bCs/>
        </w:rPr>
        <w:t>2016</w:t>
      </w:r>
      <w:r>
        <w:t xml:space="preserve">. Key knowledge and data gaps in modelling the influence of CO2 concentration on the terrestrial carbon sink. </w:t>
      </w:r>
      <w:r>
        <w:rPr>
          <w:i/>
          <w:iCs/>
        </w:rPr>
        <w:t>Journal of Plant Physiology</w:t>
      </w:r>
      <w:r>
        <w:t xml:space="preserve"> </w:t>
      </w:r>
      <w:r>
        <w:rPr>
          <w:b/>
          <w:bCs/>
        </w:rPr>
        <w:t>203</w:t>
      </w:r>
      <w:r>
        <w:t>: 3–15.</w:t>
      </w:r>
    </w:p>
    <w:p w14:paraId="1F2B95F2" w14:textId="77777777" w:rsidR="007059F4" w:rsidRDefault="007059F4" w:rsidP="007059F4">
      <w:pPr>
        <w:pStyle w:val="Bibliography"/>
      </w:pPr>
      <w:r>
        <w:rPr>
          <w:b/>
          <w:bCs/>
        </w:rPr>
        <w:t>Reich PB</w:t>
      </w:r>
      <w:r>
        <w:t xml:space="preserve">. </w:t>
      </w:r>
      <w:r>
        <w:rPr>
          <w:b/>
          <w:bCs/>
        </w:rPr>
        <w:t>2002</w:t>
      </w:r>
      <w:r>
        <w:t>. Root-shoot relations: Optimality in acclimation and adaptation or the ’Emperor’s New Clothes. In: Plant roots: the hidden half. 205–220.</w:t>
      </w:r>
    </w:p>
    <w:p w14:paraId="66241FE1" w14:textId="77777777" w:rsidR="007059F4" w:rsidRDefault="007059F4" w:rsidP="007059F4">
      <w:pPr>
        <w:pStyle w:val="Bibliography"/>
      </w:pPr>
      <w:r>
        <w:rPr>
          <w:b/>
          <w:bCs/>
        </w:rPr>
        <w:t>Reich PB, Luo Y, Bradford JB, Poorter H, Perry CH, Oleksyn J</w:t>
      </w:r>
      <w:r>
        <w:t xml:space="preserve">. </w:t>
      </w:r>
      <w:r>
        <w:rPr>
          <w:b/>
          <w:bCs/>
        </w:rPr>
        <w:t>2014</w:t>
      </w:r>
      <w:r>
        <w:t xml:space="preserve">. Temperature drives global patterns in forest biomass distribution in leaves, stems, and roots. </w:t>
      </w:r>
      <w:r>
        <w:rPr>
          <w:i/>
          <w:iCs/>
        </w:rPr>
        <w:t>Proceedings of the National Academy of Sciences</w:t>
      </w:r>
      <w:r>
        <w:t xml:space="preserve"> </w:t>
      </w:r>
      <w:r>
        <w:rPr>
          <w:b/>
          <w:bCs/>
        </w:rPr>
        <w:t>111</w:t>
      </w:r>
      <w:r>
        <w:t>: 13721–13726.</w:t>
      </w:r>
    </w:p>
    <w:p w14:paraId="12E7F912" w14:textId="77777777" w:rsidR="007059F4" w:rsidRDefault="007059F4" w:rsidP="007059F4">
      <w:pPr>
        <w:pStyle w:val="Bibliography"/>
      </w:pPr>
      <w:r>
        <w:rPr>
          <w:b/>
          <w:bCs/>
        </w:rPr>
        <w:t xml:space="preserve">Reichstein M, Falge E, Baldocchi D, Papale D, Aubinet M, Berbigier P, Bernhofer C, Buchmann N, Gilmanov T, Granier A, </w:t>
      </w:r>
      <w:r>
        <w:rPr>
          <w:b/>
          <w:bCs/>
          <w:i/>
          <w:iCs/>
        </w:rPr>
        <w:t>et al.</w:t>
      </w:r>
      <w:r>
        <w:t xml:space="preserve"> </w:t>
      </w:r>
      <w:r>
        <w:rPr>
          <w:b/>
          <w:bCs/>
        </w:rPr>
        <w:t>2005</w:t>
      </w:r>
      <w:r>
        <w:t xml:space="preserve">. On the separation of net ecosystem exchange into assimilation and ecosystem respiration: review and improved algorithm. </w:t>
      </w:r>
      <w:r>
        <w:rPr>
          <w:i/>
          <w:iCs/>
        </w:rPr>
        <w:t>Global Change Biology</w:t>
      </w:r>
      <w:r>
        <w:t xml:space="preserve"> </w:t>
      </w:r>
      <w:r>
        <w:rPr>
          <w:b/>
          <w:bCs/>
        </w:rPr>
        <w:t>11</w:t>
      </w:r>
      <w:r>
        <w:t>: 1424–1439.</w:t>
      </w:r>
    </w:p>
    <w:p w14:paraId="684AE474" w14:textId="77777777" w:rsidR="007059F4" w:rsidRDefault="007059F4" w:rsidP="007059F4">
      <w:pPr>
        <w:pStyle w:val="Bibliography"/>
      </w:pPr>
      <w:r>
        <w:rPr>
          <w:b/>
          <w:bCs/>
        </w:rPr>
        <w:t>Roux XL, Lacointe A, Escobar-Gutiérrez A, Dizès SL</w:t>
      </w:r>
      <w:r>
        <w:t xml:space="preserve">. </w:t>
      </w:r>
      <w:r>
        <w:rPr>
          <w:b/>
          <w:bCs/>
        </w:rPr>
        <w:t>2001</w:t>
      </w:r>
      <w:r>
        <w:t xml:space="preserve">. Carbon-based models of individual tree growth: A critical appraisal. </w:t>
      </w:r>
      <w:r>
        <w:rPr>
          <w:i/>
          <w:iCs/>
        </w:rPr>
        <w:t>Annals of Forest Science</w:t>
      </w:r>
      <w:r>
        <w:t xml:space="preserve"> </w:t>
      </w:r>
      <w:r>
        <w:rPr>
          <w:b/>
          <w:bCs/>
        </w:rPr>
        <w:t>58</w:t>
      </w:r>
      <w:r>
        <w:t>: 469–506.</w:t>
      </w:r>
    </w:p>
    <w:p w14:paraId="1C2B29D5" w14:textId="77777777" w:rsidR="007059F4" w:rsidRDefault="007059F4" w:rsidP="007059F4">
      <w:pPr>
        <w:pStyle w:val="Bibliography"/>
      </w:pPr>
      <w:r>
        <w:rPr>
          <w:b/>
          <w:bCs/>
        </w:rPr>
        <w:t>Running SW, Gower ST</w:t>
      </w:r>
      <w:r>
        <w:t xml:space="preserve">. </w:t>
      </w:r>
      <w:r>
        <w:rPr>
          <w:b/>
          <w:bCs/>
        </w:rPr>
        <w:t>1991</w:t>
      </w:r>
      <w:r>
        <w:t xml:space="preserve">. FOREST-BGC, A general model of forest ecosystem processes for regional applications. II. Dynamic carbon allocation and nitrogen budgets. </w:t>
      </w:r>
      <w:r>
        <w:rPr>
          <w:i/>
          <w:iCs/>
        </w:rPr>
        <w:t>Tree Physiology</w:t>
      </w:r>
      <w:r>
        <w:t xml:space="preserve"> </w:t>
      </w:r>
      <w:r>
        <w:rPr>
          <w:b/>
          <w:bCs/>
        </w:rPr>
        <w:t>9</w:t>
      </w:r>
      <w:r>
        <w:t>: 147–160.</w:t>
      </w:r>
    </w:p>
    <w:p w14:paraId="3EF0953D" w14:textId="77777777" w:rsidR="007059F4" w:rsidRDefault="007059F4" w:rsidP="007059F4">
      <w:pPr>
        <w:pStyle w:val="Bibliography"/>
      </w:pPr>
      <w:r>
        <w:rPr>
          <w:b/>
          <w:bCs/>
        </w:rPr>
        <w:t>Rustad L, Campbell J, Marion G, Norby R, Mitchell M, Hartley A, Cornelissen J, Gurevitch J, GCTE-NEWS</w:t>
      </w:r>
      <w:r>
        <w:t xml:space="preserve">. </w:t>
      </w:r>
      <w:r>
        <w:rPr>
          <w:b/>
          <w:bCs/>
        </w:rPr>
        <w:t>2001</w:t>
      </w:r>
      <w:r>
        <w:t xml:space="preserve">. A meta-analysis of the response of soil respiration, net nitrogen mineralization, and aboveground plant growth to experimental ecosystem warming. </w:t>
      </w:r>
      <w:r>
        <w:rPr>
          <w:i/>
          <w:iCs/>
        </w:rPr>
        <w:t>Oecologia</w:t>
      </w:r>
      <w:r>
        <w:t xml:space="preserve"> </w:t>
      </w:r>
      <w:r>
        <w:rPr>
          <w:b/>
          <w:bCs/>
        </w:rPr>
        <w:t>126</w:t>
      </w:r>
      <w:r>
        <w:t>: 543–562.</w:t>
      </w:r>
    </w:p>
    <w:p w14:paraId="2E9A1C3A" w14:textId="77777777" w:rsidR="007059F4" w:rsidRDefault="007059F4" w:rsidP="007059F4">
      <w:pPr>
        <w:pStyle w:val="Bibliography"/>
      </w:pPr>
      <w:r>
        <w:rPr>
          <w:b/>
          <w:bCs/>
        </w:rPr>
        <w:t>Santiago LS, Wright SJ, Harms KE, Yavitt JB, Korine C, Garcia MN, Turner BL</w:t>
      </w:r>
      <w:r>
        <w:t xml:space="preserve">. </w:t>
      </w:r>
      <w:r>
        <w:rPr>
          <w:b/>
          <w:bCs/>
        </w:rPr>
        <w:t>2012</w:t>
      </w:r>
      <w:r>
        <w:t xml:space="preserve">. Tropical tree seedling growth responses to nitrogen, phosphorus and potassium addition. </w:t>
      </w:r>
      <w:r>
        <w:rPr>
          <w:i/>
          <w:iCs/>
        </w:rPr>
        <w:t>Journal of Ecology</w:t>
      </w:r>
      <w:r>
        <w:t xml:space="preserve"> </w:t>
      </w:r>
      <w:r>
        <w:rPr>
          <w:b/>
          <w:bCs/>
        </w:rPr>
        <w:t>100</w:t>
      </w:r>
      <w:r>
        <w:t>: 309–316.</w:t>
      </w:r>
    </w:p>
    <w:p w14:paraId="6939B974" w14:textId="77777777" w:rsidR="007059F4" w:rsidRDefault="007059F4" w:rsidP="007059F4">
      <w:pPr>
        <w:pStyle w:val="Bibliography"/>
      </w:pPr>
      <w:r>
        <w:rPr>
          <w:b/>
          <w:bCs/>
        </w:rPr>
        <w:t>Sillmann J, Kharin VV, Zwiers FW, Zhang X, Bronaugh D</w:t>
      </w:r>
      <w:r>
        <w:t xml:space="preserve">. </w:t>
      </w:r>
      <w:r>
        <w:rPr>
          <w:b/>
          <w:bCs/>
        </w:rPr>
        <w:t>2013</w:t>
      </w:r>
      <w:r>
        <w:t xml:space="preserve">. Climate extremes indices in the CMIP5 multimodel ensemble: Part 2. Future climate projections. </w:t>
      </w:r>
      <w:r>
        <w:rPr>
          <w:i/>
          <w:iCs/>
        </w:rPr>
        <w:t>Journal of Geophysical Research-Atmospheres</w:t>
      </w:r>
      <w:r>
        <w:t xml:space="preserve"> </w:t>
      </w:r>
      <w:r>
        <w:rPr>
          <w:b/>
          <w:bCs/>
        </w:rPr>
        <w:t>118</w:t>
      </w:r>
      <w:r>
        <w:t>: 2473–2493.</w:t>
      </w:r>
    </w:p>
    <w:p w14:paraId="668C95EB" w14:textId="77777777" w:rsidR="007059F4" w:rsidRDefault="007059F4" w:rsidP="007059F4">
      <w:pPr>
        <w:pStyle w:val="Bibliography"/>
      </w:pPr>
      <w:r>
        <w:rPr>
          <w:b/>
          <w:bCs/>
        </w:rPr>
        <w:t>Sinclair TR, Horie T</w:t>
      </w:r>
      <w:r>
        <w:t xml:space="preserve">. </w:t>
      </w:r>
      <w:r>
        <w:rPr>
          <w:b/>
          <w:bCs/>
        </w:rPr>
        <w:t>1989</w:t>
      </w:r>
      <w:r>
        <w:t xml:space="preserve">. Leaf Nitrogen, Photosynthesis, and Crop Radiation Use Efficiency: A Review. </w:t>
      </w:r>
      <w:r>
        <w:rPr>
          <w:i/>
          <w:iCs/>
        </w:rPr>
        <w:t>Crop Science</w:t>
      </w:r>
      <w:r>
        <w:t xml:space="preserve"> </w:t>
      </w:r>
      <w:r>
        <w:rPr>
          <w:b/>
          <w:bCs/>
        </w:rPr>
        <w:t>29</w:t>
      </w:r>
      <w:r>
        <w:t>: 90.</w:t>
      </w:r>
    </w:p>
    <w:p w14:paraId="3A603F19" w14:textId="77777777" w:rsidR="007059F4" w:rsidRDefault="007059F4" w:rsidP="007059F4">
      <w:pPr>
        <w:pStyle w:val="Bibliography"/>
      </w:pPr>
      <w:r>
        <w:rPr>
          <w:b/>
          <w:bCs/>
        </w:rPr>
        <w:t>Strömgren M, Linder S</w:t>
      </w:r>
      <w:r>
        <w:t xml:space="preserve">. </w:t>
      </w:r>
      <w:r>
        <w:rPr>
          <w:b/>
          <w:bCs/>
        </w:rPr>
        <w:t>2002</w:t>
      </w:r>
      <w:r>
        <w:t xml:space="preserve">. Effects of nutrition and soil warming on stemwood production in a boreal Norway spruce stand. </w:t>
      </w:r>
      <w:r>
        <w:rPr>
          <w:i/>
          <w:iCs/>
        </w:rPr>
        <w:t>Global Change Biology</w:t>
      </w:r>
      <w:r>
        <w:t xml:space="preserve"> </w:t>
      </w:r>
      <w:r>
        <w:rPr>
          <w:b/>
          <w:bCs/>
        </w:rPr>
        <w:t>8</w:t>
      </w:r>
      <w:r>
        <w:t>: 1194–1204.</w:t>
      </w:r>
    </w:p>
    <w:p w14:paraId="19617D0C" w14:textId="77777777" w:rsidR="007059F4" w:rsidRDefault="007059F4" w:rsidP="007059F4">
      <w:pPr>
        <w:pStyle w:val="Bibliography"/>
      </w:pPr>
      <w:r>
        <w:rPr>
          <w:b/>
          <w:bCs/>
        </w:rPr>
        <w:t>Taeger S, Sparks TH, Menzel A</w:t>
      </w:r>
      <w:r>
        <w:t xml:space="preserve">. </w:t>
      </w:r>
      <w:r>
        <w:rPr>
          <w:b/>
          <w:bCs/>
        </w:rPr>
        <w:t>2015</w:t>
      </w:r>
      <w:r>
        <w:t xml:space="preserve">. Effects of temperature and drought manipulations on seedlings of Scots pine provenances. </w:t>
      </w:r>
      <w:r>
        <w:rPr>
          <w:i/>
          <w:iCs/>
        </w:rPr>
        <w:t>Plant Biology</w:t>
      </w:r>
      <w:r>
        <w:t xml:space="preserve"> </w:t>
      </w:r>
      <w:r>
        <w:rPr>
          <w:b/>
          <w:bCs/>
        </w:rPr>
        <w:t>17</w:t>
      </w:r>
      <w:r>
        <w:t>: 361–372.</w:t>
      </w:r>
    </w:p>
    <w:p w14:paraId="4C06FC77" w14:textId="77777777" w:rsidR="007059F4" w:rsidRDefault="007059F4" w:rsidP="007059F4">
      <w:pPr>
        <w:pStyle w:val="Bibliography"/>
      </w:pPr>
      <w:r>
        <w:rPr>
          <w:b/>
          <w:bCs/>
        </w:rPr>
        <w:t>Thomas DS, Montagu KD, Conroy JP</w:t>
      </w:r>
      <w:r>
        <w:t xml:space="preserve">. </w:t>
      </w:r>
      <w:r>
        <w:rPr>
          <w:b/>
          <w:bCs/>
        </w:rPr>
        <w:t>2007</w:t>
      </w:r>
      <w:r>
        <w:t xml:space="preserve">. Temperature effects on wood anatomy, wood density, photosynthesis and biomass partitioning of Eucalyptus grandis seedlings. </w:t>
      </w:r>
      <w:r>
        <w:rPr>
          <w:i/>
          <w:iCs/>
        </w:rPr>
        <w:t>Tree Physiology</w:t>
      </w:r>
      <w:r>
        <w:t xml:space="preserve"> </w:t>
      </w:r>
      <w:r>
        <w:rPr>
          <w:b/>
          <w:bCs/>
        </w:rPr>
        <w:t>27</w:t>
      </w:r>
      <w:r>
        <w:t>: 251–260.</w:t>
      </w:r>
    </w:p>
    <w:p w14:paraId="43104988" w14:textId="77777777" w:rsidR="007059F4" w:rsidRDefault="007059F4" w:rsidP="007059F4">
      <w:pPr>
        <w:pStyle w:val="Bibliography"/>
      </w:pPr>
      <w:r>
        <w:rPr>
          <w:b/>
          <w:bCs/>
        </w:rPr>
        <w:lastRenderedPageBreak/>
        <w:t>Tjoelker MG, Oleksyn J, Reich PB</w:t>
      </w:r>
      <w:r>
        <w:t xml:space="preserve">. </w:t>
      </w:r>
      <w:r>
        <w:rPr>
          <w:b/>
          <w:bCs/>
        </w:rPr>
        <w:t>1998</w:t>
      </w:r>
      <w:r>
        <w:t xml:space="preserve">. Temperature and ontogeny mediate growth response to elevated CO2 in seedlings of five boreal tree species. </w:t>
      </w:r>
      <w:r>
        <w:rPr>
          <w:i/>
          <w:iCs/>
        </w:rPr>
        <w:t>The New Phytologist</w:t>
      </w:r>
      <w:r>
        <w:t xml:space="preserve"> </w:t>
      </w:r>
      <w:r>
        <w:rPr>
          <w:b/>
          <w:bCs/>
        </w:rPr>
        <w:t>140</w:t>
      </w:r>
      <w:r>
        <w:t>: 197–210.</w:t>
      </w:r>
    </w:p>
    <w:p w14:paraId="62E1BA40" w14:textId="77777777" w:rsidR="007059F4" w:rsidRDefault="007059F4" w:rsidP="007059F4">
      <w:pPr>
        <w:pStyle w:val="Bibliography"/>
      </w:pPr>
      <w:r>
        <w:rPr>
          <w:b/>
          <w:bCs/>
        </w:rPr>
        <w:t>Tjoelker MG, Oleksyn J, Reich PB</w:t>
      </w:r>
      <w:r>
        <w:t xml:space="preserve">. </w:t>
      </w:r>
      <w:r>
        <w:rPr>
          <w:b/>
          <w:bCs/>
        </w:rPr>
        <w:t>1999</w:t>
      </w:r>
      <w:r>
        <w:t xml:space="preserve">. Acclimation of respiration to temperature and CO2 in seedlings of boreal tree species in relation to plant size and relative growth rate. </w:t>
      </w:r>
      <w:r>
        <w:rPr>
          <w:i/>
          <w:iCs/>
        </w:rPr>
        <w:t>Global Change Biology</w:t>
      </w:r>
      <w:r>
        <w:t xml:space="preserve"> </w:t>
      </w:r>
      <w:r>
        <w:rPr>
          <w:b/>
          <w:bCs/>
        </w:rPr>
        <w:t>5</w:t>
      </w:r>
      <w:r>
        <w:t>: 679–691.</w:t>
      </w:r>
    </w:p>
    <w:p w14:paraId="08B30CE9" w14:textId="77777777" w:rsidR="007059F4" w:rsidRDefault="007059F4" w:rsidP="007059F4">
      <w:pPr>
        <w:pStyle w:val="Bibliography"/>
      </w:pPr>
      <w:r>
        <w:rPr>
          <w:b/>
          <w:bCs/>
        </w:rPr>
        <w:t>Trugman AT, Detto M, Bartlett MK, Medvigy D, Anderegg WRL, Schwalm C, Schaffer B, Pacala SW</w:t>
      </w:r>
      <w:r>
        <w:t xml:space="preserve">. </w:t>
      </w:r>
      <w:r>
        <w:rPr>
          <w:b/>
          <w:bCs/>
        </w:rPr>
        <w:t>2018</w:t>
      </w:r>
      <w:r>
        <w:t xml:space="preserve">. Tree carbon allocation explains forest drought-kill and recovery patterns. </w:t>
      </w:r>
      <w:r>
        <w:rPr>
          <w:i/>
          <w:iCs/>
        </w:rPr>
        <w:t>Ecology Letters</w:t>
      </w:r>
      <w:r>
        <w:t xml:space="preserve"> </w:t>
      </w:r>
      <w:r>
        <w:rPr>
          <w:b/>
          <w:bCs/>
        </w:rPr>
        <w:t>21</w:t>
      </w:r>
      <w:r>
        <w:t>: 1552–1560.</w:t>
      </w:r>
    </w:p>
    <w:p w14:paraId="5802EA16" w14:textId="77777777" w:rsidR="007059F4" w:rsidRDefault="007059F4" w:rsidP="007059F4">
      <w:pPr>
        <w:pStyle w:val="Bibliography"/>
      </w:pPr>
      <w:r>
        <w:rPr>
          <w:b/>
          <w:bCs/>
        </w:rPr>
        <w:t>Volder A, Briske DD, Tjoelker MG</w:t>
      </w:r>
      <w:r>
        <w:t xml:space="preserve">. </w:t>
      </w:r>
      <w:r>
        <w:rPr>
          <w:b/>
          <w:bCs/>
        </w:rPr>
        <w:t>2013</w:t>
      </w:r>
      <w:r>
        <w:t>. Climate warming and precipitation redistribution modify tree–grass interactions and tree species establishment in a warm</w:t>
      </w:r>
      <w:r>
        <w:rPr>
          <w:rFonts w:ascii="Cambria Math" w:hAnsi="Cambria Math" w:cs="Cambria Math"/>
        </w:rPr>
        <w:t>‐</w:t>
      </w:r>
      <w:r>
        <w:t xml:space="preserve">temperate savanna. </w:t>
      </w:r>
      <w:r>
        <w:rPr>
          <w:i/>
          <w:iCs/>
        </w:rPr>
        <w:t>Global Change Biology</w:t>
      </w:r>
      <w:r>
        <w:t xml:space="preserve"> </w:t>
      </w:r>
      <w:r>
        <w:rPr>
          <w:b/>
          <w:bCs/>
        </w:rPr>
        <w:t>19</w:t>
      </w:r>
      <w:r>
        <w:t>: 843–857.</w:t>
      </w:r>
    </w:p>
    <w:p w14:paraId="02DB249D" w14:textId="77777777" w:rsidR="007059F4" w:rsidRDefault="007059F4" w:rsidP="007059F4">
      <w:pPr>
        <w:pStyle w:val="Bibliography"/>
      </w:pPr>
      <w:r>
        <w:rPr>
          <w:b/>
          <w:bCs/>
        </w:rPr>
        <w:t>Wang D, Maughan MW, Sun J, Feng X, Miguez F, Lee D, Dietze MC</w:t>
      </w:r>
      <w:r>
        <w:t xml:space="preserve">. </w:t>
      </w:r>
      <w:r>
        <w:rPr>
          <w:b/>
          <w:bCs/>
        </w:rPr>
        <w:t>2012</w:t>
      </w:r>
      <w:r>
        <w:t xml:space="preserve">. Impact of nitrogen allocation on growth and photosynthesis of Miscanthus (Miscanthus x giganteus). </w:t>
      </w:r>
      <w:r>
        <w:rPr>
          <w:i/>
          <w:iCs/>
        </w:rPr>
        <w:t>Global Change Biology Bioenergy</w:t>
      </w:r>
      <w:r>
        <w:t xml:space="preserve"> </w:t>
      </w:r>
      <w:r>
        <w:rPr>
          <w:b/>
          <w:bCs/>
        </w:rPr>
        <w:t>4</w:t>
      </w:r>
      <w:r>
        <w:t>: 688–697.</w:t>
      </w:r>
    </w:p>
    <w:p w14:paraId="2C184D9D" w14:textId="77777777" w:rsidR="007059F4" w:rsidRDefault="007059F4" w:rsidP="007059F4">
      <w:pPr>
        <w:pStyle w:val="Bibliography"/>
      </w:pPr>
      <w:r>
        <w:rPr>
          <w:b/>
          <w:bCs/>
        </w:rPr>
        <w:t>Way DA, Oren R</w:t>
      </w:r>
      <w:r>
        <w:t xml:space="preserve">. </w:t>
      </w:r>
      <w:r>
        <w:rPr>
          <w:b/>
          <w:bCs/>
        </w:rPr>
        <w:t>2010</w:t>
      </w:r>
      <w:r>
        <w:t xml:space="preserve">. Differential responses to changes in growth temperature between trees from different functional groups and biomes: a review and synthesis of data. </w:t>
      </w:r>
      <w:r>
        <w:rPr>
          <w:i/>
          <w:iCs/>
        </w:rPr>
        <w:t>Tree Physiology</w:t>
      </w:r>
      <w:r>
        <w:t xml:space="preserve"> </w:t>
      </w:r>
      <w:r>
        <w:rPr>
          <w:b/>
          <w:bCs/>
        </w:rPr>
        <w:t>30</w:t>
      </w:r>
      <w:r>
        <w:t>: 669–688.</w:t>
      </w:r>
    </w:p>
    <w:p w14:paraId="3B664AD1" w14:textId="77777777" w:rsidR="007059F4" w:rsidRDefault="007059F4" w:rsidP="007059F4">
      <w:pPr>
        <w:pStyle w:val="Bibliography"/>
      </w:pPr>
      <w:r>
        <w:rPr>
          <w:b/>
          <w:bCs/>
        </w:rPr>
        <w:t>Yang J, Medlyn BE, Kauwe MGD, Duursma RA</w:t>
      </w:r>
      <w:r>
        <w:t xml:space="preserve">. </w:t>
      </w:r>
      <w:r>
        <w:rPr>
          <w:b/>
          <w:bCs/>
        </w:rPr>
        <w:t>2018</w:t>
      </w:r>
      <w:r>
        <w:t xml:space="preserve">. Applying the Concept of Ecohydrological Equilibrium to Predict Steady State Leaf Area Index. </w:t>
      </w:r>
      <w:r>
        <w:rPr>
          <w:i/>
          <w:iCs/>
        </w:rPr>
        <w:t>Journal of Advances in Modeling Earth Systems</w:t>
      </w:r>
      <w:r>
        <w:t xml:space="preserve"> </w:t>
      </w:r>
      <w:r>
        <w:rPr>
          <w:b/>
          <w:bCs/>
        </w:rPr>
        <w:t>10</w:t>
      </w:r>
      <w:r>
        <w:t>: 1740–1758.</w:t>
      </w:r>
    </w:p>
    <w:p w14:paraId="5E51090B" w14:textId="77777777" w:rsidR="007059F4" w:rsidRDefault="007059F4" w:rsidP="007059F4">
      <w:pPr>
        <w:pStyle w:val="Bibliography"/>
      </w:pPr>
      <w:r>
        <w:rPr>
          <w:b/>
          <w:bCs/>
        </w:rPr>
        <w:t>Zolfaghar S, Villalobos-Vega R, Zeppel M, Cleverly J, Rumman R, Hingee M, Boulain N, Li Z, Eamus D</w:t>
      </w:r>
      <w:r>
        <w:t xml:space="preserve">. </w:t>
      </w:r>
      <w:r>
        <w:rPr>
          <w:b/>
          <w:bCs/>
        </w:rPr>
        <w:t>2017</w:t>
      </w:r>
      <w:r>
        <w:t xml:space="preserve">. Transpiration of Eucalyptus woodlands across a natural gradient of depth-to-groundwater. </w:t>
      </w:r>
      <w:r>
        <w:rPr>
          <w:i/>
          <w:iCs/>
        </w:rPr>
        <w:t>Tree Physiology</w:t>
      </w:r>
      <w:r>
        <w:t xml:space="preserve"> </w:t>
      </w:r>
      <w:r>
        <w:rPr>
          <w:b/>
          <w:bCs/>
        </w:rPr>
        <w:t>37</w:t>
      </w:r>
      <w:r>
        <w:t>: 961–975.</w:t>
      </w:r>
    </w:p>
    <w:p w14:paraId="6B6BDAD3" w14:textId="65D4D205" w:rsidR="00563E99" w:rsidRPr="009B00B8" w:rsidRDefault="00893DCF">
      <w:pPr>
        <w:spacing w:line="360" w:lineRule="auto"/>
        <w:rPr>
          <w:rFonts w:ascii="Times New Roman" w:hAnsi="Times New Roman" w:cs="Times New Roman"/>
        </w:rPr>
      </w:pPr>
      <w:r>
        <w:rPr>
          <w:rFonts w:ascii="Times New Roman" w:hAnsi="Times New Roman" w:cs="Times New Roman"/>
        </w:rPr>
        <w:fldChar w:fldCharType="end"/>
      </w:r>
    </w:p>
    <w:sectPr w:rsidR="00563E99" w:rsidRPr="009B00B8" w:rsidSect="00B06987">
      <w:pgSz w:w="12240" w:h="15840"/>
      <w:pgMar w:top="1440" w:right="1440" w:bottom="1440" w:left="1440" w:header="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Peter Reich" w:date="2018-11-18T09:04:00Z" w:initials="PR">
    <w:p w14:paraId="1BC40F08" w14:textId="47E6A428" w:rsidR="00863360" w:rsidRDefault="00863360">
      <w:pPr>
        <w:pStyle w:val="CommentText"/>
      </w:pPr>
      <w:r>
        <w:rPr>
          <w:rStyle w:val="CommentReference"/>
        </w:rPr>
        <w:annotationRef/>
      </w:r>
      <w:r>
        <w:t>‘with’ seems odd to me; almost as if the partitioning was done with warming and water supply</w:t>
      </w:r>
      <w:proofErr w:type="gramStart"/>
      <w:r>
        <w:t>….not</w:t>
      </w:r>
      <w:proofErr w:type="gramEnd"/>
      <w:r>
        <w:t xml:space="preserve"> in love with my suggestion either</w:t>
      </w:r>
    </w:p>
  </w:comment>
  <w:comment w:id="13" w:author="Peter Reich" w:date="2018-11-18T09:06:00Z" w:initials="PR">
    <w:p w14:paraId="7DC4FA1B" w14:textId="411E1648" w:rsidR="00863360" w:rsidRDefault="00863360">
      <w:pPr>
        <w:pStyle w:val="CommentText"/>
      </w:pPr>
      <w:r>
        <w:rPr>
          <w:rStyle w:val="CommentReference"/>
        </w:rPr>
        <w:annotationRef/>
      </w:r>
      <w:r>
        <w:t>As written it was not technically clear that that “the influences are on allocation” although that would be true from the context.  Ignore this hyper-picky suggestion if you like!</w:t>
      </w:r>
    </w:p>
  </w:comment>
  <w:comment w:id="46" w:author="Craig Barton" w:date="2018-11-19T16:42:00Z" w:initials="CB">
    <w:p w14:paraId="4650CC5C" w14:textId="2C2F2085" w:rsidR="004B768F" w:rsidRDefault="004B768F">
      <w:pPr>
        <w:pStyle w:val="CommentText"/>
      </w:pPr>
      <w:r>
        <w:rPr>
          <w:rStyle w:val="CommentReference"/>
        </w:rPr>
        <w:annotationRef/>
      </w:r>
      <w:r>
        <w:t xml:space="preserve">Arbitrarily </w:t>
      </w:r>
      <w:proofErr w:type="gramStart"/>
      <w:r>
        <w:t>name ?</w:t>
      </w:r>
      <w:proofErr w:type="gramEnd"/>
    </w:p>
  </w:comment>
  <w:comment w:id="96" w:author="Peter Reich" w:date="2018-11-18T09:10:00Z" w:initials="PR">
    <w:p w14:paraId="00ECE4F8" w14:textId="3C13394F" w:rsidR="00863360" w:rsidRDefault="00863360">
      <w:pPr>
        <w:pStyle w:val="CommentText"/>
      </w:pPr>
      <w:r>
        <w:rPr>
          <w:rStyle w:val="CommentReference"/>
        </w:rPr>
        <w:annotationRef/>
      </w:r>
      <w:r>
        <w:t>Well in fact it was quantified!! It was zero!</w:t>
      </w:r>
    </w:p>
  </w:comment>
  <w:comment w:id="110" w:author="Peter Reich" w:date="2018-11-18T09:11:00Z" w:initials="PR">
    <w:p w14:paraId="7667BE4C" w14:textId="47155736" w:rsidR="00863360" w:rsidRDefault="00863360">
      <w:pPr>
        <w:pStyle w:val="CommentText"/>
      </w:pPr>
      <w:r>
        <w:rPr>
          <w:rStyle w:val="CommentReference"/>
        </w:rPr>
        <w:annotationRef/>
      </w:r>
      <w:r>
        <w:t>???? unclear? Are there missing words here?</w:t>
      </w:r>
    </w:p>
  </w:comment>
  <w:comment w:id="122" w:author="John E. Drake" w:date="2018-11-17T10:18:00Z" w:initials="JED">
    <w:p w14:paraId="2459BAEB" w14:textId="013C9A85" w:rsidR="00863360" w:rsidRDefault="00863360">
      <w:pPr>
        <w:pStyle w:val="CommentText"/>
      </w:pPr>
      <w:r>
        <w:rPr>
          <w:rStyle w:val="CommentReference"/>
        </w:rPr>
        <w:annotationRef/>
      </w:r>
      <w:r>
        <w:t>Suggestions on how to highlight the novelty of our study would be helpful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C40F08" w15:done="0"/>
  <w15:commentEx w15:paraId="7DC4FA1B" w15:done="0"/>
  <w15:commentEx w15:paraId="4650CC5C" w15:done="0"/>
  <w15:commentEx w15:paraId="00ECE4F8" w15:done="0"/>
  <w15:commentEx w15:paraId="7667BE4C" w15:done="0"/>
  <w15:commentEx w15:paraId="2459BAE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C40F08" w16cid:durableId="1F9BA9B1"/>
  <w16cid:commentId w16cid:paraId="7DC4FA1B" w16cid:durableId="1F9BAA0A"/>
  <w16cid:commentId w16cid:paraId="00ECE4F8" w16cid:durableId="1F9BAAFE"/>
  <w16cid:commentId w16cid:paraId="7667BE4C" w16cid:durableId="1F9BAB39"/>
  <w16cid:commentId w16cid:paraId="2459BAEB" w16cid:durableId="1F9BA6E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TimesNewRoman">
    <w:altName w:val="MS Gothic"/>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F35F5"/>
    <w:multiLevelType w:val="multilevel"/>
    <w:tmpl w:val="826E5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76448D"/>
    <w:multiLevelType w:val="multilevel"/>
    <w:tmpl w:val="52A608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5A875FA"/>
    <w:multiLevelType w:val="hybridMultilevel"/>
    <w:tmpl w:val="B5086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hn E. Drake">
    <w15:presenceInfo w15:providerId="AD" w15:userId="S-1-5-21-2131559260-2045905398-530207130-30932"/>
  </w15:person>
  <w15:person w15:author="Peter Reich">
    <w15:presenceInfo w15:providerId="AD" w15:userId="S::30031542@westernsydney.edu.au::f5db254c-b025-4aba-b608-9cc3500cc252"/>
  </w15:person>
  <w15:person w15:author="Craig Barton">
    <w15:presenceInfo w15:providerId="AD" w15:userId="S-1-5-21-299502267-1078081533-682003330-126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9"/>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E99"/>
    <w:rsid w:val="00011FFC"/>
    <w:rsid w:val="00032572"/>
    <w:rsid w:val="00041A46"/>
    <w:rsid w:val="00075A04"/>
    <w:rsid w:val="0008045F"/>
    <w:rsid w:val="00085268"/>
    <w:rsid w:val="000A7F8C"/>
    <w:rsid w:val="000C4DA0"/>
    <w:rsid w:val="000E10B6"/>
    <w:rsid w:val="000F67B0"/>
    <w:rsid w:val="001052BC"/>
    <w:rsid w:val="001054E3"/>
    <w:rsid w:val="00126292"/>
    <w:rsid w:val="0014101C"/>
    <w:rsid w:val="001477B8"/>
    <w:rsid w:val="001614E7"/>
    <w:rsid w:val="0018556E"/>
    <w:rsid w:val="001901AA"/>
    <w:rsid w:val="001938F3"/>
    <w:rsid w:val="001A73B1"/>
    <w:rsid w:val="001C1D59"/>
    <w:rsid w:val="001C4226"/>
    <w:rsid w:val="001C5A69"/>
    <w:rsid w:val="001E3A64"/>
    <w:rsid w:val="002026BB"/>
    <w:rsid w:val="00204407"/>
    <w:rsid w:val="002059F3"/>
    <w:rsid w:val="00214D5D"/>
    <w:rsid w:val="0021795F"/>
    <w:rsid w:val="00223EDF"/>
    <w:rsid w:val="00243EE9"/>
    <w:rsid w:val="0026147C"/>
    <w:rsid w:val="0026339A"/>
    <w:rsid w:val="00267E6A"/>
    <w:rsid w:val="0027297F"/>
    <w:rsid w:val="00276682"/>
    <w:rsid w:val="002B64EA"/>
    <w:rsid w:val="002B65FD"/>
    <w:rsid w:val="002C57D4"/>
    <w:rsid w:val="002D3A6D"/>
    <w:rsid w:val="002D5913"/>
    <w:rsid w:val="002E1881"/>
    <w:rsid w:val="002F02DD"/>
    <w:rsid w:val="0031020E"/>
    <w:rsid w:val="0031375E"/>
    <w:rsid w:val="00316973"/>
    <w:rsid w:val="00341F60"/>
    <w:rsid w:val="00356630"/>
    <w:rsid w:val="00360BAF"/>
    <w:rsid w:val="00362E3D"/>
    <w:rsid w:val="0036405B"/>
    <w:rsid w:val="00373BB6"/>
    <w:rsid w:val="00374242"/>
    <w:rsid w:val="003854D8"/>
    <w:rsid w:val="003A3A23"/>
    <w:rsid w:val="003B24EB"/>
    <w:rsid w:val="003C7ECF"/>
    <w:rsid w:val="003E059E"/>
    <w:rsid w:val="003F0B33"/>
    <w:rsid w:val="003F1B20"/>
    <w:rsid w:val="003F4DBD"/>
    <w:rsid w:val="003F4F4E"/>
    <w:rsid w:val="003F59E0"/>
    <w:rsid w:val="003F75E5"/>
    <w:rsid w:val="00413AB9"/>
    <w:rsid w:val="00414649"/>
    <w:rsid w:val="004344F6"/>
    <w:rsid w:val="00436786"/>
    <w:rsid w:val="0044491D"/>
    <w:rsid w:val="004515F9"/>
    <w:rsid w:val="00457427"/>
    <w:rsid w:val="00461ED8"/>
    <w:rsid w:val="00463EFA"/>
    <w:rsid w:val="00464464"/>
    <w:rsid w:val="00474CAD"/>
    <w:rsid w:val="00484096"/>
    <w:rsid w:val="004A01B1"/>
    <w:rsid w:val="004A2D8E"/>
    <w:rsid w:val="004A7BDD"/>
    <w:rsid w:val="004B1B53"/>
    <w:rsid w:val="004B768F"/>
    <w:rsid w:val="004C6AA8"/>
    <w:rsid w:val="004D5138"/>
    <w:rsid w:val="004D6A43"/>
    <w:rsid w:val="004E24DF"/>
    <w:rsid w:val="00525B1E"/>
    <w:rsid w:val="00527DBF"/>
    <w:rsid w:val="005503C9"/>
    <w:rsid w:val="00555290"/>
    <w:rsid w:val="00563E99"/>
    <w:rsid w:val="00572ACB"/>
    <w:rsid w:val="005810B3"/>
    <w:rsid w:val="00591041"/>
    <w:rsid w:val="005B039E"/>
    <w:rsid w:val="005B551F"/>
    <w:rsid w:val="005E3E41"/>
    <w:rsid w:val="005E5E2E"/>
    <w:rsid w:val="005F4E1F"/>
    <w:rsid w:val="0060110D"/>
    <w:rsid w:val="0060244C"/>
    <w:rsid w:val="00625974"/>
    <w:rsid w:val="006264A8"/>
    <w:rsid w:val="006327C0"/>
    <w:rsid w:val="006705C4"/>
    <w:rsid w:val="00686295"/>
    <w:rsid w:val="00695C4F"/>
    <w:rsid w:val="006B3A2B"/>
    <w:rsid w:val="006B3BED"/>
    <w:rsid w:val="006B4F11"/>
    <w:rsid w:val="006C3737"/>
    <w:rsid w:val="006D09BE"/>
    <w:rsid w:val="006D600B"/>
    <w:rsid w:val="006E561C"/>
    <w:rsid w:val="006F06E5"/>
    <w:rsid w:val="006F12C0"/>
    <w:rsid w:val="007059F4"/>
    <w:rsid w:val="007060C1"/>
    <w:rsid w:val="00721B7D"/>
    <w:rsid w:val="00732153"/>
    <w:rsid w:val="00732244"/>
    <w:rsid w:val="00743AA6"/>
    <w:rsid w:val="00750826"/>
    <w:rsid w:val="00751EF2"/>
    <w:rsid w:val="0076210D"/>
    <w:rsid w:val="00766FF2"/>
    <w:rsid w:val="007826A8"/>
    <w:rsid w:val="00794231"/>
    <w:rsid w:val="00797273"/>
    <w:rsid w:val="007A4147"/>
    <w:rsid w:val="007C0520"/>
    <w:rsid w:val="007C3A90"/>
    <w:rsid w:val="007D59F8"/>
    <w:rsid w:val="007E244A"/>
    <w:rsid w:val="007E6DFC"/>
    <w:rsid w:val="00853CC5"/>
    <w:rsid w:val="00863360"/>
    <w:rsid w:val="0086354F"/>
    <w:rsid w:val="0089177E"/>
    <w:rsid w:val="00893DCF"/>
    <w:rsid w:val="00897067"/>
    <w:rsid w:val="008A3E4B"/>
    <w:rsid w:val="008A7C9A"/>
    <w:rsid w:val="008B0C63"/>
    <w:rsid w:val="008B7782"/>
    <w:rsid w:val="008C2121"/>
    <w:rsid w:val="008D4F4B"/>
    <w:rsid w:val="008D5ACA"/>
    <w:rsid w:val="008F42FF"/>
    <w:rsid w:val="008F5C2F"/>
    <w:rsid w:val="0090685D"/>
    <w:rsid w:val="00910BE0"/>
    <w:rsid w:val="00914911"/>
    <w:rsid w:val="00923D4E"/>
    <w:rsid w:val="009322CF"/>
    <w:rsid w:val="009475E4"/>
    <w:rsid w:val="009526C3"/>
    <w:rsid w:val="009718A1"/>
    <w:rsid w:val="0097431D"/>
    <w:rsid w:val="0099105A"/>
    <w:rsid w:val="0099765B"/>
    <w:rsid w:val="009B00B8"/>
    <w:rsid w:val="009B3A95"/>
    <w:rsid w:val="009B4F10"/>
    <w:rsid w:val="009C2E18"/>
    <w:rsid w:val="009C5D79"/>
    <w:rsid w:val="009C73CA"/>
    <w:rsid w:val="009E175D"/>
    <w:rsid w:val="009F2D88"/>
    <w:rsid w:val="009F572C"/>
    <w:rsid w:val="00A04E94"/>
    <w:rsid w:val="00A20ABE"/>
    <w:rsid w:val="00A2115E"/>
    <w:rsid w:val="00A21760"/>
    <w:rsid w:val="00A3659E"/>
    <w:rsid w:val="00A663C4"/>
    <w:rsid w:val="00A92EFD"/>
    <w:rsid w:val="00AA3255"/>
    <w:rsid w:val="00AC014C"/>
    <w:rsid w:val="00AC6162"/>
    <w:rsid w:val="00AF16B9"/>
    <w:rsid w:val="00AF22CC"/>
    <w:rsid w:val="00AF638F"/>
    <w:rsid w:val="00B06987"/>
    <w:rsid w:val="00B1017F"/>
    <w:rsid w:val="00B12397"/>
    <w:rsid w:val="00B15F46"/>
    <w:rsid w:val="00B20CE7"/>
    <w:rsid w:val="00B256B7"/>
    <w:rsid w:val="00B26258"/>
    <w:rsid w:val="00B27532"/>
    <w:rsid w:val="00B376B3"/>
    <w:rsid w:val="00B37867"/>
    <w:rsid w:val="00B66B6F"/>
    <w:rsid w:val="00B931B1"/>
    <w:rsid w:val="00B93F9C"/>
    <w:rsid w:val="00BA2D82"/>
    <w:rsid w:val="00BB7C40"/>
    <w:rsid w:val="00BE4E7B"/>
    <w:rsid w:val="00BE6DD0"/>
    <w:rsid w:val="00BF5048"/>
    <w:rsid w:val="00BF6605"/>
    <w:rsid w:val="00C051E1"/>
    <w:rsid w:val="00C443D6"/>
    <w:rsid w:val="00C50D60"/>
    <w:rsid w:val="00C54AAF"/>
    <w:rsid w:val="00C557CE"/>
    <w:rsid w:val="00C86FA6"/>
    <w:rsid w:val="00C93E47"/>
    <w:rsid w:val="00C9473E"/>
    <w:rsid w:val="00CA1577"/>
    <w:rsid w:val="00CA428E"/>
    <w:rsid w:val="00CA53D2"/>
    <w:rsid w:val="00CB247B"/>
    <w:rsid w:val="00CD37C9"/>
    <w:rsid w:val="00CE00C3"/>
    <w:rsid w:val="00CE36B2"/>
    <w:rsid w:val="00CF186F"/>
    <w:rsid w:val="00CF1EF8"/>
    <w:rsid w:val="00CF3585"/>
    <w:rsid w:val="00CF5E12"/>
    <w:rsid w:val="00CF7FA5"/>
    <w:rsid w:val="00D134D2"/>
    <w:rsid w:val="00D1687C"/>
    <w:rsid w:val="00D203CA"/>
    <w:rsid w:val="00D270DA"/>
    <w:rsid w:val="00D30653"/>
    <w:rsid w:val="00D34FF2"/>
    <w:rsid w:val="00D366EA"/>
    <w:rsid w:val="00D3799D"/>
    <w:rsid w:val="00D41597"/>
    <w:rsid w:val="00D50D49"/>
    <w:rsid w:val="00D52565"/>
    <w:rsid w:val="00D7068F"/>
    <w:rsid w:val="00D83868"/>
    <w:rsid w:val="00D924EF"/>
    <w:rsid w:val="00DA01DA"/>
    <w:rsid w:val="00DA7276"/>
    <w:rsid w:val="00DB608F"/>
    <w:rsid w:val="00DD278D"/>
    <w:rsid w:val="00DE2A3D"/>
    <w:rsid w:val="00DE74F4"/>
    <w:rsid w:val="00DF42ED"/>
    <w:rsid w:val="00E00B3B"/>
    <w:rsid w:val="00E07CE4"/>
    <w:rsid w:val="00E10D28"/>
    <w:rsid w:val="00E16B34"/>
    <w:rsid w:val="00E225BC"/>
    <w:rsid w:val="00E24AF9"/>
    <w:rsid w:val="00E54300"/>
    <w:rsid w:val="00E55308"/>
    <w:rsid w:val="00E614FF"/>
    <w:rsid w:val="00E67F44"/>
    <w:rsid w:val="00E7094F"/>
    <w:rsid w:val="00E70CF7"/>
    <w:rsid w:val="00E80ECC"/>
    <w:rsid w:val="00E92963"/>
    <w:rsid w:val="00EA2D30"/>
    <w:rsid w:val="00EC30F0"/>
    <w:rsid w:val="00EC3235"/>
    <w:rsid w:val="00F03DDB"/>
    <w:rsid w:val="00F05B76"/>
    <w:rsid w:val="00F341AE"/>
    <w:rsid w:val="00F4095A"/>
    <w:rsid w:val="00F53286"/>
    <w:rsid w:val="00F55024"/>
    <w:rsid w:val="00F55712"/>
    <w:rsid w:val="00F625F6"/>
    <w:rsid w:val="00F661B4"/>
    <w:rsid w:val="00F70B31"/>
    <w:rsid w:val="00F74C7D"/>
    <w:rsid w:val="00F74D72"/>
    <w:rsid w:val="00F861ED"/>
    <w:rsid w:val="00F87F40"/>
    <w:rsid w:val="00FB0662"/>
    <w:rsid w:val="00FC55D3"/>
    <w:rsid w:val="00FD032F"/>
    <w:rsid w:val="00FF1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E99D1"/>
  <w15:docId w15:val="{1DC80ED6-955F-4456-A09E-78B0337B9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70C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CF7"/>
    <w:rPr>
      <w:rFonts w:ascii="Segoe UI" w:hAnsi="Segoe UI" w:cs="Segoe UI"/>
      <w:sz w:val="18"/>
      <w:szCs w:val="18"/>
    </w:rPr>
  </w:style>
  <w:style w:type="paragraph" w:styleId="Revision">
    <w:name w:val="Revision"/>
    <w:hidden/>
    <w:uiPriority w:val="99"/>
    <w:semiHidden/>
    <w:rsid w:val="009B00B8"/>
    <w:pPr>
      <w:pBdr>
        <w:top w:val="none" w:sz="0" w:space="0" w:color="auto"/>
        <w:left w:val="none" w:sz="0" w:space="0" w:color="auto"/>
        <w:bottom w:val="none" w:sz="0" w:space="0" w:color="auto"/>
        <w:right w:val="none" w:sz="0" w:space="0" w:color="auto"/>
        <w:between w:val="none" w:sz="0" w:space="0" w:color="auto"/>
      </w:pBdr>
      <w:spacing w:line="240" w:lineRule="auto"/>
    </w:pPr>
  </w:style>
  <w:style w:type="paragraph" w:styleId="CommentSubject">
    <w:name w:val="annotation subject"/>
    <w:basedOn w:val="CommentText"/>
    <w:next w:val="CommentText"/>
    <w:link w:val="CommentSubjectChar"/>
    <w:uiPriority w:val="99"/>
    <w:semiHidden/>
    <w:unhideWhenUsed/>
    <w:rsid w:val="00374242"/>
    <w:rPr>
      <w:b/>
      <w:bCs/>
    </w:rPr>
  </w:style>
  <w:style w:type="character" w:customStyle="1" w:styleId="CommentSubjectChar">
    <w:name w:val="Comment Subject Char"/>
    <w:basedOn w:val="CommentTextChar"/>
    <w:link w:val="CommentSubject"/>
    <w:uiPriority w:val="99"/>
    <w:semiHidden/>
    <w:rsid w:val="00374242"/>
    <w:rPr>
      <w:b/>
      <w:bCs/>
      <w:sz w:val="20"/>
      <w:szCs w:val="20"/>
    </w:rPr>
  </w:style>
  <w:style w:type="character" w:styleId="LineNumber">
    <w:name w:val="line number"/>
    <w:basedOn w:val="DefaultParagraphFont"/>
    <w:uiPriority w:val="99"/>
    <w:semiHidden/>
    <w:unhideWhenUsed/>
    <w:rsid w:val="00B06987"/>
  </w:style>
  <w:style w:type="paragraph" w:styleId="Bibliography">
    <w:name w:val="Bibliography"/>
    <w:basedOn w:val="Normal"/>
    <w:next w:val="Normal"/>
    <w:uiPriority w:val="37"/>
    <w:unhideWhenUsed/>
    <w:rsid w:val="00373BB6"/>
    <w:pPr>
      <w:spacing w:after="240" w:line="240" w:lineRule="auto"/>
    </w:pPr>
  </w:style>
  <w:style w:type="paragraph" w:styleId="ListParagraph">
    <w:name w:val="List Paragraph"/>
    <w:basedOn w:val="Normal"/>
    <w:uiPriority w:val="34"/>
    <w:qFormat/>
    <w:rsid w:val="00DE74F4"/>
    <w:pPr>
      <w:ind w:left="720"/>
      <w:contextualSpacing/>
    </w:pPr>
  </w:style>
  <w:style w:type="table" w:styleId="TableGrid">
    <w:name w:val="Table Grid"/>
    <w:basedOn w:val="TableNormal"/>
    <w:uiPriority w:val="39"/>
    <w:rsid w:val="001E3A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0D232-C982-4592-96A5-10F33E961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36</Pages>
  <Words>56825</Words>
  <Characters>323905</Characters>
  <Application>Microsoft Office Word</Application>
  <DocSecurity>0</DocSecurity>
  <Lines>2699</Lines>
  <Paragraphs>759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E. Drake</dc:creator>
  <cp:lastModifiedBy>Craig Barton</cp:lastModifiedBy>
  <cp:revision>3</cp:revision>
  <cp:lastPrinted>2018-09-20T19:21:00Z</cp:lastPrinted>
  <dcterms:created xsi:type="dcterms:W3CDTF">2018-11-18T23:37:00Z</dcterms:created>
  <dcterms:modified xsi:type="dcterms:W3CDTF">2018-11-19T05:49:00Z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zotero-version="5.0.34"&gt;&lt;session id="oshwA0Ze"/&gt;&lt;style id="http://www.zotero.org/styles/new-phytologist" hasBibliography="1" bibliographyStyleHasBeenSet="1"/&gt;&lt;prefs&gt;&lt;pref name="fieldType" value="Field"/&gt;&lt;pref name="automaticJournalA</vt:lpwstr>
  </property>
  <property fmtid="{D5CDD505-2E9C-101B-9397-08002B2CF9AE}" pid="3" name="ZOTERO_PREF_2">
    <vt:lpwstr>bbreviations" value="true"/&gt;&lt;pref name="noteType" value="0"/&gt;&lt;/prefs&gt;&lt;/data&gt;</vt:lpwstr>
  </property>
</Properties>
</file>